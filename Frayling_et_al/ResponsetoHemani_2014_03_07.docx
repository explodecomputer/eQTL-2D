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D5629" w14:textId="77777777" w:rsidR="00101D6B" w:rsidRPr="00A52B30" w:rsidRDefault="00101D6B" w:rsidP="00101D6B">
      <w:pPr>
        <w:rPr>
          <w:rFonts w:ascii="Arial" w:hAnsi="Arial" w:cs="Arial"/>
          <w:b/>
        </w:rPr>
      </w:pPr>
      <w:bookmarkStart w:id="0" w:name="_GoBack"/>
      <w:bookmarkEnd w:id="0"/>
      <w:r w:rsidRPr="00A52B30">
        <w:rPr>
          <w:rFonts w:ascii="Arial" w:hAnsi="Arial" w:cs="Arial"/>
          <w:b/>
        </w:rPr>
        <w:t>A</w:t>
      </w:r>
      <w:r>
        <w:rPr>
          <w:rFonts w:ascii="Arial" w:hAnsi="Arial" w:cs="Arial"/>
          <w:b/>
        </w:rPr>
        <w:t>n alternative explanation for apparent epistasis</w:t>
      </w:r>
    </w:p>
    <w:p w14:paraId="555F2847" w14:textId="7AA5FF21" w:rsidR="00101D6B" w:rsidRPr="00A52B30" w:rsidRDefault="00101D6B" w:rsidP="00101D6B">
      <w:pPr>
        <w:spacing w:before="100" w:beforeAutospacing="1" w:after="100" w:afterAutospacing="1"/>
        <w:rPr>
          <w:rFonts w:ascii="Arial" w:eastAsia="Times New Roman" w:hAnsi="Arial" w:cs="Arial"/>
        </w:rPr>
      </w:pPr>
      <w:r w:rsidRPr="00A52B30">
        <w:rPr>
          <w:rFonts w:ascii="Arial" w:eastAsia="Times New Roman" w:hAnsi="Arial" w:cs="Arial"/>
          <w:b/>
          <w:bCs/>
        </w:rPr>
        <w:t>Andrew R Wood</w:t>
      </w:r>
      <w:r w:rsidRPr="00A52B30">
        <w:rPr>
          <w:rFonts w:ascii="Arial" w:eastAsia="Times New Roman" w:hAnsi="Arial" w:cs="Arial"/>
          <w:b/>
          <w:bCs/>
          <w:vertAlign w:val="superscript"/>
        </w:rPr>
        <w:t>1</w:t>
      </w:r>
      <w:r w:rsidRPr="00A52B30">
        <w:rPr>
          <w:rFonts w:ascii="Arial" w:eastAsia="Times New Roman" w:hAnsi="Arial" w:cs="Arial"/>
          <w:b/>
          <w:bCs/>
        </w:rPr>
        <w:t>, Marcus A Tuke</w:t>
      </w:r>
      <w:r w:rsidRPr="00A52B30">
        <w:rPr>
          <w:rFonts w:ascii="Arial" w:eastAsia="Times New Roman" w:hAnsi="Arial" w:cs="Arial"/>
          <w:b/>
          <w:bCs/>
          <w:vertAlign w:val="superscript"/>
        </w:rPr>
        <w:t>1</w:t>
      </w:r>
      <w:r w:rsidRPr="00A52B30">
        <w:rPr>
          <w:rFonts w:ascii="Arial" w:eastAsia="Times New Roman" w:hAnsi="Arial" w:cs="Arial"/>
          <w:b/>
          <w:bCs/>
        </w:rPr>
        <w:t>, Michael Nalls</w:t>
      </w:r>
      <w:r w:rsidRPr="00A52B30">
        <w:rPr>
          <w:rFonts w:ascii="Arial" w:eastAsia="Times New Roman" w:hAnsi="Arial" w:cs="Arial"/>
          <w:b/>
          <w:bCs/>
          <w:vertAlign w:val="superscript"/>
        </w:rPr>
        <w:t>2</w:t>
      </w:r>
      <w:r w:rsidRPr="00A52B30">
        <w:rPr>
          <w:rFonts w:ascii="Arial" w:eastAsia="Times New Roman" w:hAnsi="Arial" w:cs="Arial"/>
          <w:b/>
          <w:bCs/>
        </w:rPr>
        <w:t>, Dena Hernandez</w:t>
      </w:r>
      <w:r w:rsidRPr="00A52B30">
        <w:rPr>
          <w:rFonts w:ascii="Arial" w:eastAsia="Times New Roman" w:hAnsi="Arial" w:cs="Arial"/>
          <w:b/>
          <w:bCs/>
          <w:vertAlign w:val="superscript"/>
        </w:rPr>
        <w:t>2,3</w:t>
      </w:r>
      <w:r>
        <w:rPr>
          <w:rFonts w:ascii="Arial" w:eastAsia="Times New Roman" w:hAnsi="Arial" w:cs="Arial"/>
          <w:b/>
          <w:bCs/>
        </w:rPr>
        <w:t>,</w:t>
      </w:r>
      <w:r w:rsidRPr="00A52B30">
        <w:rPr>
          <w:rFonts w:ascii="Arial" w:eastAsia="Times New Roman" w:hAnsi="Arial" w:cs="Arial"/>
          <w:b/>
          <w:bCs/>
        </w:rPr>
        <w:t xml:space="preserve"> </w:t>
      </w:r>
      <w:proofErr w:type="spellStart"/>
      <w:r w:rsidRPr="00A52B30">
        <w:rPr>
          <w:rFonts w:ascii="Arial" w:eastAsia="Times New Roman" w:hAnsi="Arial" w:cs="Arial"/>
          <w:b/>
          <w:bCs/>
        </w:rPr>
        <w:t>Stefania</w:t>
      </w:r>
      <w:proofErr w:type="spellEnd"/>
      <w:r w:rsidRPr="00A52B30">
        <w:rPr>
          <w:rFonts w:ascii="Arial" w:eastAsia="Times New Roman" w:hAnsi="Arial" w:cs="Arial"/>
          <w:b/>
          <w:bCs/>
        </w:rPr>
        <w:t xml:space="preserve"> Bandinelli</w:t>
      </w:r>
      <w:r>
        <w:rPr>
          <w:rFonts w:ascii="Arial" w:eastAsia="Times New Roman" w:hAnsi="Arial" w:cs="Arial"/>
          <w:b/>
          <w:bCs/>
          <w:vertAlign w:val="superscript"/>
        </w:rPr>
        <w:t>4,5</w:t>
      </w:r>
      <w:r w:rsidRPr="00A52B30">
        <w:rPr>
          <w:rFonts w:ascii="Arial" w:eastAsia="Times New Roman" w:hAnsi="Arial" w:cs="Arial"/>
          <w:b/>
          <w:bCs/>
        </w:rPr>
        <w:t>, Andrew Singleton</w:t>
      </w:r>
      <w:r w:rsidR="00051F11">
        <w:rPr>
          <w:rFonts w:ascii="Arial" w:eastAsia="Times New Roman" w:hAnsi="Arial" w:cs="Arial"/>
          <w:b/>
          <w:bCs/>
          <w:vertAlign w:val="superscript"/>
        </w:rPr>
        <w:t>2</w:t>
      </w:r>
      <w:r w:rsidRPr="00A52B30">
        <w:rPr>
          <w:rFonts w:ascii="Arial" w:eastAsia="Times New Roman" w:hAnsi="Arial" w:cs="Arial"/>
          <w:b/>
          <w:bCs/>
        </w:rPr>
        <w:t>, David Melzer</w:t>
      </w:r>
      <w:r>
        <w:rPr>
          <w:rFonts w:ascii="Arial" w:eastAsia="Times New Roman" w:hAnsi="Arial" w:cs="Arial"/>
          <w:b/>
          <w:bCs/>
          <w:vertAlign w:val="superscript"/>
        </w:rPr>
        <w:t>6</w:t>
      </w:r>
      <w:r w:rsidRPr="00A52B30">
        <w:rPr>
          <w:rFonts w:ascii="Arial" w:eastAsia="Times New Roman" w:hAnsi="Arial" w:cs="Arial"/>
          <w:b/>
          <w:bCs/>
        </w:rPr>
        <w:t>, Luigi Ferrucci</w:t>
      </w:r>
      <w:r>
        <w:rPr>
          <w:rFonts w:ascii="Arial" w:eastAsia="Times New Roman" w:hAnsi="Arial" w:cs="Arial"/>
          <w:b/>
          <w:bCs/>
          <w:vertAlign w:val="superscript"/>
        </w:rPr>
        <w:t>7</w:t>
      </w:r>
      <w:r>
        <w:rPr>
          <w:rFonts w:ascii="Arial" w:eastAsia="Times New Roman" w:hAnsi="Arial" w:cs="Arial"/>
          <w:b/>
          <w:bCs/>
        </w:rPr>
        <w:t>, T</w:t>
      </w:r>
      <w:r w:rsidRPr="00A52B30">
        <w:rPr>
          <w:rFonts w:ascii="Arial" w:eastAsia="Times New Roman" w:hAnsi="Arial" w:cs="Arial"/>
          <w:b/>
          <w:bCs/>
        </w:rPr>
        <w:t>imothy M Frayling</w:t>
      </w:r>
      <w:r w:rsidRPr="00A52B30">
        <w:rPr>
          <w:rFonts w:ascii="Arial" w:eastAsia="Times New Roman" w:hAnsi="Arial" w:cs="Arial"/>
          <w:b/>
          <w:bCs/>
          <w:vertAlign w:val="superscript"/>
        </w:rPr>
        <w:t>1</w:t>
      </w:r>
      <w:r>
        <w:rPr>
          <w:rFonts w:ascii="Arial" w:eastAsia="Times New Roman" w:hAnsi="Arial" w:cs="Arial"/>
          <w:b/>
          <w:bCs/>
        </w:rPr>
        <w:t>, M</w:t>
      </w:r>
      <w:r w:rsidRPr="00A52B30">
        <w:rPr>
          <w:rFonts w:ascii="Arial" w:eastAsia="Times New Roman" w:hAnsi="Arial" w:cs="Arial"/>
          <w:b/>
          <w:bCs/>
        </w:rPr>
        <w:t>ichael N Weedon</w:t>
      </w:r>
      <w:r w:rsidRPr="00A52B30">
        <w:rPr>
          <w:rFonts w:ascii="Arial" w:eastAsia="Times New Roman" w:hAnsi="Arial" w:cs="Arial"/>
          <w:b/>
          <w:bCs/>
          <w:vertAlign w:val="superscript"/>
        </w:rPr>
        <w:t>1</w:t>
      </w:r>
    </w:p>
    <w:p w14:paraId="3E990D46" w14:textId="77777777" w:rsidR="00101D6B" w:rsidRPr="00A52B30" w:rsidRDefault="00101D6B" w:rsidP="00101D6B">
      <w:pPr>
        <w:pStyle w:val="ListParagraph"/>
        <w:numPr>
          <w:ilvl w:val="0"/>
          <w:numId w:val="1"/>
        </w:numPr>
        <w:jc w:val="both"/>
        <w:rPr>
          <w:rFonts w:ascii="Arial" w:hAnsi="Arial" w:cs="Arial"/>
        </w:rPr>
      </w:pPr>
      <w:r w:rsidRPr="00A52B30">
        <w:rPr>
          <w:rFonts w:ascii="Arial" w:hAnsi="Arial" w:cs="Arial"/>
        </w:rPr>
        <w:t>Genetics of Complex Traits, University of Exeter Medical School, Exeter, UK</w:t>
      </w:r>
    </w:p>
    <w:p w14:paraId="109F1C56" w14:textId="77777777" w:rsidR="00101D6B" w:rsidRPr="00A52B30" w:rsidRDefault="00101D6B" w:rsidP="00101D6B">
      <w:pPr>
        <w:pStyle w:val="ListParagraph"/>
        <w:numPr>
          <w:ilvl w:val="0"/>
          <w:numId w:val="1"/>
        </w:numPr>
        <w:jc w:val="both"/>
        <w:rPr>
          <w:rFonts w:ascii="Arial" w:hAnsi="Arial" w:cs="Arial"/>
        </w:rPr>
      </w:pPr>
      <w:r w:rsidRPr="00A52B30">
        <w:rPr>
          <w:rFonts w:ascii="Arial" w:hAnsi="Arial" w:cs="Arial"/>
        </w:rPr>
        <w:t>Laboratory of Neurogenetics, National Institute of Aging, Bethesda, Maryland, USA</w:t>
      </w:r>
    </w:p>
    <w:p w14:paraId="430EC3EB" w14:textId="0987E00B" w:rsidR="00101D6B" w:rsidRDefault="00051F11" w:rsidP="00051F11">
      <w:pPr>
        <w:pStyle w:val="ListParagraph"/>
        <w:numPr>
          <w:ilvl w:val="0"/>
          <w:numId w:val="1"/>
        </w:numPr>
        <w:autoSpaceDE w:val="0"/>
        <w:autoSpaceDN w:val="0"/>
        <w:adjustRightInd w:val="0"/>
        <w:jc w:val="both"/>
        <w:rPr>
          <w:rFonts w:ascii="Arial" w:hAnsi="Arial" w:cs="Arial"/>
        </w:rPr>
      </w:pPr>
      <w:r w:rsidRPr="00051F11">
        <w:rPr>
          <w:rFonts w:ascii="Arial" w:hAnsi="Arial" w:cs="Arial"/>
        </w:rPr>
        <w:t xml:space="preserve">Department of Molecular Neuroscience and </w:t>
      </w:r>
      <w:proofErr w:type="spellStart"/>
      <w:r w:rsidRPr="00051F11">
        <w:rPr>
          <w:rFonts w:ascii="Arial" w:hAnsi="Arial" w:cs="Arial"/>
        </w:rPr>
        <w:t>Reta</w:t>
      </w:r>
      <w:proofErr w:type="spellEnd"/>
      <w:r w:rsidRPr="00051F11">
        <w:rPr>
          <w:rFonts w:ascii="Arial" w:hAnsi="Arial" w:cs="Arial"/>
        </w:rPr>
        <w:t xml:space="preserve"> Lila Laboratories, Institute of Neurology, UCL, London, United Kingdom</w:t>
      </w:r>
    </w:p>
    <w:p w14:paraId="287EDC73" w14:textId="77777777" w:rsidR="00101D6B" w:rsidRPr="00567ABA" w:rsidRDefault="00101D6B" w:rsidP="00101D6B">
      <w:pPr>
        <w:pStyle w:val="ListParagraph"/>
        <w:numPr>
          <w:ilvl w:val="0"/>
          <w:numId w:val="1"/>
        </w:numPr>
        <w:autoSpaceDE w:val="0"/>
        <w:autoSpaceDN w:val="0"/>
        <w:adjustRightInd w:val="0"/>
        <w:jc w:val="both"/>
        <w:rPr>
          <w:rFonts w:ascii="Arial" w:hAnsi="Arial" w:cs="Arial"/>
        </w:rPr>
      </w:pPr>
      <w:r>
        <w:rPr>
          <w:rFonts w:ascii="Arial" w:hAnsi="Arial" w:cs="Arial"/>
        </w:rPr>
        <w:t xml:space="preserve">Tuscany Regional Health Agency, </w:t>
      </w:r>
      <w:r w:rsidRPr="00567ABA">
        <w:rPr>
          <w:rFonts w:ascii="Arial" w:hAnsi="Arial" w:cs="Arial"/>
        </w:rPr>
        <w:t>Florence, Italy, I.O.T. and Department of Medical and Surgical Critical Care, University of Florence, Florence, Italy</w:t>
      </w:r>
    </w:p>
    <w:p w14:paraId="25DBE598" w14:textId="77777777" w:rsidR="00101D6B" w:rsidRPr="00A52B30" w:rsidRDefault="00101D6B" w:rsidP="00101D6B">
      <w:pPr>
        <w:pStyle w:val="ListParagraph"/>
        <w:numPr>
          <w:ilvl w:val="0"/>
          <w:numId w:val="1"/>
        </w:numPr>
        <w:autoSpaceDE w:val="0"/>
        <w:autoSpaceDN w:val="0"/>
        <w:adjustRightInd w:val="0"/>
        <w:jc w:val="both"/>
        <w:rPr>
          <w:rFonts w:ascii="Arial" w:hAnsi="Arial" w:cs="Arial"/>
        </w:rPr>
      </w:pPr>
      <w:r w:rsidRPr="00A52B30">
        <w:rPr>
          <w:rFonts w:ascii="Arial" w:hAnsi="Arial" w:cs="Arial"/>
        </w:rPr>
        <w:t xml:space="preserve">Geriatric Unit, </w:t>
      </w:r>
      <w:proofErr w:type="spellStart"/>
      <w:r w:rsidRPr="00A52B30">
        <w:rPr>
          <w:rFonts w:ascii="Arial" w:hAnsi="Arial" w:cs="Arial"/>
        </w:rPr>
        <w:t>Azienda</w:t>
      </w:r>
      <w:proofErr w:type="spellEnd"/>
      <w:r w:rsidRPr="00A52B30">
        <w:rPr>
          <w:rFonts w:ascii="Arial" w:hAnsi="Arial" w:cs="Arial"/>
        </w:rPr>
        <w:t xml:space="preserve"> Sanitaria di Firenze, Florence, Italy</w:t>
      </w:r>
    </w:p>
    <w:p w14:paraId="0003CC71" w14:textId="77777777" w:rsidR="00101D6B" w:rsidRPr="00A52B30" w:rsidRDefault="00101D6B" w:rsidP="00101D6B">
      <w:pPr>
        <w:pStyle w:val="ListParagraph"/>
        <w:numPr>
          <w:ilvl w:val="0"/>
          <w:numId w:val="1"/>
        </w:numPr>
        <w:autoSpaceDE w:val="0"/>
        <w:autoSpaceDN w:val="0"/>
        <w:adjustRightInd w:val="0"/>
        <w:jc w:val="both"/>
        <w:rPr>
          <w:rFonts w:ascii="Arial" w:hAnsi="Arial" w:cs="Arial"/>
        </w:rPr>
      </w:pPr>
      <w:r w:rsidRPr="00A52B30">
        <w:rPr>
          <w:rFonts w:ascii="Arial" w:hAnsi="Arial" w:cs="Arial"/>
        </w:rPr>
        <w:t>Institute of Biomedical and Clinical Sciences, University of Exeter Medical School, Barrack Road, Exeter, UK</w:t>
      </w:r>
    </w:p>
    <w:p w14:paraId="2CC6C4D2" w14:textId="77777777" w:rsidR="00101D6B" w:rsidRPr="00A52B30" w:rsidRDefault="00101D6B" w:rsidP="00101D6B">
      <w:pPr>
        <w:pStyle w:val="ListParagraph"/>
        <w:numPr>
          <w:ilvl w:val="0"/>
          <w:numId w:val="1"/>
        </w:numPr>
        <w:autoSpaceDE w:val="0"/>
        <w:autoSpaceDN w:val="0"/>
        <w:adjustRightInd w:val="0"/>
        <w:jc w:val="both"/>
        <w:rPr>
          <w:rFonts w:ascii="Arial" w:hAnsi="Arial" w:cs="Arial"/>
        </w:rPr>
      </w:pPr>
      <w:r w:rsidRPr="00A52B30">
        <w:rPr>
          <w:rFonts w:ascii="Arial" w:hAnsi="Arial" w:cs="Arial"/>
        </w:rPr>
        <w:t xml:space="preserve">Longitudinal Studies Section, Clinical Research Branch, Gerontology Research </w:t>
      </w:r>
      <w:proofErr w:type="spellStart"/>
      <w:r w:rsidRPr="00A52B30">
        <w:rPr>
          <w:rFonts w:ascii="Arial" w:hAnsi="Arial" w:cs="Arial"/>
        </w:rPr>
        <w:t>Center</w:t>
      </w:r>
      <w:proofErr w:type="spellEnd"/>
      <w:r w:rsidRPr="00A52B30">
        <w:rPr>
          <w:rFonts w:ascii="Arial" w:hAnsi="Arial" w:cs="Arial"/>
        </w:rPr>
        <w:t>, National Institute on Aging, Baltimore, Maryland, USA.</w:t>
      </w:r>
    </w:p>
    <w:p w14:paraId="04245AD5" w14:textId="77777777" w:rsidR="00A52B30" w:rsidRPr="00A52B30" w:rsidRDefault="00A52B30" w:rsidP="00A52B30">
      <w:pPr>
        <w:rPr>
          <w:rFonts w:ascii="Arial" w:hAnsi="Arial" w:cs="Arial"/>
        </w:rPr>
      </w:pPr>
    </w:p>
    <w:p w14:paraId="01BD404D" w14:textId="77777777" w:rsidR="00A56B98" w:rsidRPr="00ED4EC3" w:rsidRDefault="00FC3740" w:rsidP="00A52B30">
      <w:pPr>
        <w:rPr>
          <w:rFonts w:ascii="Arial" w:hAnsi="Arial" w:cs="Arial"/>
          <w:b/>
        </w:rPr>
      </w:pPr>
      <w:r w:rsidRPr="00ED4EC3">
        <w:rPr>
          <w:rFonts w:ascii="Arial" w:hAnsi="Arial" w:cs="Arial"/>
          <w:b/>
        </w:rPr>
        <w:t>Opening paragraph</w:t>
      </w:r>
    </w:p>
    <w:p w14:paraId="54586FCF" w14:textId="397525ED" w:rsidR="008044E9" w:rsidRDefault="008044E9" w:rsidP="00A52B30">
      <w:pPr>
        <w:rPr>
          <w:rFonts w:ascii="Arial" w:hAnsi="Arial" w:cs="Arial"/>
        </w:rPr>
      </w:pPr>
      <w:r>
        <w:rPr>
          <w:rFonts w:ascii="Arial" w:hAnsi="Arial" w:cs="Arial"/>
        </w:rPr>
        <w:t>Epistasis occurs when the effect of a genetic variant on a trait is dependent on the presence or absence of another varian</w:t>
      </w:r>
      <w:r w:rsidR="004B7320">
        <w:rPr>
          <w:rFonts w:ascii="Arial" w:hAnsi="Arial" w:cs="Arial"/>
        </w:rPr>
        <w:t>t elsewhere in the genome. It has proven hard to find example</w:t>
      </w:r>
      <w:r w:rsidR="004F27E3">
        <w:rPr>
          <w:rFonts w:ascii="Arial" w:hAnsi="Arial" w:cs="Arial"/>
        </w:rPr>
        <w:t xml:space="preserve">s of </w:t>
      </w:r>
      <w:r w:rsidR="00226F01">
        <w:rPr>
          <w:rFonts w:ascii="Arial" w:hAnsi="Arial" w:cs="Arial"/>
        </w:rPr>
        <w:t>such</w:t>
      </w:r>
      <w:r w:rsidR="00E23593">
        <w:rPr>
          <w:rFonts w:ascii="Arial" w:hAnsi="Arial" w:cs="Arial"/>
        </w:rPr>
        <w:t xml:space="preserve"> </w:t>
      </w:r>
      <w:r w:rsidR="004F27E3">
        <w:rPr>
          <w:rFonts w:ascii="Arial" w:hAnsi="Arial" w:cs="Arial"/>
        </w:rPr>
        <w:t>“</w:t>
      </w:r>
      <w:r w:rsidR="00226F01">
        <w:rPr>
          <w:rFonts w:ascii="Arial" w:hAnsi="Arial" w:cs="Arial"/>
        </w:rPr>
        <w:t>gene-</w:t>
      </w:r>
      <w:r w:rsidR="004B7320">
        <w:rPr>
          <w:rFonts w:ascii="Arial" w:hAnsi="Arial" w:cs="Arial"/>
        </w:rPr>
        <w:t>gene</w:t>
      </w:r>
      <w:r w:rsidR="004F27E3">
        <w:rPr>
          <w:rFonts w:ascii="Arial" w:hAnsi="Arial" w:cs="Arial"/>
        </w:rPr>
        <w:t>”</w:t>
      </w:r>
      <w:r w:rsidR="004B7320">
        <w:rPr>
          <w:rFonts w:ascii="Arial" w:hAnsi="Arial" w:cs="Arial"/>
        </w:rPr>
        <w:t xml:space="preserve"> interactions in humans. Recently, </w:t>
      </w:r>
      <w:r>
        <w:rPr>
          <w:rFonts w:ascii="Arial" w:hAnsi="Arial" w:cs="Arial"/>
        </w:rPr>
        <w:t xml:space="preserve">the first evidence for widespread epistasis </w:t>
      </w:r>
      <w:r w:rsidR="004B7320">
        <w:rPr>
          <w:rFonts w:ascii="Arial" w:hAnsi="Arial" w:cs="Arial"/>
        </w:rPr>
        <w:t>affecting human traits w</w:t>
      </w:r>
      <w:r w:rsidR="00CA627A">
        <w:rPr>
          <w:rFonts w:ascii="Arial" w:hAnsi="Arial" w:cs="Arial"/>
        </w:rPr>
        <w:t>as described</w:t>
      </w:r>
      <w:r w:rsidR="004B7320">
        <w:rPr>
          <w:rFonts w:ascii="Arial" w:hAnsi="Arial" w:cs="Arial"/>
        </w:rPr>
        <w:t xml:space="preserve">. Hemani </w:t>
      </w:r>
      <w:r w:rsidR="00411EF4">
        <w:rPr>
          <w:rFonts w:ascii="Arial" w:hAnsi="Arial" w:cs="Arial"/>
          <w:i/>
        </w:rPr>
        <w:t>et al</w:t>
      </w:r>
      <w:r w:rsidR="004B7320" w:rsidRPr="00CA627A">
        <w:rPr>
          <w:rFonts w:ascii="Arial" w:hAnsi="Arial" w:cs="Arial"/>
        </w:rPr>
        <w:t xml:space="preserve"> </w:t>
      </w:r>
      <w:r w:rsidR="00536047">
        <w:rPr>
          <w:rFonts w:ascii="Arial" w:hAnsi="Arial" w:cs="Arial"/>
        </w:rPr>
        <w:t>detect</w:t>
      </w:r>
      <w:r w:rsidR="004B7320">
        <w:rPr>
          <w:rFonts w:ascii="Arial" w:hAnsi="Arial" w:cs="Arial"/>
        </w:rPr>
        <w:t>ed and replicated</w:t>
      </w:r>
      <w:r w:rsidR="00536047">
        <w:rPr>
          <w:rFonts w:ascii="Arial" w:hAnsi="Arial" w:cs="Arial"/>
        </w:rPr>
        <w:t xml:space="preserve"> </w:t>
      </w:r>
      <w:r w:rsidR="004B7320">
        <w:rPr>
          <w:rFonts w:ascii="Arial" w:hAnsi="Arial" w:cs="Arial"/>
        </w:rPr>
        <w:t xml:space="preserve">many </w:t>
      </w:r>
      <w:r w:rsidR="00CA627A">
        <w:rPr>
          <w:rFonts w:ascii="Arial" w:hAnsi="Arial" w:cs="Arial"/>
        </w:rPr>
        <w:t xml:space="preserve">instances of interactions between </w:t>
      </w:r>
      <w:r w:rsidR="004F27E3">
        <w:rPr>
          <w:rFonts w:ascii="Arial" w:hAnsi="Arial" w:cs="Arial"/>
        </w:rPr>
        <w:t xml:space="preserve">pairs of </w:t>
      </w:r>
      <w:r w:rsidR="00CA627A">
        <w:rPr>
          <w:rFonts w:ascii="Arial" w:hAnsi="Arial" w:cs="Arial"/>
        </w:rPr>
        <w:t xml:space="preserve">variants influencing </w:t>
      </w:r>
      <w:r w:rsidR="004B7320">
        <w:rPr>
          <w:rFonts w:ascii="Arial" w:hAnsi="Arial" w:cs="Arial"/>
        </w:rPr>
        <w:t>g</w:t>
      </w:r>
      <w:r>
        <w:rPr>
          <w:rFonts w:ascii="Arial" w:hAnsi="Arial" w:cs="Arial"/>
        </w:rPr>
        <w:t xml:space="preserve">ene </w:t>
      </w:r>
      <w:r w:rsidR="00240A68">
        <w:rPr>
          <w:rFonts w:ascii="Arial" w:hAnsi="Arial" w:cs="Arial"/>
        </w:rPr>
        <w:t xml:space="preserve">expression </w:t>
      </w:r>
      <w:r w:rsidR="00101D6B">
        <w:rPr>
          <w:rFonts w:ascii="Arial" w:hAnsi="Arial" w:cs="Arial"/>
        </w:rPr>
        <w:t>levels</w:t>
      </w:r>
      <w:hyperlink w:anchor="_ENREF_1" w:tooltip="Hemani, 2014 #3457" w:history="1">
        <w:r w:rsidR="004C1EE3" w:rsidRPr="00CA627A">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sidRPr="00CA627A">
          <w:rPr>
            <w:rFonts w:ascii="Arial" w:hAnsi="Arial" w:cs="Arial"/>
          </w:rPr>
          <w:instrText xml:space="preserve"> ADDIN EN.CITE </w:instrText>
        </w:r>
        <w:r w:rsidR="004C1EE3" w:rsidRPr="00CA627A">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sidRPr="00CA627A">
          <w:rPr>
            <w:rFonts w:ascii="Arial" w:hAnsi="Arial" w:cs="Arial"/>
          </w:rPr>
          <w:instrText xml:space="preserve"> ADDIN EN.CITE.DATA </w:instrText>
        </w:r>
        <w:r w:rsidR="004C1EE3" w:rsidRPr="00CA627A">
          <w:rPr>
            <w:rFonts w:ascii="Arial" w:hAnsi="Arial" w:cs="Arial"/>
          </w:rPr>
        </w:r>
        <w:r w:rsidR="004C1EE3" w:rsidRPr="00CA627A">
          <w:rPr>
            <w:rFonts w:ascii="Arial" w:hAnsi="Arial" w:cs="Arial"/>
          </w:rPr>
          <w:fldChar w:fldCharType="end"/>
        </w:r>
        <w:r w:rsidR="004C1EE3" w:rsidRPr="00CA627A">
          <w:rPr>
            <w:rFonts w:ascii="Arial" w:hAnsi="Arial" w:cs="Arial"/>
          </w:rPr>
        </w:r>
        <w:r w:rsidR="004C1EE3" w:rsidRPr="00CA627A">
          <w:rPr>
            <w:rFonts w:ascii="Arial" w:hAnsi="Arial" w:cs="Arial"/>
          </w:rPr>
          <w:fldChar w:fldCharType="separate"/>
        </w:r>
        <w:r w:rsidR="004C1EE3" w:rsidRPr="00CA627A">
          <w:rPr>
            <w:rFonts w:ascii="Arial" w:hAnsi="Arial" w:cs="Arial"/>
            <w:noProof/>
            <w:vertAlign w:val="superscript"/>
          </w:rPr>
          <w:t>1</w:t>
        </w:r>
        <w:r w:rsidR="004C1EE3" w:rsidRPr="00CA627A">
          <w:rPr>
            <w:rFonts w:ascii="Arial" w:hAnsi="Arial" w:cs="Arial"/>
          </w:rPr>
          <w:fldChar w:fldCharType="end"/>
        </w:r>
      </w:hyperlink>
      <w:r>
        <w:rPr>
          <w:rFonts w:ascii="Arial" w:hAnsi="Arial" w:cs="Arial"/>
        </w:rPr>
        <w:t xml:space="preserve">. Here we sought further replication but used whole genome sequence data to capture </w:t>
      </w:r>
      <w:r w:rsidR="00240A68">
        <w:rPr>
          <w:rFonts w:ascii="Arial" w:hAnsi="Arial" w:cs="Arial"/>
        </w:rPr>
        <w:t>more completely the</w:t>
      </w:r>
      <w:r>
        <w:rPr>
          <w:rFonts w:ascii="Arial" w:hAnsi="Arial" w:cs="Arial"/>
        </w:rPr>
        <w:t xml:space="preserve"> variation around the putatively interacting variants. </w:t>
      </w:r>
      <w:r w:rsidR="00411EF4" w:rsidRPr="00411EF4">
        <w:rPr>
          <w:rFonts w:ascii="Arial" w:hAnsi="Arial" w:cs="Arial"/>
        </w:rPr>
        <w:t xml:space="preserve">Using 450 unrelated individuals from the </w:t>
      </w:r>
      <w:proofErr w:type="spellStart"/>
      <w:r w:rsidR="00411EF4" w:rsidRPr="00411EF4">
        <w:rPr>
          <w:rFonts w:ascii="Arial" w:hAnsi="Arial" w:cs="Arial"/>
        </w:rPr>
        <w:t>InCHIANTI</w:t>
      </w:r>
      <w:proofErr w:type="spellEnd"/>
      <w:r w:rsidR="00411EF4" w:rsidRPr="00411EF4">
        <w:rPr>
          <w:rFonts w:ascii="Arial" w:hAnsi="Arial" w:cs="Arial"/>
        </w:rPr>
        <w:t xml:space="preserve"> study we replicated half of the pairwise interaction effects. However, in each case, a third variant captured by our sequencing data could explain all of the apparent epistasis.</w:t>
      </w:r>
      <w:r w:rsidR="00411EF4">
        <w:rPr>
          <w:rFonts w:ascii="Arial" w:hAnsi="Arial" w:cs="Arial"/>
        </w:rPr>
        <w:t xml:space="preserve"> </w:t>
      </w:r>
      <w:r w:rsidR="004432B1">
        <w:rPr>
          <w:rFonts w:ascii="Arial" w:hAnsi="Arial" w:cs="Arial"/>
        </w:rPr>
        <w:t>This</w:t>
      </w:r>
      <w:r w:rsidR="0060578A">
        <w:rPr>
          <w:rFonts w:ascii="Arial" w:hAnsi="Arial" w:cs="Arial"/>
        </w:rPr>
        <w:t xml:space="preserve"> third variant was often moderately correlated with each of the two putatively interacting variants, despite very low levels of correlation between the original pair. Our results provide an alternative explanation for the apparent epistasis observed for gene </w:t>
      </w:r>
      <w:r w:rsidR="00240A68">
        <w:rPr>
          <w:rFonts w:ascii="Arial" w:hAnsi="Arial" w:cs="Arial"/>
        </w:rPr>
        <w:t xml:space="preserve">expression </w:t>
      </w:r>
      <w:r w:rsidR="0060578A">
        <w:rPr>
          <w:rFonts w:ascii="Arial" w:hAnsi="Arial" w:cs="Arial"/>
        </w:rPr>
        <w:t>traits in humans.</w:t>
      </w:r>
    </w:p>
    <w:p w14:paraId="1A36B3B1" w14:textId="77777777" w:rsidR="00D9298C" w:rsidRDefault="00D9298C" w:rsidP="00FC3740">
      <w:pPr>
        <w:rPr>
          <w:rFonts w:ascii="Arial" w:hAnsi="Arial" w:cs="Arial"/>
          <w:b/>
        </w:rPr>
      </w:pPr>
    </w:p>
    <w:p w14:paraId="55AAC211" w14:textId="77777777" w:rsidR="00FC3740" w:rsidRPr="00ED4EC3" w:rsidRDefault="00FC3740" w:rsidP="00FC3740">
      <w:pPr>
        <w:rPr>
          <w:rFonts w:ascii="Arial" w:hAnsi="Arial" w:cs="Arial"/>
          <w:b/>
        </w:rPr>
      </w:pPr>
      <w:r w:rsidRPr="00ED4EC3">
        <w:rPr>
          <w:rFonts w:ascii="Arial" w:hAnsi="Arial" w:cs="Arial"/>
          <w:b/>
        </w:rPr>
        <w:t>Main Text</w:t>
      </w:r>
    </w:p>
    <w:p w14:paraId="12E3FA3E" w14:textId="238EC108" w:rsidR="00ED4EC3" w:rsidRDefault="00B56E21" w:rsidP="00FC3740">
      <w:pPr>
        <w:rPr>
          <w:rFonts w:ascii="Arial" w:hAnsi="Arial" w:cs="Arial"/>
        </w:rPr>
      </w:pPr>
      <w:r>
        <w:rPr>
          <w:rFonts w:ascii="Arial" w:hAnsi="Arial" w:cs="Arial"/>
        </w:rPr>
        <w:t xml:space="preserve">Epistasis, often referred to as </w:t>
      </w:r>
      <w:r w:rsidR="00EC4F53">
        <w:rPr>
          <w:rFonts w:ascii="Arial" w:hAnsi="Arial" w:cs="Arial"/>
        </w:rPr>
        <w:t>“</w:t>
      </w:r>
      <w:r>
        <w:rPr>
          <w:rFonts w:ascii="Arial" w:hAnsi="Arial" w:cs="Arial"/>
        </w:rPr>
        <w:t>gene-gene</w:t>
      </w:r>
      <w:r w:rsidR="00EC4F53">
        <w:rPr>
          <w:rFonts w:ascii="Arial" w:hAnsi="Arial" w:cs="Arial"/>
        </w:rPr>
        <w:t>”</w:t>
      </w:r>
      <w:r>
        <w:rPr>
          <w:rFonts w:ascii="Arial" w:hAnsi="Arial" w:cs="Arial"/>
        </w:rPr>
        <w:t xml:space="preserve"> interaction, has been very hard to detect in humans. </w:t>
      </w:r>
      <w:r w:rsidR="00FC3740">
        <w:rPr>
          <w:rFonts w:ascii="Arial" w:hAnsi="Arial" w:cs="Arial"/>
        </w:rPr>
        <w:t xml:space="preserve">Hemani </w:t>
      </w:r>
      <w:r w:rsidR="00FC3740" w:rsidRPr="0065098A">
        <w:rPr>
          <w:rFonts w:ascii="Arial" w:hAnsi="Arial" w:cs="Arial"/>
          <w:i/>
        </w:rPr>
        <w:t>et al.</w:t>
      </w:r>
      <w:r w:rsidR="00FC3740">
        <w:rPr>
          <w:rFonts w:ascii="Arial" w:hAnsi="Arial" w:cs="Arial"/>
        </w:rPr>
        <w:t xml:space="preserve"> </w:t>
      </w:r>
      <w:r>
        <w:rPr>
          <w:rFonts w:ascii="Arial" w:hAnsi="Arial" w:cs="Arial"/>
        </w:rPr>
        <w:t xml:space="preserve">recently </w:t>
      </w:r>
      <w:r w:rsidR="00FC3740">
        <w:rPr>
          <w:rFonts w:ascii="Arial" w:hAnsi="Arial" w:cs="Arial"/>
        </w:rPr>
        <w:t>d</w:t>
      </w:r>
      <w:r w:rsidR="004432B1">
        <w:rPr>
          <w:rFonts w:ascii="Arial" w:hAnsi="Arial" w:cs="Arial"/>
        </w:rPr>
        <w:t>escribed</w:t>
      </w:r>
      <w:r w:rsidR="00FC3740">
        <w:rPr>
          <w:rFonts w:ascii="Arial" w:hAnsi="Arial" w:cs="Arial"/>
        </w:rPr>
        <w:t xml:space="preserve"> examples of apparent epistasis influencing </w:t>
      </w:r>
      <w:r>
        <w:rPr>
          <w:rFonts w:ascii="Arial" w:hAnsi="Arial" w:cs="Arial"/>
        </w:rPr>
        <w:t xml:space="preserve">gene </w:t>
      </w:r>
      <w:r w:rsidR="00511C48">
        <w:rPr>
          <w:rFonts w:ascii="Arial" w:hAnsi="Arial" w:cs="Arial"/>
        </w:rPr>
        <w:t>expression</w:t>
      </w:r>
      <w:r w:rsidR="00D9298C">
        <w:rPr>
          <w:rFonts w:ascii="Arial" w:hAnsi="Arial" w:cs="Arial"/>
        </w:rPr>
        <w:t xml:space="preserve"> in humans</w:t>
      </w:r>
      <w:hyperlink w:anchor="_ENREF_1" w:tooltip="Hemani, 2014 #3457" w:history="1">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D9298C">
          <w:rPr>
            <w:rFonts w:ascii="Arial" w:hAnsi="Arial" w:cs="Arial"/>
            <w:noProof/>
            <w:vertAlign w:val="superscript"/>
          </w:rPr>
          <w:t>1</w:t>
        </w:r>
        <w:r w:rsidR="004C1EE3">
          <w:rPr>
            <w:rFonts w:ascii="Arial" w:hAnsi="Arial" w:cs="Arial"/>
          </w:rPr>
          <w:fldChar w:fldCharType="end"/>
        </w:r>
      </w:hyperlink>
      <w:r w:rsidR="00FC3740">
        <w:rPr>
          <w:rFonts w:ascii="Arial" w:hAnsi="Arial" w:cs="Arial"/>
        </w:rPr>
        <w:t xml:space="preserve">. </w:t>
      </w:r>
      <w:r w:rsidR="00B56B1C">
        <w:rPr>
          <w:rFonts w:ascii="Arial" w:hAnsi="Arial" w:cs="Arial"/>
        </w:rPr>
        <w:t>T</w:t>
      </w:r>
      <w:r w:rsidR="00ED4EC3">
        <w:rPr>
          <w:rFonts w:ascii="Arial" w:hAnsi="Arial" w:cs="Arial"/>
        </w:rPr>
        <w:t>hirty</w:t>
      </w:r>
      <w:r w:rsidR="00FC3740">
        <w:rPr>
          <w:rFonts w:ascii="Arial" w:hAnsi="Arial" w:cs="Arial"/>
        </w:rPr>
        <w:t xml:space="preserve"> pairs of </w:t>
      </w:r>
      <w:r>
        <w:rPr>
          <w:rFonts w:ascii="Arial" w:hAnsi="Arial" w:cs="Arial"/>
        </w:rPr>
        <w:t xml:space="preserve">single nucleotide polymorphisms (SNPs; </w:t>
      </w:r>
      <w:r w:rsidR="00DA6A0B">
        <w:rPr>
          <w:rFonts w:ascii="Arial" w:hAnsi="Arial" w:cs="Arial"/>
        </w:rPr>
        <w:t xml:space="preserve">Table 1 in Hemani </w:t>
      </w:r>
      <w:r w:rsidR="00DA6A0B" w:rsidRPr="00A9056E">
        <w:rPr>
          <w:rFonts w:ascii="Arial" w:hAnsi="Arial" w:cs="Arial"/>
          <w:i/>
        </w:rPr>
        <w:t>et al.</w:t>
      </w:r>
      <w:r w:rsidR="00DA6A0B">
        <w:rPr>
          <w:rFonts w:ascii="Arial" w:hAnsi="Arial" w:cs="Arial"/>
        </w:rPr>
        <w:t>)</w:t>
      </w:r>
      <w:r w:rsidR="00ED4EC3">
        <w:rPr>
          <w:rFonts w:ascii="Arial" w:hAnsi="Arial" w:cs="Arial"/>
        </w:rPr>
        <w:t xml:space="preserve"> </w:t>
      </w:r>
      <w:r>
        <w:rPr>
          <w:rFonts w:ascii="Arial" w:hAnsi="Arial" w:cs="Arial"/>
        </w:rPr>
        <w:t>interacted to influence the expression of</w:t>
      </w:r>
      <w:r w:rsidR="00ED4EC3">
        <w:rPr>
          <w:rFonts w:ascii="Arial" w:hAnsi="Arial" w:cs="Arial"/>
        </w:rPr>
        <w:t xml:space="preserve"> 19 different </w:t>
      </w:r>
      <w:r>
        <w:rPr>
          <w:rFonts w:ascii="Arial" w:hAnsi="Arial" w:cs="Arial"/>
        </w:rPr>
        <w:t xml:space="preserve">gene </w:t>
      </w:r>
      <w:r w:rsidR="00ED4EC3">
        <w:rPr>
          <w:rFonts w:ascii="Arial" w:hAnsi="Arial" w:cs="Arial"/>
        </w:rPr>
        <w:t>transcripts</w:t>
      </w:r>
      <w:r>
        <w:rPr>
          <w:rFonts w:ascii="Arial" w:hAnsi="Arial" w:cs="Arial"/>
        </w:rPr>
        <w:t>. The</w:t>
      </w:r>
      <w:r w:rsidR="00D9298C">
        <w:rPr>
          <w:rFonts w:ascii="Arial" w:hAnsi="Arial" w:cs="Arial"/>
        </w:rPr>
        <w:t>se</w:t>
      </w:r>
      <w:r>
        <w:rPr>
          <w:rFonts w:ascii="Arial" w:hAnsi="Arial" w:cs="Arial"/>
        </w:rPr>
        <w:t xml:space="preserve"> interaction</w:t>
      </w:r>
      <w:r w:rsidR="004123D4">
        <w:rPr>
          <w:rFonts w:ascii="Arial" w:hAnsi="Arial" w:cs="Arial"/>
        </w:rPr>
        <w:t>s</w:t>
      </w:r>
      <w:r>
        <w:rPr>
          <w:rFonts w:ascii="Arial" w:hAnsi="Arial" w:cs="Arial"/>
        </w:rPr>
        <w:t xml:space="preserve"> </w:t>
      </w:r>
      <w:r w:rsidR="00ED4EC3">
        <w:rPr>
          <w:rFonts w:ascii="Arial" w:hAnsi="Arial" w:cs="Arial"/>
        </w:rPr>
        <w:t xml:space="preserve">were robust to adjustment for multiple testing and </w:t>
      </w:r>
      <w:r>
        <w:rPr>
          <w:rFonts w:ascii="Arial" w:hAnsi="Arial" w:cs="Arial"/>
        </w:rPr>
        <w:t>were replicated across two</w:t>
      </w:r>
      <w:r w:rsidR="000F1BED">
        <w:rPr>
          <w:rFonts w:ascii="Arial" w:hAnsi="Arial" w:cs="Arial"/>
        </w:rPr>
        <w:t xml:space="preserve"> indep</w:t>
      </w:r>
      <w:r w:rsidR="00ED4EC3">
        <w:rPr>
          <w:rFonts w:ascii="Arial" w:hAnsi="Arial" w:cs="Arial"/>
        </w:rPr>
        <w:t xml:space="preserve">endent </w:t>
      </w:r>
      <w:r>
        <w:rPr>
          <w:rFonts w:ascii="Arial" w:hAnsi="Arial" w:cs="Arial"/>
        </w:rPr>
        <w:t>studies</w:t>
      </w:r>
      <w:r w:rsidR="000F1BED">
        <w:rPr>
          <w:rFonts w:ascii="Arial" w:hAnsi="Arial" w:cs="Arial"/>
        </w:rPr>
        <w:t>.</w:t>
      </w:r>
    </w:p>
    <w:p w14:paraId="4F03DDDC" w14:textId="764F2241" w:rsidR="00FC3740" w:rsidRPr="00FC3740" w:rsidRDefault="00BB0F4C" w:rsidP="00FC3740">
      <w:pPr>
        <w:rPr>
          <w:rFonts w:ascii="Arial" w:hAnsi="Arial" w:cs="Arial"/>
        </w:rPr>
      </w:pPr>
      <w:r>
        <w:rPr>
          <w:rFonts w:ascii="Arial" w:hAnsi="Arial" w:cs="Arial"/>
        </w:rPr>
        <w:t>Most</w:t>
      </w:r>
      <w:r w:rsidR="00ED4EC3">
        <w:rPr>
          <w:rFonts w:ascii="Arial" w:hAnsi="Arial" w:cs="Arial"/>
        </w:rPr>
        <w:t xml:space="preserve"> of the</w:t>
      </w:r>
      <w:r w:rsidR="000F1BED">
        <w:rPr>
          <w:rFonts w:ascii="Arial" w:hAnsi="Arial" w:cs="Arial"/>
        </w:rPr>
        <w:t xml:space="preserve"> </w:t>
      </w:r>
      <w:r w:rsidR="00DA6A0B">
        <w:rPr>
          <w:rFonts w:ascii="Arial" w:hAnsi="Arial" w:cs="Arial"/>
        </w:rPr>
        <w:t xml:space="preserve">replicated apparently interacting </w:t>
      </w:r>
      <w:r w:rsidR="000F1BED">
        <w:rPr>
          <w:rFonts w:ascii="Arial" w:hAnsi="Arial" w:cs="Arial"/>
        </w:rPr>
        <w:t xml:space="preserve">SNP pairs </w:t>
      </w:r>
      <w:r w:rsidR="00635AE8">
        <w:rPr>
          <w:rFonts w:ascii="Arial" w:hAnsi="Arial" w:cs="Arial"/>
        </w:rPr>
        <w:t>were associated with gene</w:t>
      </w:r>
      <w:r w:rsidR="000F1BED">
        <w:rPr>
          <w:rFonts w:ascii="Arial" w:hAnsi="Arial" w:cs="Arial"/>
        </w:rPr>
        <w:t xml:space="preserve"> </w:t>
      </w:r>
      <w:r w:rsidR="00635AE8">
        <w:rPr>
          <w:rFonts w:ascii="Arial" w:hAnsi="Arial" w:cs="Arial"/>
        </w:rPr>
        <w:t xml:space="preserve">expression </w:t>
      </w:r>
      <w:r w:rsidR="00EC4F53">
        <w:rPr>
          <w:rFonts w:ascii="Arial" w:hAnsi="Arial" w:cs="Arial"/>
        </w:rPr>
        <w:t xml:space="preserve">in </w:t>
      </w:r>
      <w:r w:rsidR="00EC4F53">
        <w:rPr>
          <w:rFonts w:ascii="Arial" w:hAnsi="Arial" w:cs="Arial"/>
          <w:i/>
        </w:rPr>
        <w:t xml:space="preserve">cis </w:t>
      </w:r>
      <w:r w:rsidR="00DA6A0B">
        <w:rPr>
          <w:rFonts w:ascii="Arial" w:hAnsi="Arial" w:cs="Arial"/>
        </w:rPr>
        <w:t>and</w:t>
      </w:r>
      <w:r w:rsidR="00635AE8">
        <w:rPr>
          <w:rFonts w:ascii="Arial" w:hAnsi="Arial" w:cs="Arial"/>
        </w:rPr>
        <w:t xml:space="preserve"> were</w:t>
      </w:r>
      <w:r w:rsidR="00DA6A0B">
        <w:rPr>
          <w:rFonts w:ascii="Arial" w:hAnsi="Arial" w:cs="Arial"/>
        </w:rPr>
        <w:t xml:space="preserve"> </w:t>
      </w:r>
      <w:r w:rsidR="00635AE8">
        <w:rPr>
          <w:rFonts w:ascii="Arial" w:hAnsi="Arial" w:cs="Arial"/>
        </w:rPr>
        <w:t>located close to each other on the same chromosome (</w:t>
      </w:r>
      <w:r w:rsidR="00511C48">
        <w:rPr>
          <w:rFonts w:ascii="Arial" w:hAnsi="Arial" w:cs="Arial"/>
        </w:rPr>
        <w:t xml:space="preserve">all </w:t>
      </w:r>
      <w:r w:rsidR="00A9056E">
        <w:rPr>
          <w:rFonts w:ascii="Arial" w:hAnsi="Arial" w:cs="Arial"/>
        </w:rPr>
        <w:t>&lt; 520kb)</w:t>
      </w:r>
      <w:r w:rsidR="00DA6A0B">
        <w:rPr>
          <w:rFonts w:ascii="Arial" w:hAnsi="Arial" w:cs="Arial"/>
        </w:rPr>
        <w:t>.</w:t>
      </w:r>
      <w:r w:rsidR="000F1BED">
        <w:rPr>
          <w:rFonts w:ascii="Arial" w:hAnsi="Arial" w:cs="Arial"/>
        </w:rPr>
        <w:t xml:space="preserve"> W</w:t>
      </w:r>
      <w:r w:rsidR="00FC3740" w:rsidRPr="00FC3740">
        <w:rPr>
          <w:rFonts w:ascii="Arial" w:hAnsi="Arial" w:cs="Arial"/>
        </w:rPr>
        <w:t>e hav</w:t>
      </w:r>
      <w:r w:rsidR="000F1BED">
        <w:rPr>
          <w:rFonts w:ascii="Arial" w:hAnsi="Arial" w:cs="Arial"/>
        </w:rPr>
        <w:t>e previously shown that</w:t>
      </w:r>
      <w:r w:rsidR="00FC3740" w:rsidRPr="00FC3740">
        <w:rPr>
          <w:rFonts w:ascii="Arial" w:hAnsi="Arial" w:cs="Arial"/>
        </w:rPr>
        <w:t xml:space="preserve"> </w:t>
      </w:r>
      <w:r w:rsidR="00FE3316">
        <w:rPr>
          <w:rFonts w:ascii="Arial" w:hAnsi="Arial" w:cs="Arial"/>
        </w:rPr>
        <w:t xml:space="preserve">low levels of </w:t>
      </w:r>
      <w:r w:rsidR="00635AE8">
        <w:rPr>
          <w:rFonts w:ascii="Arial" w:hAnsi="Arial" w:cs="Arial"/>
        </w:rPr>
        <w:t>correlation</w:t>
      </w:r>
      <w:r w:rsidR="00FE3316">
        <w:rPr>
          <w:rFonts w:ascii="Arial" w:hAnsi="Arial" w:cs="Arial"/>
        </w:rPr>
        <w:t xml:space="preserve"> due to linkage disequilibrium</w:t>
      </w:r>
      <w:r w:rsidR="00DA6A0B">
        <w:rPr>
          <w:rFonts w:ascii="Arial" w:hAnsi="Arial" w:cs="Arial"/>
        </w:rPr>
        <w:t xml:space="preserve"> </w:t>
      </w:r>
      <w:r w:rsidR="00FE3316">
        <w:rPr>
          <w:rFonts w:ascii="Arial" w:hAnsi="Arial" w:cs="Arial"/>
        </w:rPr>
        <w:t xml:space="preserve">(LD) </w:t>
      </w:r>
      <w:r w:rsidR="00635AE8">
        <w:rPr>
          <w:rFonts w:ascii="Arial" w:hAnsi="Arial" w:cs="Arial"/>
        </w:rPr>
        <w:t xml:space="preserve">between variants </w:t>
      </w:r>
      <w:r w:rsidR="00FC3740" w:rsidRPr="00FC3740">
        <w:rPr>
          <w:rFonts w:ascii="Arial" w:hAnsi="Arial" w:cs="Arial"/>
        </w:rPr>
        <w:t>can caus</w:t>
      </w:r>
      <w:r w:rsidR="00ED4EC3">
        <w:rPr>
          <w:rFonts w:ascii="Arial" w:hAnsi="Arial" w:cs="Arial"/>
        </w:rPr>
        <w:t>e apparent allelic heterogeneity</w:t>
      </w:r>
      <w:r w:rsidR="000F1BED">
        <w:rPr>
          <w:rFonts w:ascii="Arial" w:hAnsi="Arial" w:cs="Arial"/>
        </w:rPr>
        <w:t xml:space="preserve"> at a</w:t>
      </w:r>
      <w:r w:rsidR="00211AD2">
        <w:rPr>
          <w:rFonts w:ascii="Arial" w:hAnsi="Arial" w:cs="Arial"/>
        </w:rPr>
        <w:t>n associated</w:t>
      </w:r>
      <w:r w:rsidR="00D9298C">
        <w:rPr>
          <w:rFonts w:ascii="Arial" w:hAnsi="Arial" w:cs="Arial"/>
        </w:rPr>
        <w:t xml:space="preserve"> locus</w:t>
      </w:r>
      <w:hyperlink w:anchor="_ENREF_2" w:tooltip="Wood, 2011 #3458" w:history="1">
        <w:r w:rsidR="004C1EE3">
          <w:rPr>
            <w:rFonts w:ascii="Arial" w:hAnsi="Arial" w:cs="Arial"/>
          </w:rPr>
          <w:fldChar w:fldCharType="begin">
            <w:fldData xml:space="preserve">PEVuZE5vdGU+PENpdGU+PEF1dGhvcj5Xb29kPC9BdXRob3I+PFllYXI+MjAxMTwvWWVhcj48UmVj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PEVuZE5vdGU+PENpdGU+PEF1dGhvcj5Xb29kPC9BdXRob3I+PFllYXI+MjAxMTwvWWVhcj48UmVj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D9298C">
          <w:rPr>
            <w:rFonts w:ascii="Arial" w:hAnsi="Arial" w:cs="Arial"/>
            <w:noProof/>
            <w:vertAlign w:val="superscript"/>
          </w:rPr>
          <w:t>2</w:t>
        </w:r>
        <w:r w:rsidR="004C1EE3">
          <w:rPr>
            <w:rFonts w:ascii="Arial" w:hAnsi="Arial" w:cs="Arial"/>
          </w:rPr>
          <w:fldChar w:fldCharType="end"/>
        </w:r>
      </w:hyperlink>
      <w:r w:rsidR="000F1BED">
        <w:rPr>
          <w:rFonts w:ascii="Arial" w:hAnsi="Arial" w:cs="Arial"/>
        </w:rPr>
        <w:t>.</w:t>
      </w:r>
      <w:r w:rsidR="0065098A">
        <w:rPr>
          <w:rFonts w:ascii="Arial" w:hAnsi="Arial" w:cs="Arial"/>
        </w:rPr>
        <w:t xml:space="preserve"> </w:t>
      </w:r>
      <w:r w:rsidR="00FC3740" w:rsidRPr="00FC3740">
        <w:rPr>
          <w:rFonts w:ascii="Arial" w:hAnsi="Arial" w:cs="Arial"/>
        </w:rPr>
        <w:t xml:space="preserve">We </w:t>
      </w:r>
      <w:r w:rsidR="000F1BED">
        <w:rPr>
          <w:rFonts w:ascii="Arial" w:hAnsi="Arial" w:cs="Arial"/>
        </w:rPr>
        <w:lastRenderedPageBreak/>
        <w:t xml:space="preserve">therefore </w:t>
      </w:r>
      <w:r w:rsidR="00FC3740" w:rsidRPr="00FC3740">
        <w:rPr>
          <w:rFonts w:ascii="Arial" w:hAnsi="Arial" w:cs="Arial"/>
        </w:rPr>
        <w:t xml:space="preserve">hypothesised that </w:t>
      </w:r>
      <w:r w:rsidR="00FE3316">
        <w:rPr>
          <w:rFonts w:ascii="Arial" w:hAnsi="Arial" w:cs="Arial"/>
        </w:rPr>
        <w:t xml:space="preserve">low levels of linkage disequilibrium </w:t>
      </w:r>
      <w:r w:rsidR="00FC3740" w:rsidRPr="00FC3740">
        <w:rPr>
          <w:rFonts w:ascii="Arial" w:hAnsi="Arial" w:cs="Arial"/>
        </w:rPr>
        <w:t xml:space="preserve">could explain the </w:t>
      </w:r>
      <w:r w:rsidR="00DA6A0B">
        <w:rPr>
          <w:rFonts w:ascii="Arial" w:hAnsi="Arial" w:cs="Arial"/>
        </w:rPr>
        <w:t>epistasis observed by H</w:t>
      </w:r>
      <w:r w:rsidR="00FC3740" w:rsidRPr="00FC3740">
        <w:rPr>
          <w:rFonts w:ascii="Arial" w:hAnsi="Arial" w:cs="Arial"/>
        </w:rPr>
        <w:t xml:space="preserve">emani </w:t>
      </w:r>
      <w:r w:rsidR="00FC3740" w:rsidRPr="00A9056E">
        <w:rPr>
          <w:rFonts w:ascii="Arial" w:hAnsi="Arial" w:cs="Arial"/>
          <w:i/>
        </w:rPr>
        <w:t>et al</w:t>
      </w:r>
      <w:r w:rsidR="0069296C" w:rsidRPr="00A9056E">
        <w:rPr>
          <w:rFonts w:ascii="Arial" w:hAnsi="Arial" w:cs="Arial"/>
          <w:i/>
        </w:rPr>
        <w:t>.</w:t>
      </w:r>
      <w:hyperlink w:anchor="_ENREF_1" w:tooltip="Hemani, 2014 #3457" w:history="1">
        <w:r w:rsidR="004C1EE3" w:rsidRPr="0059083B">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sidRPr="0059083B">
          <w:rPr>
            <w:rFonts w:ascii="Arial" w:hAnsi="Arial" w:cs="Arial"/>
          </w:rPr>
          <w:instrText xml:space="preserve"> ADDIN EN.CITE </w:instrText>
        </w:r>
        <w:r w:rsidR="004C1EE3" w:rsidRPr="0059083B">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sidRPr="0059083B">
          <w:rPr>
            <w:rFonts w:ascii="Arial" w:hAnsi="Arial" w:cs="Arial"/>
          </w:rPr>
          <w:instrText xml:space="preserve"> ADDIN EN.CITE.DATA </w:instrText>
        </w:r>
        <w:r w:rsidR="004C1EE3" w:rsidRPr="0059083B">
          <w:rPr>
            <w:rFonts w:ascii="Arial" w:hAnsi="Arial" w:cs="Arial"/>
          </w:rPr>
        </w:r>
        <w:r w:rsidR="004C1EE3" w:rsidRPr="0059083B">
          <w:rPr>
            <w:rFonts w:ascii="Arial" w:hAnsi="Arial" w:cs="Arial"/>
          </w:rPr>
          <w:fldChar w:fldCharType="end"/>
        </w:r>
        <w:r w:rsidR="004C1EE3" w:rsidRPr="0059083B">
          <w:rPr>
            <w:rFonts w:ascii="Arial" w:hAnsi="Arial" w:cs="Arial"/>
          </w:rPr>
        </w:r>
        <w:r w:rsidR="004C1EE3" w:rsidRPr="0059083B">
          <w:rPr>
            <w:rFonts w:ascii="Arial" w:hAnsi="Arial" w:cs="Arial"/>
          </w:rPr>
          <w:fldChar w:fldCharType="separate"/>
        </w:r>
        <w:r w:rsidR="004C1EE3" w:rsidRPr="0059083B">
          <w:rPr>
            <w:rFonts w:ascii="Arial" w:hAnsi="Arial" w:cs="Arial"/>
            <w:noProof/>
            <w:vertAlign w:val="superscript"/>
          </w:rPr>
          <w:t>1</w:t>
        </w:r>
        <w:r w:rsidR="004C1EE3" w:rsidRPr="0059083B">
          <w:rPr>
            <w:rFonts w:ascii="Arial" w:hAnsi="Arial" w:cs="Arial"/>
          </w:rPr>
          <w:fldChar w:fldCharType="end"/>
        </w:r>
      </w:hyperlink>
    </w:p>
    <w:p w14:paraId="626329BF" w14:textId="243778A6" w:rsidR="000F1BED" w:rsidRDefault="00FC3740" w:rsidP="00FC3740">
      <w:pPr>
        <w:rPr>
          <w:rFonts w:ascii="Arial" w:hAnsi="Arial" w:cs="Arial"/>
        </w:rPr>
      </w:pPr>
      <w:r w:rsidRPr="00FC3740">
        <w:rPr>
          <w:rFonts w:ascii="Arial" w:hAnsi="Arial" w:cs="Arial"/>
        </w:rPr>
        <w:t>T</w:t>
      </w:r>
      <w:r w:rsidR="000F1BED">
        <w:rPr>
          <w:rFonts w:ascii="Arial" w:hAnsi="Arial" w:cs="Arial"/>
        </w:rPr>
        <w:t xml:space="preserve">o address this </w:t>
      </w:r>
      <w:r w:rsidR="00211AD2">
        <w:rPr>
          <w:rFonts w:ascii="Arial" w:hAnsi="Arial" w:cs="Arial"/>
        </w:rPr>
        <w:t xml:space="preserve">hypothesis </w:t>
      </w:r>
      <w:r w:rsidR="000F1BED">
        <w:rPr>
          <w:rFonts w:ascii="Arial" w:hAnsi="Arial" w:cs="Arial"/>
        </w:rPr>
        <w:t xml:space="preserve">we </w:t>
      </w:r>
      <w:r w:rsidR="00511C48">
        <w:rPr>
          <w:rFonts w:ascii="Arial" w:hAnsi="Arial" w:cs="Arial"/>
        </w:rPr>
        <w:t xml:space="preserve">used a combination of whole genome sequence data and </w:t>
      </w:r>
      <w:r w:rsidR="00635AE8">
        <w:rPr>
          <w:rFonts w:ascii="Arial" w:hAnsi="Arial" w:cs="Arial"/>
        </w:rPr>
        <w:t xml:space="preserve">whole blood </w:t>
      </w:r>
      <w:r w:rsidR="000F1BED">
        <w:rPr>
          <w:rFonts w:ascii="Arial" w:hAnsi="Arial" w:cs="Arial"/>
        </w:rPr>
        <w:t>gene</w:t>
      </w:r>
      <w:r w:rsidRPr="00FC3740">
        <w:rPr>
          <w:rFonts w:ascii="Arial" w:hAnsi="Arial" w:cs="Arial"/>
        </w:rPr>
        <w:t xml:space="preserve"> expression</w:t>
      </w:r>
      <w:r w:rsidR="00511C48">
        <w:rPr>
          <w:rFonts w:ascii="Arial" w:hAnsi="Arial" w:cs="Arial"/>
        </w:rPr>
        <w:t xml:space="preserve"> traits</w:t>
      </w:r>
      <w:r w:rsidRPr="00FC3740">
        <w:rPr>
          <w:rFonts w:ascii="Arial" w:hAnsi="Arial" w:cs="Arial"/>
        </w:rPr>
        <w:t xml:space="preserve"> in 450 individuals </w:t>
      </w:r>
      <w:r w:rsidR="00511C48">
        <w:rPr>
          <w:rFonts w:ascii="Arial" w:hAnsi="Arial" w:cs="Arial"/>
        </w:rPr>
        <w:t xml:space="preserve">from the </w:t>
      </w:r>
      <w:proofErr w:type="spellStart"/>
      <w:r w:rsidR="00511C48">
        <w:rPr>
          <w:rFonts w:ascii="Arial" w:hAnsi="Arial" w:cs="Arial"/>
        </w:rPr>
        <w:t>InCHIANTI</w:t>
      </w:r>
      <w:proofErr w:type="spellEnd"/>
      <w:r w:rsidR="00511C48">
        <w:rPr>
          <w:rFonts w:ascii="Arial" w:hAnsi="Arial" w:cs="Arial"/>
        </w:rPr>
        <w:t xml:space="preserve"> study. G</w:t>
      </w:r>
      <w:r w:rsidR="00635AE8">
        <w:rPr>
          <w:rFonts w:ascii="Arial" w:hAnsi="Arial" w:cs="Arial"/>
        </w:rPr>
        <w:t>ene expression</w:t>
      </w:r>
      <w:r w:rsidR="000F1BED">
        <w:rPr>
          <w:rFonts w:ascii="Arial" w:hAnsi="Arial" w:cs="Arial"/>
        </w:rPr>
        <w:t xml:space="preserve"> levels were measured using </w:t>
      </w:r>
      <w:r w:rsidR="003168ED">
        <w:rPr>
          <w:rFonts w:ascii="Arial" w:hAnsi="Arial" w:cs="Arial"/>
        </w:rPr>
        <w:t>a very similar</w:t>
      </w:r>
      <w:r w:rsidR="000F1BED">
        <w:rPr>
          <w:rFonts w:ascii="Arial" w:hAnsi="Arial" w:cs="Arial"/>
        </w:rPr>
        <w:t xml:space="preserve"> Illumina</w:t>
      </w:r>
      <w:r w:rsidR="0069296C">
        <w:rPr>
          <w:rFonts w:ascii="Arial" w:hAnsi="Arial" w:cs="Arial"/>
        </w:rPr>
        <w:t xml:space="preserve"> </w:t>
      </w:r>
      <w:r w:rsidR="000F1BED">
        <w:rPr>
          <w:rFonts w:ascii="Arial" w:hAnsi="Arial" w:cs="Arial"/>
        </w:rPr>
        <w:t>array (</w:t>
      </w:r>
      <w:r w:rsidR="0069296C">
        <w:rPr>
          <w:rFonts w:ascii="Arial" w:hAnsi="Arial" w:cs="Arial"/>
        </w:rPr>
        <w:t>Human HT-12</w:t>
      </w:r>
      <w:r w:rsidR="00263A78">
        <w:rPr>
          <w:rFonts w:ascii="Arial" w:hAnsi="Arial" w:cs="Arial"/>
        </w:rPr>
        <w:t xml:space="preserve"> v3.0</w:t>
      </w:r>
      <w:r w:rsidR="000F1BED">
        <w:rPr>
          <w:rFonts w:ascii="Arial" w:hAnsi="Arial" w:cs="Arial"/>
        </w:rPr>
        <w:t xml:space="preserve">) </w:t>
      </w:r>
      <w:r w:rsidR="00635AE8">
        <w:rPr>
          <w:rFonts w:ascii="Arial" w:hAnsi="Arial" w:cs="Arial"/>
        </w:rPr>
        <w:t>as</w:t>
      </w:r>
      <w:r w:rsidR="000F1BED">
        <w:rPr>
          <w:rFonts w:ascii="Arial" w:hAnsi="Arial" w:cs="Arial"/>
        </w:rPr>
        <w:t xml:space="preserve"> Hemani </w:t>
      </w:r>
      <w:r w:rsidR="00D9298C">
        <w:rPr>
          <w:rFonts w:ascii="Arial" w:hAnsi="Arial" w:cs="Arial"/>
          <w:i/>
        </w:rPr>
        <w:t>et al</w:t>
      </w:r>
      <w:r w:rsidR="0038578A">
        <w:rPr>
          <w:rFonts w:ascii="Arial" w:hAnsi="Arial" w:cs="Arial"/>
          <w:i/>
        </w:rPr>
        <w:t>.</w:t>
      </w:r>
      <w:r w:rsidR="00263A78">
        <w:rPr>
          <w:rFonts w:ascii="Arial" w:hAnsi="Arial" w:cs="Arial"/>
        </w:rPr>
        <w:t xml:space="preserve"> used for </w:t>
      </w:r>
      <w:r w:rsidR="009868E0">
        <w:rPr>
          <w:rFonts w:ascii="Arial" w:hAnsi="Arial" w:cs="Arial"/>
        </w:rPr>
        <w:t xml:space="preserve">all of </w:t>
      </w:r>
      <w:r w:rsidR="00263A78">
        <w:rPr>
          <w:rFonts w:ascii="Arial" w:hAnsi="Arial" w:cs="Arial"/>
        </w:rPr>
        <w:t>their discovery and replication analyses</w:t>
      </w:r>
      <w:r w:rsidR="009868E0">
        <w:rPr>
          <w:rFonts w:ascii="Arial" w:hAnsi="Arial" w:cs="Arial"/>
        </w:rPr>
        <w:t xml:space="preserve">. </w:t>
      </w:r>
      <w:r w:rsidR="000F1BED">
        <w:rPr>
          <w:rFonts w:ascii="Arial" w:hAnsi="Arial" w:cs="Arial"/>
        </w:rPr>
        <w:t xml:space="preserve">We used </w:t>
      </w:r>
      <w:r w:rsidR="00EC4F53">
        <w:rPr>
          <w:rFonts w:ascii="Arial" w:hAnsi="Arial" w:cs="Arial"/>
        </w:rPr>
        <w:t xml:space="preserve">the same </w:t>
      </w:r>
      <w:r w:rsidR="00B56B1C">
        <w:rPr>
          <w:rFonts w:ascii="Arial" w:hAnsi="Arial" w:cs="Arial"/>
        </w:rPr>
        <w:t xml:space="preserve">analysis </w:t>
      </w:r>
      <w:r w:rsidR="00EC4F53">
        <w:rPr>
          <w:rFonts w:ascii="Arial" w:hAnsi="Arial" w:cs="Arial"/>
        </w:rPr>
        <w:t xml:space="preserve">software </w:t>
      </w:r>
      <w:r w:rsidR="00544F6C">
        <w:rPr>
          <w:rFonts w:ascii="Arial" w:hAnsi="Arial" w:cs="Arial"/>
        </w:rPr>
        <w:t>(</w:t>
      </w:r>
      <w:proofErr w:type="spellStart"/>
      <w:r w:rsidR="00544F6C">
        <w:rPr>
          <w:rFonts w:ascii="Arial" w:hAnsi="Arial" w:cs="Arial"/>
        </w:rPr>
        <w:t>epiGPU</w:t>
      </w:r>
      <w:proofErr w:type="spellEnd"/>
      <w:r w:rsidR="009868E0">
        <w:fldChar w:fldCharType="begin"/>
      </w:r>
      <w:r w:rsidR="009868E0">
        <w:instrText xml:space="preserve"> HYPERLINK \l "_ENREF_3" \o "Hemani, 2011 #3459" </w:instrText>
      </w:r>
      <w:r w:rsidR="009868E0">
        <w:fldChar w:fldCharType="separate"/>
      </w:r>
      <w:r w:rsidR="004C1EE3">
        <w:rPr>
          <w:rFonts w:ascii="Arial" w:hAnsi="Arial" w:cs="Arial"/>
        </w:rPr>
        <w:fldChar w:fldCharType="begin"/>
      </w:r>
      <w:r w:rsidR="004C1EE3">
        <w:rPr>
          <w:rFonts w:ascii="Arial" w:hAnsi="Arial" w:cs="Arial"/>
        </w:rPr>
        <w:instrText xml:space="preserve"> ADDIN EN.CITE &lt;EndNote&gt;&lt;Cite&gt;&lt;Author&gt;Hemani&lt;/Author&gt;&lt;Year&gt;2011&lt;/Year&gt;&lt;RecNum&gt;3459&lt;/RecNum&gt;&lt;DisplayText&gt;&lt;style face="superscript"&gt;3&lt;/style&gt;&lt;/DisplayText&gt;&lt;record&gt;&lt;rec-number&gt;3459&lt;/rec-number&gt;&lt;foreign-keys&gt;&lt;key app="EN" db-id="xte2zrrr1xxvp1ezrf2vwwt5255e9ar509rv"&gt;3459&lt;/key&gt;&lt;/foreign-keys&gt;&lt;ref-type name="Journal Article"&gt;17&lt;/ref-type&gt;&lt;contributors&gt;&lt;authors&gt;&lt;author&gt;Hemani, G.&lt;/author&gt;&lt;author&gt;Theocharidis, A.&lt;/author&gt;&lt;author&gt;Wei, W.&lt;/author&gt;&lt;author&gt;Haley, C.&lt;/author&gt;&lt;/authors&gt;&lt;/contributors&gt;&lt;auth-address&gt;Division of Genetics and Genomics, The Roslin Institute and R(D)SVS, University of Edinburgh, Easter Bush, Midlothian, EH25 9RG, UK. gib.hemani@roslin.ed.ac.uk&lt;/auth-address&gt;&lt;titles&gt;&lt;title&gt;EpiGPU: exhaustive pairwise epistasis scans parallelized on consumer level graphics card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1462-5&lt;/pages&gt;&lt;volume&gt;27&lt;/volume&gt;&lt;number&gt;11&lt;/number&gt;&lt;keywords&gt;&lt;keyword&gt;Computer Graphics&lt;/keyword&gt;&lt;keyword&gt;*Epistasis, Genetic&lt;/keyword&gt;&lt;keyword&gt;Genome-Wide Association Study&lt;/keyword&gt;&lt;keyword&gt;Phenotype&lt;/keyword&gt;&lt;keyword&gt;*Polymorphism, Single Nucleotide&lt;/keyword&gt;&lt;keyword&gt;*Software&lt;/keyword&gt;&lt;/keywords&gt;&lt;dates&gt;&lt;year&gt;2011&lt;/year&gt;&lt;pub-dates&gt;&lt;date&gt;Jun 1&lt;/date&gt;&lt;/pub-dates&gt;&lt;/dates&gt;&lt;isbn&gt;1367-4811 (Electronic)&amp;#xD;1367-4803 (Linking)&lt;/isbn&gt;&lt;accession-num&gt;21471009&lt;/accession-num&gt;&lt;urls&gt;&lt;related-urls&gt;&lt;url&gt;http://www.ncbi.nlm.nih.gov/pubmed/21471009&lt;/url&gt;&lt;/related-urls&gt;&lt;/urls&gt;&lt;electronic-resource-num&gt;10.1093/bioinformatics/btr172&lt;/electronic-resource-num&gt;&lt;/record&gt;&lt;/Cite&gt;&lt;/EndNote&gt;</w:instrText>
      </w:r>
      <w:r w:rsidR="004C1EE3">
        <w:rPr>
          <w:rFonts w:ascii="Arial" w:hAnsi="Arial" w:cs="Arial"/>
        </w:rPr>
        <w:fldChar w:fldCharType="separate"/>
      </w:r>
      <w:r w:rsidR="004C1EE3" w:rsidRPr="00544F6C">
        <w:rPr>
          <w:rFonts w:ascii="Arial" w:hAnsi="Arial" w:cs="Arial"/>
          <w:noProof/>
          <w:vertAlign w:val="superscript"/>
        </w:rPr>
        <w:t>3</w:t>
      </w:r>
      <w:r w:rsidR="004C1EE3">
        <w:rPr>
          <w:rFonts w:ascii="Arial" w:hAnsi="Arial" w:cs="Arial"/>
        </w:rPr>
        <w:fldChar w:fldCharType="end"/>
      </w:r>
      <w:r w:rsidR="009868E0">
        <w:rPr>
          <w:rFonts w:ascii="Arial" w:hAnsi="Arial" w:cs="Arial"/>
        </w:rPr>
        <w:fldChar w:fldCharType="end"/>
      </w:r>
      <w:r w:rsidR="00544F6C">
        <w:rPr>
          <w:rFonts w:ascii="Arial" w:hAnsi="Arial" w:cs="Arial"/>
        </w:rPr>
        <w:t xml:space="preserve">) </w:t>
      </w:r>
      <w:r w:rsidR="00EC4F53">
        <w:rPr>
          <w:rFonts w:ascii="Arial" w:hAnsi="Arial" w:cs="Arial"/>
        </w:rPr>
        <w:t xml:space="preserve">as Hemani </w:t>
      </w:r>
      <w:r w:rsidR="00EC4F53" w:rsidRPr="0065098A">
        <w:rPr>
          <w:rFonts w:ascii="Arial" w:hAnsi="Arial" w:cs="Arial"/>
          <w:i/>
        </w:rPr>
        <w:t>et al</w:t>
      </w:r>
      <w:r w:rsidR="000F1BED">
        <w:rPr>
          <w:rFonts w:ascii="Arial" w:hAnsi="Arial" w:cs="Arial"/>
        </w:rPr>
        <w:t>.</w:t>
      </w:r>
      <w:hyperlink w:anchor="_ENREF_1" w:tooltip="Hemani, 2014 #3457" w:history="1">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59083B">
          <w:rPr>
            <w:rFonts w:ascii="Arial" w:hAnsi="Arial" w:cs="Arial"/>
            <w:noProof/>
            <w:vertAlign w:val="superscript"/>
          </w:rPr>
          <w:t>1</w:t>
        </w:r>
        <w:r w:rsidR="004C1EE3">
          <w:rPr>
            <w:rFonts w:ascii="Arial" w:hAnsi="Arial" w:cs="Arial"/>
          </w:rPr>
          <w:fldChar w:fldCharType="end"/>
        </w:r>
      </w:hyperlink>
    </w:p>
    <w:p w14:paraId="114562A6" w14:textId="47588AB8" w:rsidR="00D37C25" w:rsidRDefault="00A9056E" w:rsidP="00FC3740">
      <w:pPr>
        <w:rPr>
          <w:rFonts w:ascii="Arial" w:hAnsi="Arial" w:cs="Arial"/>
        </w:rPr>
      </w:pPr>
      <w:r w:rsidRPr="00FC3740">
        <w:rPr>
          <w:rFonts w:ascii="Arial" w:hAnsi="Arial" w:cs="Arial"/>
        </w:rPr>
        <w:t>We first replicate</w:t>
      </w:r>
      <w:r w:rsidR="00B56B1C">
        <w:rPr>
          <w:rFonts w:ascii="Arial" w:hAnsi="Arial" w:cs="Arial"/>
        </w:rPr>
        <w:t>d</w:t>
      </w:r>
      <w:r w:rsidRPr="00FC3740">
        <w:rPr>
          <w:rFonts w:ascii="Arial" w:hAnsi="Arial" w:cs="Arial"/>
        </w:rPr>
        <w:t xml:space="preserve"> </w:t>
      </w:r>
      <w:r>
        <w:rPr>
          <w:rFonts w:ascii="Arial" w:hAnsi="Arial" w:cs="Arial"/>
        </w:rPr>
        <w:t>the apparent</w:t>
      </w:r>
      <w:r w:rsidRPr="00FC3740">
        <w:rPr>
          <w:rFonts w:ascii="Arial" w:hAnsi="Arial" w:cs="Arial"/>
        </w:rPr>
        <w:t xml:space="preserve"> interacti</w:t>
      </w:r>
      <w:r>
        <w:rPr>
          <w:rFonts w:ascii="Arial" w:hAnsi="Arial" w:cs="Arial"/>
        </w:rPr>
        <w:t>o</w:t>
      </w:r>
      <w:r w:rsidRPr="00FC3740">
        <w:rPr>
          <w:rFonts w:ascii="Arial" w:hAnsi="Arial" w:cs="Arial"/>
        </w:rPr>
        <w:t>n</w:t>
      </w:r>
      <w:r>
        <w:rPr>
          <w:rFonts w:ascii="Arial" w:hAnsi="Arial" w:cs="Arial"/>
        </w:rPr>
        <w:t>s</w:t>
      </w:r>
      <w:r w:rsidRPr="00FC3740">
        <w:rPr>
          <w:rFonts w:ascii="Arial" w:hAnsi="Arial" w:cs="Arial"/>
        </w:rPr>
        <w:t xml:space="preserve"> </w:t>
      </w:r>
      <w:r>
        <w:rPr>
          <w:rFonts w:ascii="Arial" w:hAnsi="Arial" w:cs="Arial"/>
        </w:rPr>
        <w:t>detected and replicated by</w:t>
      </w:r>
      <w:r w:rsidRPr="00FC3740">
        <w:rPr>
          <w:rFonts w:ascii="Arial" w:hAnsi="Arial" w:cs="Arial"/>
        </w:rPr>
        <w:t xml:space="preserve"> Hemani</w:t>
      </w:r>
      <w:r w:rsidR="00544F6C">
        <w:rPr>
          <w:rFonts w:ascii="Arial" w:hAnsi="Arial" w:cs="Arial"/>
        </w:rPr>
        <w:t xml:space="preserve"> </w:t>
      </w:r>
      <w:r w:rsidR="00544F6C" w:rsidRPr="00263A78">
        <w:rPr>
          <w:rFonts w:ascii="Arial" w:hAnsi="Arial" w:cs="Arial"/>
          <w:i/>
        </w:rPr>
        <w:t>et al</w:t>
      </w:r>
      <w:r w:rsidR="00544F6C">
        <w:rPr>
          <w:rFonts w:ascii="Arial" w:hAnsi="Arial" w:cs="Arial"/>
        </w:rPr>
        <w:t xml:space="preserve"> (11</w:t>
      </w:r>
      <w:r>
        <w:rPr>
          <w:rFonts w:ascii="Arial" w:hAnsi="Arial" w:cs="Arial"/>
        </w:rPr>
        <w:t xml:space="preserve"> of 17 </w:t>
      </w:r>
      <w:r w:rsidRPr="0065098A">
        <w:rPr>
          <w:rFonts w:ascii="Arial" w:hAnsi="Arial" w:cs="Arial"/>
          <w:i/>
        </w:rPr>
        <w:t>cis</w:t>
      </w:r>
      <w:r w:rsidR="008E466D">
        <w:rPr>
          <w:rFonts w:ascii="Arial" w:hAnsi="Arial" w:cs="Arial"/>
          <w:i/>
        </w:rPr>
        <w:t>-cis</w:t>
      </w:r>
      <w:r>
        <w:rPr>
          <w:rFonts w:ascii="Arial" w:hAnsi="Arial" w:cs="Arial"/>
        </w:rPr>
        <w:t xml:space="preserve"> pairs and 3 of 11 </w:t>
      </w:r>
      <w:r w:rsidR="00C30EE1" w:rsidRPr="0065098A">
        <w:rPr>
          <w:rFonts w:ascii="Arial" w:hAnsi="Arial" w:cs="Arial"/>
          <w:i/>
        </w:rPr>
        <w:t>cis-</w:t>
      </w:r>
      <w:r w:rsidRPr="0065098A">
        <w:rPr>
          <w:rFonts w:ascii="Arial" w:hAnsi="Arial" w:cs="Arial"/>
          <w:i/>
        </w:rPr>
        <w:t>trans</w:t>
      </w:r>
      <w:r>
        <w:rPr>
          <w:rFonts w:ascii="Arial" w:hAnsi="Arial" w:cs="Arial"/>
        </w:rPr>
        <w:t xml:space="preserve"> pairs </w:t>
      </w:r>
      <w:r w:rsidRPr="0065098A">
        <w:rPr>
          <w:rFonts w:ascii="Arial" w:hAnsi="Arial" w:cs="Arial"/>
          <w:i/>
        </w:rPr>
        <w:t>P</w:t>
      </w:r>
      <w:r>
        <w:rPr>
          <w:rFonts w:ascii="Arial" w:hAnsi="Arial" w:cs="Arial"/>
        </w:rPr>
        <w:t>&lt;0.05;</w:t>
      </w:r>
      <w:r w:rsidR="0065098A">
        <w:rPr>
          <w:rFonts w:ascii="Arial" w:hAnsi="Arial" w:cs="Arial"/>
        </w:rPr>
        <w:t xml:space="preserve"> </w:t>
      </w:r>
      <w:r w:rsidRPr="0065098A">
        <w:rPr>
          <w:rFonts w:ascii="Arial" w:hAnsi="Arial" w:cs="Arial"/>
          <w:b/>
        </w:rPr>
        <w:t>Table 1</w:t>
      </w:r>
      <w:r>
        <w:rPr>
          <w:rFonts w:ascii="Arial" w:hAnsi="Arial" w:cs="Arial"/>
        </w:rPr>
        <w:t xml:space="preserve">). </w:t>
      </w:r>
      <w:r w:rsidR="004432B1">
        <w:rPr>
          <w:rFonts w:ascii="Arial" w:hAnsi="Arial" w:cs="Arial"/>
        </w:rPr>
        <w:t>O</w:t>
      </w:r>
      <w:r>
        <w:rPr>
          <w:rFonts w:ascii="Arial" w:hAnsi="Arial" w:cs="Arial"/>
        </w:rPr>
        <w:t xml:space="preserve">ur lower success rate of replicating </w:t>
      </w:r>
      <w:r w:rsidR="004432B1">
        <w:rPr>
          <w:rFonts w:ascii="Arial" w:hAnsi="Arial" w:cs="Arial"/>
        </w:rPr>
        <w:t xml:space="preserve">the </w:t>
      </w:r>
      <w:r w:rsidR="004432B1" w:rsidRPr="0065098A">
        <w:rPr>
          <w:rFonts w:ascii="Arial" w:hAnsi="Arial" w:cs="Arial"/>
          <w:i/>
        </w:rPr>
        <w:t>cis-</w:t>
      </w:r>
      <w:r w:rsidRPr="0065098A">
        <w:rPr>
          <w:rFonts w:ascii="Arial" w:hAnsi="Arial" w:cs="Arial"/>
          <w:i/>
        </w:rPr>
        <w:t>trans</w:t>
      </w:r>
      <w:r>
        <w:rPr>
          <w:rFonts w:ascii="Arial" w:hAnsi="Arial" w:cs="Arial"/>
        </w:rPr>
        <w:t xml:space="preserve"> effects is consistent with the</w:t>
      </w:r>
      <w:r w:rsidR="004432B1">
        <w:rPr>
          <w:rFonts w:ascii="Arial" w:hAnsi="Arial" w:cs="Arial"/>
        </w:rPr>
        <w:t>ir reported</w:t>
      </w:r>
      <w:r>
        <w:rPr>
          <w:rFonts w:ascii="Arial" w:hAnsi="Arial" w:cs="Arial"/>
        </w:rPr>
        <w:t xml:space="preserve"> </w:t>
      </w:r>
      <w:r w:rsidR="00D232DA">
        <w:rPr>
          <w:rFonts w:ascii="Arial" w:hAnsi="Arial" w:cs="Arial"/>
        </w:rPr>
        <w:t>smaller effect sizes</w:t>
      </w:r>
      <w:r w:rsidR="0065098A">
        <w:rPr>
          <w:rFonts w:ascii="Arial" w:hAnsi="Arial" w:cs="Arial"/>
        </w:rPr>
        <w:t xml:space="preserve">. </w:t>
      </w:r>
      <w:r w:rsidR="00A569A0">
        <w:rPr>
          <w:rFonts w:ascii="Arial" w:hAnsi="Arial" w:cs="Arial"/>
        </w:rPr>
        <w:t>We could not analyse t</w:t>
      </w:r>
      <w:r w:rsidR="00B56B1C">
        <w:rPr>
          <w:rFonts w:ascii="Arial" w:hAnsi="Arial" w:cs="Arial"/>
        </w:rPr>
        <w:t xml:space="preserve">wo of </w:t>
      </w:r>
      <w:r w:rsidR="00A569A0">
        <w:rPr>
          <w:rFonts w:ascii="Arial" w:hAnsi="Arial" w:cs="Arial"/>
        </w:rPr>
        <w:t>the gene expression traits because either the probe or one of the SNPs failed quality control in our study</w:t>
      </w:r>
      <w:r w:rsidR="00B56B1C">
        <w:rPr>
          <w:rFonts w:ascii="Arial" w:hAnsi="Arial" w:cs="Arial"/>
        </w:rPr>
        <w:t xml:space="preserve">. </w:t>
      </w:r>
      <w:r w:rsidR="00DA6A0B">
        <w:rPr>
          <w:rFonts w:ascii="Arial" w:hAnsi="Arial" w:cs="Arial"/>
        </w:rPr>
        <w:t xml:space="preserve">We next identified the most strongly associated </w:t>
      </w:r>
      <w:r w:rsidR="00D37C25">
        <w:rPr>
          <w:rFonts w:ascii="Arial" w:hAnsi="Arial" w:cs="Arial"/>
        </w:rPr>
        <w:t xml:space="preserve">individual </w:t>
      </w:r>
      <w:r w:rsidR="00DA6A0B">
        <w:rPr>
          <w:rFonts w:ascii="Arial" w:hAnsi="Arial" w:cs="Arial"/>
        </w:rPr>
        <w:t xml:space="preserve">variant for each of the 19 </w:t>
      </w:r>
      <w:r w:rsidR="00D039A7">
        <w:rPr>
          <w:rFonts w:ascii="Arial" w:hAnsi="Arial" w:cs="Arial"/>
        </w:rPr>
        <w:t>gene expression traits</w:t>
      </w:r>
      <w:r w:rsidR="00DA6A0B">
        <w:rPr>
          <w:rFonts w:ascii="Arial" w:hAnsi="Arial" w:cs="Arial"/>
        </w:rPr>
        <w:t xml:space="preserve"> from our whole genome sequencing analysis (</w:t>
      </w:r>
      <w:r w:rsidR="00DA6A0B" w:rsidRPr="00E65C93">
        <w:rPr>
          <w:rFonts w:ascii="Arial" w:hAnsi="Arial" w:cs="Arial"/>
          <w:b/>
        </w:rPr>
        <w:t>Table 1</w:t>
      </w:r>
      <w:r w:rsidR="00DA6A0B">
        <w:rPr>
          <w:rFonts w:ascii="Arial" w:hAnsi="Arial" w:cs="Arial"/>
        </w:rPr>
        <w:t xml:space="preserve">). </w:t>
      </w:r>
      <w:r w:rsidR="00211AD2">
        <w:rPr>
          <w:rFonts w:ascii="Arial" w:hAnsi="Arial" w:cs="Arial"/>
        </w:rPr>
        <w:t>In all cases the individual variant</w:t>
      </w:r>
      <w:r w:rsidR="00C30EE1">
        <w:rPr>
          <w:rFonts w:ascii="Arial" w:hAnsi="Arial" w:cs="Arial"/>
        </w:rPr>
        <w:t xml:space="preserve"> most strongly associated with gene expression</w:t>
      </w:r>
      <w:r w:rsidR="00211AD2">
        <w:rPr>
          <w:rFonts w:ascii="Arial" w:hAnsi="Arial" w:cs="Arial"/>
        </w:rPr>
        <w:t xml:space="preserve"> </w:t>
      </w:r>
      <w:r w:rsidR="00511C48">
        <w:rPr>
          <w:rFonts w:ascii="Arial" w:hAnsi="Arial" w:cs="Arial"/>
        </w:rPr>
        <w:t xml:space="preserve">in our data </w:t>
      </w:r>
      <w:r w:rsidR="00211AD2">
        <w:rPr>
          <w:rFonts w:ascii="Arial" w:hAnsi="Arial" w:cs="Arial"/>
        </w:rPr>
        <w:t>was more strongly associated than either of the apparently interacting SNPs</w:t>
      </w:r>
      <w:r w:rsidR="00511C48">
        <w:rPr>
          <w:rFonts w:ascii="Arial" w:hAnsi="Arial" w:cs="Arial"/>
        </w:rPr>
        <w:t xml:space="preserve">. </w:t>
      </w:r>
      <w:r w:rsidR="00EC4F53">
        <w:rPr>
          <w:rFonts w:ascii="Arial" w:hAnsi="Arial" w:cs="Arial"/>
        </w:rPr>
        <w:t>For all seventeen putative</w:t>
      </w:r>
      <w:r w:rsidR="00FE3316">
        <w:rPr>
          <w:rFonts w:ascii="Arial" w:hAnsi="Arial" w:cs="Arial"/>
        </w:rPr>
        <w:t>ly</w:t>
      </w:r>
      <w:r w:rsidR="00EC4F53">
        <w:rPr>
          <w:rFonts w:ascii="Arial" w:hAnsi="Arial" w:cs="Arial"/>
        </w:rPr>
        <w:t xml:space="preserve"> interacting pairs where both SNPs occurred on the same chromosome </w:t>
      </w:r>
      <w:r w:rsidR="00511C48">
        <w:rPr>
          <w:rFonts w:ascii="Arial" w:hAnsi="Arial" w:cs="Arial"/>
        </w:rPr>
        <w:t xml:space="preserve">our </w:t>
      </w:r>
      <w:r w:rsidR="00FE3316">
        <w:rPr>
          <w:rFonts w:ascii="Arial" w:hAnsi="Arial" w:cs="Arial"/>
        </w:rPr>
        <w:t xml:space="preserve">more strongly associated </w:t>
      </w:r>
      <w:r w:rsidR="00511C48">
        <w:rPr>
          <w:rFonts w:ascii="Arial" w:hAnsi="Arial" w:cs="Arial"/>
        </w:rPr>
        <w:t xml:space="preserve">variant </w:t>
      </w:r>
      <w:r w:rsidR="00211AD2">
        <w:rPr>
          <w:rFonts w:ascii="Arial" w:hAnsi="Arial" w:cs="Arial"/>
        </w:rPr>
        <w:t xml:space="preserve">was </w:t>
      </w:r>
      <w:r w:rsidR="00EC4F53">
        <w:rPr>
          <w:rFonts w:ascii="Arial" w:hAnsi="Arial" w:cs="Arial"/>
        </w:rPr>
        <w:t xml:space="preserve">moderately </w:t>
      </w:r>
      <w:r w:rsidR="00D37C25">
        <w:rPr>
          <w:rFonts w:ascii="Arial" w:hAnsi="Arial" w:cs="Arial"/>
        </w:rPr>
        <w:t xml:space="preserve">correlated </w:t>
      </w:r>
      <w:r w:rsidR="00211AD2">
        <w:rPr>
          <w:rFonts w:ascii="Arial" w:hAnsi="Arial" w:cs="Arial"/>
        </w:rPr>
        <w:t xml:space="preserve">with </w:t>
      </w:r>
      <w:r w:rsidR="00511C48">
        <w:rPr>
          <w:rFonts w:ascii="Arial" w:hAnsi="Arial" w:cs="Arial"/>
        </w:rPr>
        <w:t xml:space="preserve">both of </w:t>
      </w:r>
      <w:r w:rsidR="00211AD2">
        <w:rPr>
          <w:rFonts w:ascii="Arial" w:hAnsi="Arial" w:cs="Arial"/>
        </w:rPr>
        <w:t>the interacting SNPs (</w:t>
      </w:r>
      <w:r w:rsidR="00211AD2" w:rsidRPr="00544F6C">
        <w:rPr>
          <w:rFonts w:ascii="Arial" w:hAnsi="Arial" w:cs="Arial"/>
          <w:b/>
        </w:rPr>
        <w:t xml:space="preserve">Table </w:t>
      </w:r>
      <w:r w:rsidR="00544F6C" w:rsidRPr="00544F6C">
        <w:rPr>
          <w:rFonts w:ascii="Arial" w:hAnsi="Arial" w:cs="Arial"/>
          <w:b/>
        </w:rPr>
        <w:t>1</w:t>
      </w:r>
      <w:r w:rsidR="00211AD2">
        <w:rPr>
          <w:rFonts w:ascii="Arial" w:hAnsi="Arial" w:cs="Arial"/>
        </w:rPr>
        <w:t>)</w:t>
      </w:r>
      <w:r w:rsidR="00FE3316">
        <w:rPr>
          <w:rFonts w:ascii="Arial" w:hAnsi="Arial" w:cs="Arial"/>
        </w:rPr>
        <w:t xml:space="preserve">. These correlations occurred despite very low levels of LD between the two SNPs described by Hemani </w:t>
      </w:r>
      <w:r w:rsidR="00FE3316" w:rsidRPr="00734CBE">
        <w:rPr>
          <w:rFonts w:ascii="Arial" w:hAnsi="Arial" w:cs="Arial"/>
          <w:i/>
        </w:rPr>
        <w:t>et al</w:t>
      </w:r>
      <w:r w:rsidR="00CE2C45" w:rsidRPr="00734CBE">
        <w:rPr>
          <w:rFonts w:ascii="Arial" w:hAnsi="Arial" w:cs="Arial"/>
          <w:i/>
        </w:rPr>
        <w:t>.</w:t>
      </w:r>
      <w:r>
        <w:rPr>
          <w:rFonts w:ascii="Arial" w:hAnsi="Arial" w:cs="Arial"/>
        </w:rPr>
        <w:t xml:space="preserve"> (</w:t>
      </w:r>
      <w:r w:rsidRPr="00BB0F4C">
        <w:rPr>
          <w:rFonts w:ascii="Arial" w:hAnsi="Arial" w:cs="Arial"/>
          <w:b/>
        </w:rPr>
        <w:t>Table 2</w:t>
      </w:r>
      <w:r w:rsidR="00FE3316">
        <w:rPr>
          <w:rFonts w:ascii="Arial" w:hAnsi="Arial" w:cs="Arial"/>
        </w:rPr>
        <w:t>)</w:t>
      </w:r>
      <w:r w:rsidR="00211AD2">
        <w:rPr>
          <w:rFonts w:ascii="Arial" w:hAnsi="Arial" w:cs="Arial"/>
        </w:rPr>
        <w:t xml:space="preserve">. </w:t>
      </w:r>
    </w:p>
    <w:p w14:paraId="2DE6411D" w14:textId="5A5D0A81" w:rsidR="00211AD2" w:rsidRDefault="00FE3316" w:rsidP="00FE3316">
      <w:pPr>
        <w:rPr>
          <w:rFonts w:ascii="Arial" w:hAnsi="Arial" w:cs="Arial"/>
        </w:rPr>
      </w:pPr>
      <w:r>
        <w:rPr>
          <w:rFonts w:ascii="Arial" w:hAnsi="Arial" w:cs="Arial"/>
        </w:rPr>
        <w:t xml:space="preserve">We next re-evaluated the evidence for interaction but this time corrected for the presence of our most strongly associated variant. For </w:t>
      </w:r>
      <w:r w:rsidR="00AD219A">
        <w:rPr>
          <w:rFonts w:ascii="Arial" w:hAnsi="Arial" w:cs="Arial"/>
        </w:rPr>
        <w:t>the</w:t>
      </w:r>
      <w:r>
        <w:rPr>
          <w:rFonts w:ascii="Arial" w:hAnsi="Arial" w:cs="Arial"/>
        </w:rPr>
        <w:t xml:space="preserve"> examples where both SNPs occurred on the same chromosome, </w:t>
      </w:r>
      <w:r w:rsidR="00AD219A">
        <w:rPr>
          <w:rFonts w:ascii="Arial" w:hAnsi="Arial" w:cs="Arial"/>
        </w:rPr>
        <w:t>the inclusion of our</w:t>
      </w:r>
      <w:r>
        <w:rPr>
          <w:rFonts w:ascii="Arial" w:hAnsi="Arial" w:cs="Arial"/>
        </w:rPr>
        <w:t xml:space="preserve"> third variant </w:t>
      </w:r>
      <w:r w:rsidR="006D6804">
        <w:rPr>
          <w:rFonts w:ascii="Arial" w:hAnsi="Arial" w:cs="Arial"/>
        </w:rPr>
        <w:t>removed any evidence for interaction (</w:t>
      </w:r>
      <w:r w:rsidR="006D6804" w:rsidRPr="00BB0F4C">
        <w:rPr>
          <w:rFonts w:ascii="Arial" w:hAnsi="Arial" w:cs="Arial"/>
          <w:b/>
        </w:rPr>
        <w:t>Table 1</w:t>
      </w:r>
      <w:r w:rsidR="006D6804">
        <w:rPr>
          <w:rFonts w:ascii="Arial" w:hAnsi="Arial" w:cs="Arial"/>
        </w:rPr>
        <w:t>).</w:t>
      </w:r>
      <w:r w:rsidR="00211AD2">
        <w:rPr>
          <w:rFonts w:ascii="Arial" w:hAnsi="Arial" w:cs="Arial"/>
        </w:rPr>
        <w:t xml:space="preserve"> </w:t>
      </w:r>
      <w:r w:rsidR="00763410">
        <w:rPr>
          <w:rFonts w:ascii="Arial" w:hAnsi="Arial" w:cs="Arial"/>
        </w:rPr>
        <w:t>This include</w:t>
      </w:r>
      <w:r w:rsidR="00C30EE1">
        <w:rPr>
          <w:rFonts w:ascii="Arial" w:hAnsi="Arial" w:cs="Arial"/>
        </w:rPr>
        <w:t>d</w:t>
      </w:r>
      <w:r w:rsidR="00763410">
        <w:rPr>
          <w:rFonts w:ascii="Arial" w:hAnsi="Arial" w:cs="Arial"/>
        </w:rPr>
        <w:t xml:space="preserve"> </w:t>
      </w:r>
      <w:r w:rsidR="008D133D">
        <w:rPr>
          <w:rFonts w:ascii="Arial" w:hAnsi="Arial" w:cs="Arial"/>
        </w:rPr>
        <w:t xml:space="preserve">interactions involving </w:t>
      </w:r>
      <w:r w:rsidR="00763410" w:rsidRPr="00696B8B">
        <w:rPr>
          <w:rFonts w:ascii="Arial" w:hAnsi="Arial" w:cs="Arial"/>
          <w:i/>
        </w:rPr>
        <w:t>cis</w:t>
      </w:r>
      <w:r w:rsidR="00763410">
        <w:rPr>
          <w:rFonts w:ascii="Arial" w:hAnsi="Arial" w:cs="Arial"/>
        </w:rPr>
        <w:t xml:space="preserve">-variants for </w:t>
      </w:r>
      <w:r w:rsidR="00763410" w:rsidRPr="00290668">
        <w:rPr>
          <w:rFonts w:ascii="Arial" w:hAnsi="Arial" w:cs="Arial"/>
          <w:i/>
        </w:rPr>
        <w:t>MBLN1</w:t>
      </w:r>
      <w:r w:rsidR="00763410">
        <w:rPr>
          <w:rFonts w:ascii="Arial" w:hAnsi="Arial" w:cs="Arial"/>
        </w:rPr>
        <w:t xml:space="preserve"> and </w:t>
      </w:r>
      <w:r w:rsidR="00763410" w:rsidRPr="00290668">
        <w:rPr>
          <w:rFonts w:ascii="Arial" w:hAnsi="Arial" w:cs="Arial"/>
          <w:i/>
        </w:rPr>
        <w:t>TMEM149</w:t>
      </w:r>
      <w:r w:rsidR="00763410">
        <w:rPr>
          <w:rFonts w:ascii="Arial" w:hAnsi="Arial" w:cs="Arial"/>
        </w:rPr>
        <w:t>, the two transcripts that account for all of the</w:t>
      </w:r>
      <w:r w:rsidR="00C30EE1">
        <w:rPr>
          <w:rFonts w:ascii="Arial" w:hAnsi="Arial" w:cs="Arial"/>
        </w:rPr>
        <w:t xml:space="preserve"> </w:t>
      </w:r>
      <w:proofErr w:type="spellStart"/>
      <w:r w:rsidR="00C30EE1" w:rsidRPr="00696B8B">
        <w:rPr>
          <w:rFonts w:ascii="Arial" w:hAnsi="Arial" w:cs="Arial"/>
          <w:i/>
        </w:rPr>
        <w:t>cis</w:t>
      </w:r>
      <w:del w:id="1" w:author="Frayling, Timothy" w:date="2014-03-04T21:24:00Z">
        <w:r w:rsidR="00763410" w:rsidDel="00C30EE1">
          <w:rPr>
            <w:rFonts w:ascii="Arial" w:hAnsi="Arial" w:cs="Arial"/>
          </w:rPr>
          <w:delText xml:space="preserve"> </w:delText>
        </w:r>
      </w:del>
      <w:r w:rsidR="00763410" w:rsidRPr="00696B8B">
        <w:rPr>
          <w:rFonts w:ascii="Arial" w:hAnsi="Arial" w:cs="Arial"/>
          <w:i/>
        </w:rPr>
        <w:t>trans</w:t>
      </w:r>
      <w:proofErr w:type="spellEnd"/>
      <w:r w:rsidR="00763410">
        <w:rPr>
          <w:rFonts w:ascii="Arial" w:hAnsi="Arial" w:cs="Arial"/>
        </w:rPr>
        <w:t xml:space="preserve"> interactions. Our results mean </w:t>
      </w:r>
      <w:r w:rsidR="00211AD2">
        <w:rPr>
          <w:rFonts w:ascii="Arial" w:hAnsi="Arial" w:cs="Arial"/>
        </w:rPr>
        <w:t xml:space="preserve">that </w:t>
      </w:r>
      <w:r w:rsidR="00FC3740" w:rsidRPr="00FC3740">
        <w:rPr>
          <w:rFonts w:ascii="Arial" w:hAnsi="Arial" w:cs="Arial"/>
        </w:rPr>
        <w:t xml:space="preserve">the apparent </w:t>
      </w:r>
      <w:r w:rsidR="00211AD2">
        <w:rPr>
          <w:rFonts w:ascii="Arial" w:hAnsi="Arial" w:cs="Arial"/>
        </w:rPr>
        <w:t xml:space="preserve">epistasis reported by Hemani </w:t>
      </w:r>
      <w:r w:rsidR="00CE2C45" w:rsidRPr="00A9056E">
        <w:rPr>
          <w:rFonts w:ascii="Arial" w:hAnsi="Arial" w:cs="Arial"/>
          <w:i/>
        </w:rPr>
        <w:t>e</w:t>
      </w:r>
      <w:r w:rsidR="00211AD2" w:rsidRPr="00A9056E">
        <w:rPr>
          <w:rFonts w:ascii="Arial" w:hAnsi="Arial" w:cs="Arial"/>
          <w:i/>
        </w:rPr>
        <w:t>t al.</w:t>
      </w:r>
      <w:r w:rsidR="00211AD2">
        <w:rPr>
          <w:rFonts w:ascii="Arial" w:hAnsi="Arial" w:cs="Arial"/>
        </w:rPr>
        <w:t xml:space="preserve"> i</w:t>
      </w:r>
      <w:r w:rsidR="00FC3740" w:rsidRPr="00FC3740">
        <w:rPr>
          <w:rFonts w:ascii="Arial" w:hAnsi="Arial" w:cs="Arial"/>
        </w:rPr>
        <w:t xml:space="preserve">s </w:t>
      </w:r>
      <w:r w:rsidR="00AD219A">
        <w:rPr>
          <w:rFonts w:ascii="Arial" w:hAnsi="Arial" w:cs="Arial"/>
        </w:rPr>
        <w:t xml:space="preserve">more likely to be </w:t>
      </w:r>
      <w:r w:rsidR="00FC3740" w:rsidRPr="00FC3740">
        <w:rPr>
          <w:rFonts w:ascii="Arial" w:hAnsi="Arial" w:cs="Arial"/>
        </w:rPr>
        <w:t xml:space="preserve">due to </w:t>
      </w:r>
      <w:r w:rsidR="00AD219A">
        <w:rPr>
          <w:rFonts w:ascii="Arial" w:hAnsi="Arial" w:cs="Arial"/>
        </w:rPr>
        <w:t>moderate levels of LD between</w:t>
      </w:r>
      <w:r w:rsidR="00211AD2">
        <w:rPr>
          <w:rFonts w:ascii="Arial" w:hAnsi="Arial" w:cs="Arial"/>
        </w:rPr>
        <w:t xml:space="preserve"> </w:t>
      </w:r>
      <w:r w:rsidR="00AD219A">
        <w:rPr>
          <w:rFonts w:ascii="Arial" w:hAnsi="Arial" w:cs="Arial"/>
        </w:rPr>
        <w:t xml:space="preserve">each of </w:t>
      </w:r>
      <w:r w:rsidR="00211AD2">
        <w:rPr>
          <w:rFonts w:ascii="Arial" w:hAnsi="Arial" w:cs="Arial"/>
        </w:rPr>
        <w:t>the</w:t>
      </w:r>
      <w:r w:rsidR="00AD219A">
        <w:rPr>
          <w:rFonts w:ascii="Arial" w:hAnsi="Arial" w:cs="Arial"/>
        </w:rPr>
        <w:t xml:space="preserve"> two</w:t>
      </w:r>
      <w:r w:rsidR="00211AD2">
        <w:rPr>
          <w:rFonts w:ascii="Arial" w:hAnsi="Arial" w:cs="Arial"/>
        </w:rPr>
        <w:t xml:space="preserve"> SNPs </w:t>
      </w:r>
      <w:r w:rsidR="00AD219A">
        <w:rPr>
          <w:rFonts w:ascii="Arial" w:hAnsi="Arial" w:cs="Arial"/>
        </w:rPr>
        <w:t>and a</w:t>
      </w:r>
      <w:r w:rsidR="00FC3740" w:rsidRPr="00FC3740">
        <w:rPr>
          <w:rFonts w:ascii="Arial" w:hAnsi="Arial" w:cs="Arial"/>
        </w:rPr>
        <w:t xml:space="preserve"> single c</w:t>
      </w:r>
      <w:r w:rsidR="00211AD2">
        <w:rPr>
          <w:rFonts w:ascii="Arial" w:hAnsi="Arial" w:cs="Arial"/>
        </w:rPr>
        <w:t xml:space="preserve">ausal allele </w:t>
      </w:r>
      <w:r w:rsidR="00AD219A">
        <w:rPr>
          <w:rFonts w:ascii="Arial" w:hAnsi="Arial" w:cs="Arial"/>
        </w:rPr>
        <w:t>rather than</w:t>
      </w:r>
      <w:r w:rsidR="00763410">
        <w:rPr>
          <w:rFonts w:ascii="Arial" w:hAnsi="Arial" w:cs="Arial"/>
        </w:rPr>
        <w:t xml:space="preserve"> epistasis.</w:t>
      </w:r>
    </w:p>
    <w:p w14:paraId="755CC1F6" w14:textId="5232F0EA" w:rsidR="00FC3740" w:rsidRPr="00FC3740" w:rsidRDefault="00FC3740" w:rsidP="00FC3740">
      <w:pPr>
        <w:rPr>
          <w:rFonts w:ascii="Arial" w:hAnsi="Arial" w:cs="Arial"/>
        </w:rPr>
      </w:pPr>
      <w:r w:rsidRPr="00FC3740">
        <w:rPr>
          <w:rFonts w:ascii="Arial" w:hAnsi="Arial" w:cs="Arial"/>
        </w:rPr>
        <w:t xml:space="preserve">Hemani </w:t>
      </w:r>
      <w:r w:rsidRPr="00A9056E">
        <w:rPr>
          <w:rFonts w:ascii="Arial" w:hAnsi="Arial" w:cs="Arial"/>
          <w:i/>
        </w:rPr>
        <w:t>et al.</w:t>
      </w:r>
      <w:r w:rsidRPr="00FC3740">
        <w:rPr>
          <w:rFonts w:ascii="Arial" w:hAnsi="Arial" w:cs="Arial"/>
        </w:rPr>
        <w:t xml:space="preserve"> attempted to remove haplotype effects by removing pairs of SNPs with pairwise r</w:t>
      </w:r>
      <w:r w:rsidRPr="00AD219A">
        <w:rPr>
          <w:rFonts w:ascii="Arial" w:hAnsi="Arial" w:cs="Arial"/>
          <w:vertAlign w:val="superscript"/>
        </w:rPr>
        <w:t>2</w:t>
      </w:r>
      <w:r w:rsidRPr="00FC3740">
        <w:rPr>
          <w:rFonts w:ascii="Arial" w:hAnsi="Arial" w:cs="Arial"/>
        </w:rPr>
        <w:t>&lt;0.1 and D’</w:t>
      </w:r>
      <w:r w:rsidR="003168ED">
        <w:rPr>
          <w:rFonts w:ascii="Arial" w:hAnsi="Arial" w:cs="Arial"/>
          <w:vertAlign w:val="superscript"/>
        </w:rPr>
        <w:t xml:space="preserve"> </w:t>
      </w:r>
      <w:r w:rsidR="003168ED">
        <w:rPr>
          <w:rFonts w:ascii="Arial" w:hAnsi="Arial" w:cs="Arial"/>
        </w:rPr>
        <w:t>squared &lt;</w:t>
      </w:r>
      <w:r w:rsidRPr="00FC3740">
        <w:rPr>
          <w:rFonts w:ascii="Arial" w:hAnsi="Arial" w:cs="Arial"/>
        </w:rPr>
        <w:t xml:space="preserve">0.1, </w:t>
      </w:r>
      <w:r w:rsidR="00AD219A">
        <w:rPr>
          <w:rFonts w:ascii="Arial" w:hAnsi="Arial" w:cs="Arial"/>
        </w:rPr>
        <w:t xml:space="preserve">but </w:t>
      </w:r>
      <w:r w:rsidRPr="00FC3740">
        <w:rPr>
          <w:rFonts w:ascii="Arial" w:hAnsi="Arial" w:cs="Arial"/>
        </w:rPr>
        <w:t xml:space="preserve">they did not </w:t>
      </w:r>
      <w:r w:rsidR="00AD219A">
        <w:rPr>
          <w:rFonts w:ascii="Arial" w:hAnsi="Arial" w:cs="Arial"/>
        </w:rPr>
        <w:t xml:space="preserve">account </w:t>
      </w:r>
      <w:r w:rsidRPr="00FC3740">
        <w:rPr>
          <w:rFonts w:ascii="Arial" w:hAnsi="Arial" w:cs="Arial"/>
        </w:rPr>
        <w:t>f</w:t>
      </w:r>
      <w:r w:rsidR="00AD219A">
        <w:rPr>
          <w:rFonts w:ascii="Arial" w:hAnsi="Arial" w:cs="Arial"/>
        </w:rPr>
        <w:t>or</w:t>
      </w:r>
      <w:r w:rsidRPr="00FC3740">
        <w:rPr>
          <w:rFonts w:ascii="Arial" w:hAnsi="Arial" w:cs="Arial"/>
        </w:rPr>
        <w:t xml:space="preserve"> multi-locus LD of which there is </w:t>
      </w:r>
      <w:r w:rsidR="00AD219A">
        <w:rPr>
          <w:rFonts w:ascii="Arial" w:hAnsi="Arial" w:cs="Arial"/>
        </w:rPr>
        <w:t>a substantial amount</w:t>
      </w:r>
      <w:r w:rsidRPr="00FC3740">
        <w:rPr>
          <w:rFonts w:ascii="Arial" w:hAnsi="Arial" w:cs="Arial"/>
        </w:rPr>
        <w:t xml:space="preserve"> (</w:t>
      </w:r>
      <w:r w:rsidRPr="00411EF4">
        <w:rPr>
          <w:rFonts w:ascii="Arial" w:hAnsi="Arial" w:cs="Arial"/>
          <w:b/>
        </w:rPr>
        <w:t xml:space="preserve">Table </w:t>
      </w:r>
      <w:r w:rsidR="005A7CF8" w:rsidRPr="00411EF4">
        <w:rPr>
          <w:rFonts w:ascii="Arial" w:hAnsi="Arial" w:cs="Arial"/>
          <w:b/>
        </w:rPr>
        <w:t>2</w:t>
      </w:r>
      <w:r w:rsidRPr="00FC3740">
        <w:rPr>
          <w:rFonts w:ascii="Arial" w:hAnsi="Arial" w:cs="Arial"/>
        </w:rPr>
        <w:t>)</w:t>
      </w:r>
      <w:r w:rsidR="00BB51EB">
        <w:rPr>
          <w:rFonts w:ascii="Arial" w:hAnsi="Arial" w:cs="Arial"/>
        </w:rPr>
        <w:t xml:space="preserve">. </w:t>
      </w:r>
      <w:r w:rsidR="00AD219A">
        <w:rPr>
          <w:rFonts w:ascii="Arial" w:hAnsi="Arial" w:cs="Arial"/>
        </w:rPr>
        <w:t>I</w:t>
      </w:r>
      <w:r w:rsidR="00BB51EB">
        <w:rPr>
          <w:rFonts w:ascii="Arial" w:hAnsi="Arial" w:cs="Arial"/>
        </w:rPr>
        <w:t>t is possible to have substantial multi-l</w:t>
      </w:r>
      <w:r w:rsidR="00734CBE">
        <w:rPr>
          <w:rFonts w:ascii="Arial" w:hAnsi="Arial" w:cs="Arial"/>
        </w:rPr>
        <w:t>ocus LD but no pairwise LD</w:t>
      </w:r>
      <w:hyperlink w:anchor="_ENREF_4" w:tooltip="Nielsen, 2004 #3460" w:history="1">
        <w:r w:rsidR="004C1EE3">
          <w:rPr>
            <w:rFonts w:ascii="Arial" w:hAnsi="Arial" w:cs="Arial"/>
          </w:rPr>
          <w:fldChar w:fldCharType="begin"/>
        </w:r>
        <w:r w:rsidR="004C1EE3">
          <w:rPr>
            <w:rFonts w:ascii="Arial" w:hAnsi="Arial" w:cs="Arial"/>
          </w:rPr>
          <w:instrText xml:space="preserve"> ADDIN EN.CITE &lt;EndNote&gt;&lt;Cite&gt;&lt;Author&gt;Nielsen&lt;/Author&gt;&lt;Year&gt;2004&lt;/Year&gt;&lt;RecNum&gt;3460&lt;/RecNum&gt;&lt;DisplayText&gt;&lt;style face="superscript"&gt;4&lt;/style&gt;&lt;/DisplayText&gt;&lt;record&gt;&lt;rec-number&gt;3460&lt;/rec-number&gt;&lt;foreign-keys&gt;&lt;key app="EN" db-id="xte2zrrr1xxvp1ezrf2vwwt5255e9ar509rv"&gt;3460&lt;/key&gt;&lt;/foreign-keys&gt;&lt;ref-type name="Journal Article"&gt;17&lt;/ref-type&gt;&lt;contributors&gt;&lt;authors&gt;&lt;author&gt;Nielsen, D. M.&lt;/author&gt;&lt;author&gt;Ehm, M. G.&lt;/author&gt;&lt;author&gt;Zaykin, D. V.&lt;/author&gt;&lt;author&gt;Weir, B. S.&lt;/author&gt;&lt;/authors&gt;&lt;/contributors&gt;&lt;auth-address&gt;Program in Statistical Genetics, Department of Statistics, North Carolina State University, Raleigh, North Carolina 27695-7566, USA. dahlia@statgen.ncsu.edu&lt;/auth-address&gt;&lt;titles&gt;&lt;title&gt;Effect of two- and three-locus linkage disequilibrium on the power to detect marker/phenotype associations&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1029-40&lt;/pages&gt;&lt;volume&gt;168&lt;/volume&gt;&lt;number&gt;2&lt;/number&gt;&lt;keywords&gt;&lt;keyword&gt;Case-Control Studies&lt;/keyword&gt;&lt;keyword&gt;Computational Biology/methods/*statistics &amp;amp; numerical data&lt;/keyword&gt;&lt;keyword&gt;Genetic Markers/genetics&lt;/keyword&gt;&lt;keyword&gt;Genetic Variation/*genetics&lt;/keyword&gt;&lt;keyword&gt;Genotype&lt;/keyword&gt;&lt;keyword&gt;Haplotypes&lt;/keyword&gt;&lt;keyword&gt;Humans&lt;/keyword&gt;&lt;keyword&gt;Linkage Disequilibrium/*genetics&lt;/keyword&gt;&lt;keyword&gt;Phenotype&lt;/keyword&gt;&lt;keyword&gt;Polymorphism, Genetic/*genetics&lt;/keyword&gt;&lt;keyword&gt;*Quantitative Trait, Heritable&lt;/keyword&gt;&lt;/keywords&gt;&lt;dates&gt;&lt;year&gt;2004&lt;/year&gt;&lt;pub-dates&gt;&lt;date&gt;Oct&lt;/date&gt;&lt;/pub-dates&gt;&lt;/dates&gt;&lt;isbn&gt;0016-6731 (Print)&amp;#xD;0016-6731 (Linking)&lt;/isbn&gt;&lt;accession-num&gt;15514073&lt;/accession-num&gt;&lt;urls&gt;&lt;related-urls&gt;&lt;url&gt;http://www.ncbi.nlm.nih.gov/pubmed/15514073&lt;/url&gt;&lt;/related-urls&gt;&lt;/urls&gt;&lt;custom2&gt;1448814&lt;/custom2&gt;&lt;electronic-resource-num&gt;10.1534/genetics.103.022335&lt;/electronic-resource-num&gt;&lt;/record&gt;&lt;/Cite&gt;&lt;/EndNote&gt;</w:instrText>
        </w:r>
        <w:r w:rsidR="004C1EE3">
          <w:rPr>
            <w:rFonts w:ascii="Arial" w:hAnsi="Arial" w:cs="Arial"/>
          </w:rPr>
          <w:fldChar w:fldCharType="separate"/>
        </w:r>
        <w:r w:rsidR="004C1EE3" w:rsidRPr="00734CBE">
          <w:rPr>
            <w:rFonts w:ascii="Arial" w:hAnsi="Arial" w:cs="Arial"/>
            <w:noProof/>
            <w:vertAlign w:val="superscript"/>
          </w:rPr>
          <w:t>4</w:t>
        </w:r>
        <w:r w:rsidR="004C1EE3">
          <w:rPr>
            <w:rFonts w:ascii="Arial" w:hAnsi="Arial" w:cs="Arial"/>
          </w:rPr>
          <w:fldChar w:fldCharType="end"/>
        </w:r>
      </w:hyperlink>
      <w:r w:rsidR="00BB51EB">
        <w:rPr>
          <w:rFonts w:ascii="Arial" w:hAnsi="Arial" w:cs="Arial"/>
        </w:rPr>
        <w:t xml:space="preserve">. </w:t>
      </w:r>
      <w:r w:rsidR="00ED4EC3" w:rsidRPr="00ED4EC3">
        <w:rPr>
          <w:rFonts w:ascii="Arial" w:hAnsi="Arial" w:cs="Arial"/>
          <w:b/>
        </w:rPr>
        <w:t>Figure 1</w:t>
      </w:r>
      <w:r w:rsidR="00BB51EB">
        <w:rPr>
          <w:rFonts w:ascii="Arial" w:hAnsi="Arial" w:cs="Arial"/>
        </w:rPr>
        <w:t xml:space="preserve"> provides an example of the haplotype structure for the </w:t>
      </w:r>
      <w:r w:rsidR="00BB51EB" w:rsidRPr="00411EF4">
        <w:rPr>
          <w:rFonts w:ascii="Arial" w:hAnsi="Arial" w:cs="Arial"/>
          <w:i/>
        </w:rPr>
        <w:t>ADK</w:t>
      </w:r>
      <w:r w:rsidR="00BB51EB">
        <w:rPr>
          <w:rFonts w:ascii="Arial" w:hAnsi="Arial" w:cs="Arial"/>
        </w:rPr>
        <w:t xml:space="preserve"> locus, where there is no LD between the two interacting SNPs, but the most associated variant from our study has </w:t>
      </w:r>
      <w:r w:rsidR="00AD219A">
        <w:rPr>
          <w:rFonts w:ascii="Arial" w:hAnsi="Arial" w:cs="Arial"/>
        </w:rPr>
        <w:t>moderate</w:t>
      </w:r>
      <w:r w:rsidR="00BB51EB">
        <w:rPr>
          <w:rFonts w:ascii="Arial" w:hAnsi="Arial" w:cs="Arial"/>
        </w:rPr>
        <w:t xml:space="preserve"> LD with both of the SNPs.</w:t>
      </w:r>
    </w:p>
    <w:p w14:paraId="0289DEB3" w14:textId="1B134043" w:rsidR="00FC3740" w:rsidRDefault="00BB51EB" w:rsidP="00FC3740">
      <w:pPr>
        <w:rPr>
          <w:rFonts w:ascii="Arial" w:hAnsi="Arial" w:cs="Arial"/>
        </w:rPr>
      </w:pPr>
      <w:r>
        <w:rPr>
          <w:rFonts w:ascii="Arial" w:hAnsi="Arial" w:cs="Arial"/>
        </w:rPr>
        <w:t>In summary</w:t>
      </w:r>
      <w:r w:rsidR="003168ED">
        <w:rPr>
          <w:rFonts w:ascii="Arial" w:hAnsi="Arial" w:cs="Arial"/>
        </w:rPr>
        <w:t>, using whole genome sequencing and independent data,</w:t>
      </w:r>
      <w:r>
        <w:rPr>
          <w:rFonts w:ascii="Arial" w:hAnsi="Arial" w:cs="Arial"/>
        </w:rPr>
        <w:t xml:space="preserve"> we have provided an alternative explanation for the findings of </w:t>
      </w:r>
      <w:r w:rsidR="00FC3740" w:rsidRPr="00FC3740">
        <w:rPr>
          <w:rFonts w:ascii="Arial" w:hAnsi="Arial" w:cs="Arial"/>
        </w:rPr>
        <w:t xml:space="preserve">Hemani </w:t>
      </w:r>
      <w:r w:rsidR="00FC3740" w:rsidRPr="00A9056E">
        <w:rPr>
          <w:rFonts w:ascii="Arial" w:hAnsi="Arial" w:cs="Arial"/>
          <w:i/>
        </w:rPr>
        <w:t>et al.</w:t>
      </w:r>
      <w:hyperlink w:anchor="_ENREF_1" w:tooltip="Hemani, 2014 #3457" w:history="1">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59083B">
          <w:rPr>
            <w:rFonts w:ascii="Arial" w:hAnsi="Arial" w:cs="Arial"/>
            <w:noProof/>
            <w:vertAlign w:val="superscript"/>
          </w:rPr>
          <w:t>1</w:t>
        </w:r>
        <w:r w:rsidR="004C1EE3">
          <w:rPr>
            <w:rFonts w:ascii="Arial" w:hAnsi="Arial" w:cs="Arial"/>
          </w:rPr>
          <w:fldChar w:fldCharType="end"/>
        </w:r>
      </w:hyperlink>
      <w:r w:rsidR="0059083B">
        <w:rPr>
          <w:rFonts w:ascii="Arial" w:hAnsi="Arial" w:cs="Arial"/>
        </w:rPr>
        <w:t xml:space="preserve"> </w:t>
      </w:r>
      <w:proofErr w:type="gramStart"/>
      <w:r>
        <w:rPr>
          <w:rFonts w:ascii="Arial" w:hAnsi="Arial" w:cs="Arial"/>
        </w:rPr>
        <w:t>and</w:t>
      </w:r>
      <w:proofErr w:type="gramEnd"/>
      <w:r>
        <w:rPr>
          <w:rFonts w:ascii="Arial" w:hAnsi="Arial" w:cs="Arial"/>
        </w:rPr>
        <w:t xml:space="preserve"> conclude that there remains no compelling evidence for widespread epistasis in humans.</w:t>
      </w:r>
    </w:p>
    <w:p w14:paraId="7E3134E4" w14:textId="77777777" w:rsidR="00FC3740" w:rsidRDefault="00FC3740" w:rsidP="00A52B30">
      <w:pPr>
        <w:rPr>
          <w:rFonts w:ascii="Arial" w:hAnsi="Arial" w:cs="Arial"/>
        </w:rPr>
      </w:pPr>
    </w:p>
    <w:p w14:paraId="40C7140E" w14:textId="77777777" w:rsidR="00FC3740" w:rsidRDefault="00ED4EC3" w:rsidP="00ED4EC3">
      <w:pPr>
        <w:tabs>
          <w:tab w:val="left" w:pos="3518"/>
        </w:tabs>
        <w:rPr>
          <w:rFonts w:ascii="Arial" w:hAnsi="Arial" w:cs="Arial"/>
        </w:rPr>
      </w:pPr>
      <w:r>
        <w:rPr>
          <w:rFonts w:ascii="Arial" w:hAnsi="Arial" w:cs="Arial"/>
        </w:rPr>
        <w:tab/>
      </w:r>
    </w:p>
    <w:p w14:paraId="305925FE" w14:textId="77777777" w:rsidR="006D6804" w:rsidRDefault="006D6804">
      <w:pPr>
        <w:rPr>
          <w:rFonts w:ascii="Arial" w:hAnsi="Arial" w:cs="Arial"/>
        </w:rPr>
      </w:pPr>
      <w:r>
        <w:rPr>
          <w:rFonts w:ascii="Arial" w:hAnsi="Arial" w:cs="Arial"/>
        </w:rPr>
        <w:br w:type="page"/>
      </w:r>
    </w:p>
    <w:p w14:paraId="30655FF2" w14:textId="77777777" w:rsidR="00FC3740" w:rsidRPr="00226F01" w:rsidRDefault="00FC3740" w:rsidP="00A52B30">
      <w:pPr>
        <w:rPr>
          <w:rFonts w:ascii="Arial" w:hAnsi="Arial" w:cs="Arial"/>
          <w:b/>
        </w:rPr>
      </w:pPr>
      <w:r w:rsidRPr="00226F01">
        <w:rPr>
          <w:rFonts w:ascii="Arial" w:hAnsi="Arial" w:cs="Arial"/>
          <w:b/>
        </w:rPr>
        <w:lastRenderedPageBreak/>
        <w:t>Methods (100 words)</w:t>
      </w:r>
    </w:p>
    <w:p w14:paraId="3C1E8960" w14:textId="5D8EA4C1" w:rsidR="00A56B98" w:rsidRPr="00A56B98" w:rsidRDefault="00A56B98" w:rsidP="00A56B98">
      <w:pPr>
        <w:rPr>
          <w:rFonts w:ascii="Arial" w:hAnsi="Arial" w:cs="Arial"/>
        </w:rPr>
      </w:pPr>
      <w:r w:rsidRPr="00A56B98">
        <w:rPr>
          <w:rFonts w:ascii="Arial" w:hAnsi="Arial" w:cs="Arial"/>
        </w:rPr>
        <w:t xml:space="preserve">We selected 450 individuals from the </w:t>
      </w:r>
      <w:proofErr w:type="spellStart"/>
      <w:r w:rsidRPr="00A56B98">
        <w:rPr>
          <w:rFonts w:ascii="Arial" w:hAnsi="Arial" w:cs="Arial"/>
        </w:rPr>
        <w:t>InCHIANTI</w:t>
      </w:r>
      <w:proofErr w:type="spellEnd"/>
      <w:r w:rsidRPr="00A56B98">
        <w:rPr>
          <w:rFonts w:ascii="Arial" w:hAnsi="Arial" w:cs="Arial"/>
        </w:rPr>
        <w:t xml:space="preserve"> study</w:t>
      </w:r>
      <w:hyperlink w:anchor="_ENREF_2" w:tooltip="Wood, 2011 #3458" w:history="1">
        <w:r w:rsidR="004C1EE3">
          <w:rPr>
            <w:rFonts w:ascii="Arial" w:hAnsi="Arial" w:cs="Arial"/>
          </w:rPr>
          <w:fldChar w:fldCharType="begin">
            <w:fldData xml:space="preserve">PEVuZE5vdGU+PENpdGU+PEF1dGhvcj5Xb29kPC9BdXRob3I+PFllYXI+MjAxMTwvWWVhcj48UmVj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PEVuZE5vdGU+PENpdGU+PEF1dGhvcj5Xb29kPC9BdXRob3I+PFllYXI+MjAxMTwvWWVhcj48UmVj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4C1EE3">
          <w:rPr>
            <w:rFonts w:ascii="Arial" w:hAnsi="Arial" w:cs="Arial"/>
            <w:noProof/>
            <w:vertAlign w:val="superscript"/>
          </w:rPr>
          <w:t>2</w:t>
        </w:r>
        <w:r w:rsidR="004C1EE3">
          <w:rPr>
            <w:rFonts w:ascii="Arial" w:hAnsi="Arial" w:cs="Arial"/>
          </w:rPr>
          <w:fldChar w:fldCharType="end"/>
        </w:r>
      </w:hyperlink>
      <w:r w:rsidRPr="00A56B98">
        <w:rPr>
          <w:rFonts w:ascii="Arial" w:hAnsi="Arial" w:cs="Arial"/>
        </w:rPr>
        <w:t xml:space="preserve">. Gene expression profiles were captured using </w:t>
      </w:r>
      <w:proofErr w:type="spellStart"/>
      <w:r w:rsidRPr="00A56B98">
        <w:rPr>
          <w:rFonts w:ascii="Arial" w:hAnsi="Arial" w:cs="Arial"/>
        </w:rPr>
        <w:t>Illumina’s</w:t>
      </w:r>
      <w:proofErr w:type="spellEnd"/>
      <w:r w:rsidRPr="00A56B98">
        <w:rPr>
          <w:rFonts w:ascii="Arial" w:hAnsi="Arial" w:cs="Arial"/>
        </w:rPr>
        <w:t xml:space="preserve"> HumanHT-12</w:t>
      </w:r>
      <w:r w:rsidR="00263A78">
        <w:rPr>
          <w:rFonts w:ascii="Arial" w:hAnsi="Arial" w:cs="Arial"/>
        </w:rPr>
        <w:t xml:space="preserve"> v3.0</w:t>
      </w:r>
      <w:r w:rsidRPr="00A56B98">
        <w:rPr>
          <w:rFonts w:ascii="Arial" w:hAnsi="Arial" w:cs="Arial"/>
        </w:rPr>
        <w:t xml:space="preserve"> </w:t>
      </w:r>
      <w:proofErr w:type="spellStart"/>
      <w:r w:rsidRPr="00A56B98">
        <w:rPr>
          <w:rFonts w:ascii="Arial" w:hAnsi="Arial" w:cs="Arial"/>
        </w:rPr>
        <w:t>BeadChip</w:t>
      </w:r>
      <w:proofErr w:type="spellEnd"/>
      <w:r w:rsidRPr="00A56B98">
        <w:rPr>
          <w:rFonts w:ascii="Arial" w:hAnsi="Arial" w:cs="Arial"/>
        </w:rPr>
        <w:t xml:space="preserve"> array. Whole-genome sequencing was performed at the Beijing Genomics Institute (Shenzhen, China) using the Illumina </w:t>
      </w:r>
      <w:proofErr w:type="spellStart"/>
      <w:r w:rsidRPr="00A56B98">
        <w:rPr>
          <w:rFonts w:ascii="Arial" w:hAnsi="Arial" w:cs="Arial"/>
        </w:rPr>
        <w:t>HiSeq</w:t>
      </w:r>
      <w:proofErr w:type="spellEnd"/>
      <w:r w:rsidRPr="00A56B98">
        <w:rPr>
          <w:rFonts w:ascii="Arial" w:hAnsi="Arial" w:cs="Arial"/>
        </w:rPr>
        <w:t xml:space="preserve"> 2000 (median read depth 7X). Reads were processed using the Genome Analysis Toolkit (GATK)</w:t>
      </w:r>
      <w:hyperlink w:anchor="_ENREF_5" w:tooltip="DePristo, 2011 #3461" w:history="1">
        <w:r w:rsidR="004C1EE3">
          <w:rPr>
            <w:rFonts w:ascii="Arial" w:hAnsi="Arial" w:cs="Arial"/>
          </w:rPr>
          <w:fldChar w:fldCharType="begin">
            <w:fldData xml:space="preserve">PEVuZE5vdGU+PENpdGU+PEF1dGhvcj5EZVByaXN0bzwvQXV0aG9yPjxZZWFyPjIwMTE8L1llYXI+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YmJyLTE+TmF0dXJlIGdlbmV0aWNzPC9hYmJyLTE+PC9hbHQtcGVyaW9kaWNhbD48cGFnZXM+NDkx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PEVuZE5vdGU+PENpdGU+PEF1dGhvcj5EZVByaXN0bzwvQXV0aG9yPjxZZWFyPjIwMTE8L1llYXI+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263A78">
          <w:rPr>
            <w:rFonts w:ascii="Arial" w:hAnsi="Arial" w:cs="Arial"/>
            <w:noProof/>
            <w:vertAlign w:val="superscript"/>
          </w:rPr>
          <w:t>5</w:t>
        </w:r>
        <w:r w:rsidR="004C1EE3">
          <w:rPr>
            <w:rFonts w:ascii="Arial" w:hAnsi="Arial" w:cs="Arial"/>
          </w:rPr>
          <w:fldChar w:fldCharType="end"/>
        </w:r>
      </w:hyperlink>
      <w:r w:rsidRPr="00A56B98">
        <w:rPr>
          <w:rFonts w:ascii="Arial" w:hAnsi="Arial" w:cs="Arial"/>
        </w:rPr>
        <w:t xml:space="preserve"> pipeline prior to genotype recovery and refinement through within-sample imputation using BEAGLE</w:t>
      </w:r>
      <w:hyperlink w:anchor="_ENREF_6" w:tooltip="Browning, 2009 #3462" w:history="1">
        <w:r w:rsidR="004C1EE3">
          <w:rPr>
            <w:rFonts w:ascii="Arial" w:hAnsi="Arial" w:cs="Arial"/>
          </w:rPr>
          <w:fldChar w:fldCharType="begin">
            <w:fldData xml:space="preserve">PEVuZE5vdGU+PENpdGU+PEF1dGhvcj5Ccm93bmluZzwvQXV0aG9yPjxZZWFyPjIwMDk8L1llYXI+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PEVuZE5vdGU+PENpdGU+PEF1dGhvcj5Ccm93bmluZzwvQXV0aG9yPjxZZWFyPjIwMDk8L1llYXI+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4C1EE3">
          <w:rPr>
            <w:rFonts w:ascii="Arial" w:hAnsi="Arial" w:cs="Arial"/>
            <w:noProof/>
            <w:vertAlign w:val="superscript"/>
          </w:rPr>
          <w:t>6</w:t>
        </w:r>
        <w:r w:rsidR="004C1EE3">
          <w:rPr>
            <w:rFonts w:ascii="Arial" w:hAnsi="Arial" w:cs="Arial"/>
          </w:rPr>
          <w:fldChar w:fldCharType="end"/>
        </w:r>
      </w:hyperlink>
      <w:r w:rsidRPr="00A56B98">
        <w:rPr>
          <w:rFonts w:ascii="Arial" w:hAnsi="Arial" w:cs="Arial"/>
        </w:rPr>
        <w:t xml:space="preserve">. Analysis of the 8 </w:t>
      </w:r>
      <w:proofErr w:type="spellStart"/>
      <w:r w:rsidRPr="00A56B98">
        <w:rPr>
          <w:rFonts w:ascii="Arial" w:hAnsi="Arial" w:cs="Arial"/>
        </w:rPr>
        <w:t>d.f.</w:t>
      </w:r>
      <w:proofErr w:type="spellEnd"/>
      <w:r w:rsidRPr="00A56B98">
        <w:rPr>
          <w:rFonts w:ascii="Arial" w:hAnsi="Arial" w:cs="Arial"/>
        </w:rPr>
        <w:t xml:space="preserve"> </w:t>
      </w:r>
      <w:proofErr w:type="gramStart"/>
      <w:r w:rsidRPr="00A56B98">
        <w:rPr>
          <w:rFonts w:ascii="Arial" w:hAnsi="Arial" w:cs="Arial"/>
        </w:rPr>
        <w:t>model</w:t>
      </w:r>
      <w:proofErr w:type="gramEnd"/>
      <w:r w:rsidRPr="00A56B98">
        <w:rPr>
          <w:rFonts w:ascii="Arial" w:hAnsi="Arial" w:cs="Arial"/>
        </w:rPr>
        <w:t xml:space="preserve"> with interaction term was performed using </w:t>
      </w:r>
      <w:proofErr w:type="spellStart"/>
      <w:r w:rsidRPr="00A56B98">
        <w:rPr>
          <w:rFonts w:ascii="Arial" w:hAnsi="Arial" w:cs="Arial"/>
        </w:rPr>
        <w:t>epiGPU</w:t>
      </w:r>
      <w:proofErr w:type="spellEnd"/>
      <w:r w:rsidR="009868E0">
        <w:fldChar w:fldCharType="begin"/>
      </w:r>
      <w:r w:rsidR="009868E0">
        <w:instrText xml:space="preserve"> HYPERLINK \l "_ENREF_3" \o "Hemani, 2011 #3459" </w:instrText>
      </w:r>
      <w:r w:rsidR="009868E0">
        <w:fldChar w:fldCharType="separate"/>
      </w:r>
      <w:r w:rsidR="004C1EE3">
        <w:rPr>
          <w:rFonts w:ascii="Arial" w:hAnsi="Arial" w:cs="Arial"/>
        </w:rPr>
        <w:fldChar w:fldCharType="begin"/>
      </w:r>
      <w:r w:rsidR="004C1EE3">
        <w:rPr>
          <w:rFonts w:ascii="Arial" w:hAnsi="Arial" w:cs="Arial"/>
        </w:rPr>
        <w:instrText xml:space="preserve"> ADDIN EN.CITE &lt;EndNote&gt;&lt;Cite&gt;&lt;Author&gt;Hemani&lt;/Author&gt;&lt;Year&gt;2011&lt;/Year&gt;&lt;RecNum&gt;3459&lt;/RecNum&gt;&lt;DisplayText&gt;&lt;style face="superscript"&gt;3&lt;/style&gt;&lt;/DisplayText&gt;&lt;record&gt;&lt;rec-number&gt;3459&lt;/rec-number&gt;&lt;foreign-keys&gt;&lt;key app="EN" db-id="xte2zrrr1xxvp1ezrf2vwwt5255e9ar509rv"&gt;3459&lt;/key&gt;&lt;/foreign-keys&gt;&lt;ref-type name="Journal Article"&gt;17&lt;/ref-type&gt;&lt;contributors&gt;&lt;authors&gt;&lt;author&gt;Hemani, G.&lt;/author&gt;&lt;author&gt;Theocharidis, A.&lt;/author&gt;&lt;author&gt;Wei, W.&lt;/author&gt;&lt;author&gt;Haley, C.&lt;/author&gt;&lt;/authors&gt;&lt;/contributors&gt;&lt;auth-address&gt;Division of Genetics and Genomics, The Roslin Institute and R(D)SVS, University of Edinburgh, Easter Bush, Midlothian, EH25 9RG, UK. gib.hemani@roslin.ed.ac.uk&lt;/auth-address&gt;&lt;titles&gt;&lt;title&gt;EpiGPU: exhaustive pairwise epistasis scans parallelized on consumer level graphics card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1462-5&lt;/pages&gt;&lt;volume&gt;27&lt;/volume&gt;&lt;number&gt;11&lt;/number&gt;&lt;keywords&gt;&lt;keyword&gt;Computer Graphics&lt;/keyword&gt;&lt;keyword&gt;*Epistasis, Genetic&lt;/keyword&gt;&lt;keyword&gt;Genome-Wide Association Study&lt;/keyword&gt;&lt;keyword&gt;Phenotype&lt;/keyword&gt;&lt;keyword&gt;*Polymorphism, Single Nucleotide&lt;/keyword&gt;&lt;keyword&gt;*Software&lt;/keyword&gt;&lt;/keywords&gt;&lt;dates&gt;&lt;year&gt;2011&lt;/year&gt;&lt;pub-dates&gt;&lt;date&gt;Jun 1&lt;/date&gt;&lt;/pub-dates&gt;&lt;/dates&gt;&lt;isbn&gt;1367-4811 (Electronic)&amp;#xD;1367-4803 (Linking)&lt;/isbn&gt;&lt;accession-num&gt;21471009&lt;/accession-num&gt;&lt;urls&gt;&lt;related-urls&gt;&lt;url&gt;http://www.ncbi.nlm.nih.gov/pubmed/21471009&lt;/url&gt;&lt;/related-urls&gt;&lt;/urls&gt;&lt;electronic-resource-num&gt;10.1093/bioinformatics/btr172&lt;/electronic-resource-num&gt;&lt;/record&gt;&lt;/Cite&gt;&lt;/EndNote&gt;</w:instrText>
      </w:r>
      <w:r w:rsidR="004C1EE3">
        <w:rPr>
          <w:rFonts w:ascii="Arial" w:hAnsi="Arial" w:cs="Arial"/>
        </w:rPr>
        <w:fldChar w:fldCharType="separate"/>
      </w:r>
      <w:r w:rsidR="004C1EE3" w:rsidRPr="00734CBE">
        <w:rPr>
          <w:rFonts w:ascii="Arial" w:hAnsi="Arial" w:cs="Arial"/>
          <w:noProof/>
          <w:vertAlign w:val="superscript"/>
        </w:rPr>
        <w:t>3</w:t>
      </w:r>
      <w:r w:rsidR="004C1EE3">
        <w:rPr>
          <w:rFonts w:ascii="Arial" w:hAnsi="Arial" w:cs="Arial"/>
        </w:rPr>
        <w:fldChar w:fldCharType="end"/>
      </w:r>
      <w:r w:rsidR="009868E0">
        <w:rPr>
          <w:rFonts w:ascii="Arial" w:hAnsi="Arial" w:cs="Arial"/>
        </w:rPr>
        <w:fldChar w:fldCharType="end"/>
      </w:r>
      <w:r w:rsidRPr="00A56B98">
        <w:rPr>
          <w:rFonts w:ascii="Arial" w:hAnsi="Arial" w:cs="Arial"/>
        </w:rPr>
        <w:t xml:space="preserve">. First we attempted to replicate 28 of the 30 pair-wise interactions against the same expression probes published in Hemani </w:t>
      </w:r>
      <w:r w:rsidRPr="00A56B98">
        <w:rPr>
          <w:rFonts w:ascii="Arial" w:hAnsi="Arial" w:cs="Arial"/>
          <w:i/>
        </w:rPr>
        <w:t>et al.</w:t>
      </w:r>
      <w:hyperlink w:anchor="_ENREF_1" w:tooltip="Hemani, 2014 #3457" w:history="1">
        <w:r w:rsidR="004C1EE3" w:rsidRPr="00C8638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sidRPr="00C86383">
          <w:rPr>
            <w:rFonts w:ascii="Arial" w:hAnsi="Arial" w:cs="Arial"/>
          </w:rPr>
          <w:instrText xml:space="preserve"> ADDIN EN.CITE </w:instrText>
        </w:r>
        <w:r w:rsidR="004C1EE3" w:rsidRPr="00C8638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sidRPr="00C86383">
          <w:rPr>
            <w:rFonts w:ascii="Arial" w:hAnsi="Arial" w:cs="Arial"/>
          </w:rPr>
          <w:instrText xml:space="preserve"> ADDIN EN.CITE.DATA </w:instrText>
        </w:r>
        <w:r w:rsidR="004C1EE3" w:rsidRPr="00C86383">
          <w:rPr>
            <w:rFonts w:ascii="Arial" w:hAnsi="Arial" w:cs="Arial"/>
          </w:rPr>
        </w:r>
        <w:r w:rsidR="004C1EE3" w:rsidRPr="00C86383">
          <w:rPr>
            <w:rFonts w:ascii="Arial" w:hAnsi="Arial" w:cs="Arial"/>
          </w:rPr>
          <w:fldChar w:fldCharType="end"/>
        </w:r>
        <w:r w:rsidR="004C1EE3" w:rsidRPr="00C86383">
          <w:rPr>
            <w:rFonts w:ascii="Arial" w:hAnsi="Arial" w:cs="Arial"/>
          </w:rPr>
        </w:r>
        <w:r w:rsidR="004C1EE3" w:rsidRPr="00C86383">
          <w:rPr>
            <w:rFonts w:ascii="Arial" w:hAnsi="Arial" w:cs="Arial"/>
          </w:rPr>
          <w:fldChar w:fldCharType="separate"/>
        </w:r>
        <w:r w:rsidR="004C1EE3" w:rsidRPr="00C86383">
          <w:rPr>
            <w:rFonts w:ascii="Arial" w:hAnsi="Arial" w:cs="Arial"/>
            <w:noProof/>
            <w:vertAlign w:val="superscript"/>
          </w:rPr>
          <w:t>1</w:t>
        </w:r>
        <w:r w:rsidR="004C1EE3" w:rsidRPr="00C86383">
          <w:rPr>
            <w:rFonts w:ascii="Arial" w:hAnsi="Arial" w:cs="Arial"/>
          </w:rPr>
          <w:fldChar w:fldCharType="end"/>
        </w:r>
      </w:hyperlink>
      <w:r w:rsidR="00C86383">
        <w:rPr>
          <w:rFonts w:ascii="Arial" w:hAnsi="Arial" w:cs="Arial"/>
          <w:i/>
        </w:rPr>
        <w:t xml:space="preserve"> </w:t>
      </w:r>
      <w:r w:rsidRPr="00A56B98">
        <w:rPr>
          <w:rFonts w:ascii="Arial" w:hAnsi="Arial" w:cs="Arial"/>
        </w:rPr>
        <w:t xml:space="preserve">To determine whether interactions observed were driven by unaccounted variants, we obtained the most strongly sequenced variant in </w:t>
      </w:r>
      <w:r w:rsidRPr="00A9056E">
        <w:rPr>
          <w:rFonts w:ascii="Arial" w:hAnsi="Arial" w:cs="Arial"/>
          <w:i/>
        </w:rPr>
        <w:t>cis</w:t>
      </w:r>
      <w:r w:rsidRPr="00A56B98">
        <w:rPr>
          <w:rFonts w:ascii="Arial" w:hAnsi="Arial" w:cs="Arial"/>
        </w:rPr>
        <w:t xml:space="preserve"> (1Mb ± probe start site) using MACH2QTL</w:t>
      </w:r>
      <w:hyperlink w:anchor="_ENREF_7" w:tooltip="Li, 2010 #3463" w:history="1">
        <w:r w:rsidR="004C1EE3">
          <w:rPr>
            <w:rFonts w:ascii="Arial" w:hAnsi="Arial" w:cs="Arial"/>
          </w:rPr>
          <w:fldChar w:fldCharType="begin"/>
        </w:r>
        <w:r w:rsidR="004C1EE3">
          <w:rPr>
            <w:rFonts w:ascii="Arial" w:hAnsi="Arial" w:cs="Arial"/>
          </w:rPr>
          <w:instrText xml:space="preserve"> ADDIN EN.CITE &lt;EndNote&gt;&lt;Cite&gt;&lt;Author&gt;Li&lt;/Author&gt;&lt;Year&gt;2010&lt;/Year&gt;&lt;RecNum&gt;3463&lt;/RecNum&gt;&lt;DisplayText&gt;&lt;style face="superscript"&gt;7&lt;/style&gt;&lt;/DisplayText&gt;&lt;record&gt;&lt;rec-number&gt;3463&lt;/rec-number&gt;&lt;foreign-keys&gt;&lt;key app="EN" db-id="xte2zrrr1xxvp1ezrf2vwwt5255e9ar509rv"&gt;3463&lt;/key&gt;&lt;/foreign-keys&gt;&lt;ref-type name="Journal Article"&gt;17&lt;/ref-type&gt;&lt;contributors&gt;&lt;authors&gt;&lt;author&gt;Li, Y.&lt;/author&gt;&lt;author&gt;Willer, C. J.&lt;/author&gt;&lt;author&gt;Ding, J.&lt;/author&gt;&lt;author&gt;Scheet, P.&lt;/author&gt;&lt;author&gt;Abecasis, G. R.&lt;/author&gt;&lt;/authors&gt;&lt;/contributors&gt;&lt;auth-address&gt;Department of Genetics, Department of Biostatistics, University of North Carolina, Chapel Hill, North Carolina, USA.&lt;/auth-address&gt;&lt;titles&gt;&lt;title&gt;MaCH: using sequence and genotype data to estimate haplotypes and unobserved genotypes&lt;/title&gt;&lt;secondary-title&gt;Genet Epidemiol&lt;/secondary-title&gt;&lt;alt-title&gt;Genetic epidemiology&lt;/alt-title&gt;&lt;/titles&gt;&lt;periodical&gt;&lt;full-title&gt;Genet Epidemiol&lt;/full-title&gt;&lt;abbr-1&gt;Genetic epidemiology&lt;/abbr-1&gt;&lt;/periodical&gt;&lt;alt-periodical&gt;&lt;full-title&gt;Genet Epidemiol&lt;/full-title&gt;&lt;abbr-1&gt;Genetic epidemiology&lt;/abbr-1&gt;&lt;/alt-periodical&gt;&lt;pages&gt;816-34&lt;/pages&gt;&lt;volume&gt;34&lt;/volume&gt;&lt;number&gt;8&lt;/number&gt;&lt;keywords&gt;&lt;keyword&gt;Alleles&lt;/keyword&gt;&lt;keyword&gt;*Base Sequence&lt;/keyword&gt;&lt;keyword&gt;Chromosomes&lt;/keyword&gt;&lt;keyword&gt;Genetic Markers&lt;/keyword&gt;&lt;keyword&gt;Genome, Human&lt;/keyword&gt;&lt;keyword&gt;Genome-Wide Association Study/*methods&lt;/keyword&gt;&lt;keyword&gt;*Genotype&lt;/keyword&gt;&lt;keyword&gt;*Haplotypes&lt;/keyword&gt;&lt;keyword&gt;Humans&lt;/keyword&gt;&lt;keyword&gt;*Markov Chains&lt;/keyword&gt;&lt;keyword&gt;Polymorphism, Single Nucleotide/genetics&lt;/keyword&gt;&lt;keyword&gt;Sensitivity and Specificity&lt;/keyword&gt;&lt;keyword&gt;Software&lt;/keyword&gt;&lt;/keywords&gt;&lt;dates&gt;&lt;year&gt;2010&lt;/year&gt;&lt;pub-dates&gt;&lt;date&gt;Dec&lt;/date&gt;&lt;/pub-dates&gt;&lt;/dates&gt;&lt;isbn&gt;1098-2272 (Electronic)&amp;#xD;0741-0395 (Linking)&lt;/isbn&gt;&lt;accession-num&gt;21058334&lt;/accession-num&gt;&lt;urls&gt;&lt;related-urls&gt;&lt;url&gt;http://www.ncbi.nlm.nih.gov/pubmed/21058334&lt;/url&gt;&lt;/related-urls&gt;&lt;/urls&gt;&lt;custom2&gt;3175618&lt;/custom2&gt;&lt;electronic-resource-num&gt;10.1002/gepi.20533&lt;/electronic-resource-num&gt;&lt;/record&gt;&lt;/Cite&gt;&lt;/EndNote&gt;</w:instrText>
        </w:r>
        <w:r w:rsidR="004C1EE3">
          <w:rPr>
            <w:rFonts w:ascii="Arial" w:hAnsi="Arial" w:cs="Arial"/>
          </w:rPr>
          <w:fldChar w:fldCharType="separate"/>
        </w:r>
        <w:r w:rsidR="004C1EE3" w:rsidRPr="004C1EE3">
          <w:rPr>
            <w:rFonts w:ascii="Arial" w:hAnsi="Arial" w:cs="Arial"/>
            <w:noProof/>
            <w:vertAlign w:val="superscript"/>
          </w:rPr>
          <w:t>7</w:t>
        </w:r>
        <w:r w:rsidR="004C1EE3">
          <w:rPr>
            <w:rFonts w:ascii="Arial" w:hAnsi="Arial" w:cs="Arial"/>
          </w:rPr>
          <w:fldChar w:fldCharType="end"/>
        </w:r>
      </w:hyperlink>
      <w:r w:rsidRPr="00A56B98">
        <w:rPr>
          <w:rFonts w:ascii="Arial" w:hAnsi="Arial" w:cs="Arial"/>
        </w:rPr>
        <w:t xml:space="preserve"> and generated a phenotype of residuals for each expression trait by regressing </w:t>
      </w:r>
      <w:r w:rsidR="00A9056E">
        <w:rPr>
          <w:rFonts w:ascii="Arial" w:hAnsi="Arial" w:cs="Arial"/>
        </w:rPr>
        <w:t>out the variant</w:t>
      </w:r>
      <w:r w:rsidRPr="00A56B98">
        <w:rPr>
          <w:rFonts w:ascii="Arial" w:hAnsi="Arial" w:cs="Arial"/>
        </w:rPr>
        <w:t xml:space="preserve">. We repeated the </w:t>
      </w:r>
      <w:proofErr w:type="spellStart"/>
      <w:r w:rsidRPr="00A56B98">
        <w:rPr>
          <w:rFonts w:ascii="Arial" w:hAnsi="Arial" w:cs="Arial"/>
        </w:rPr>
        <w:t>epiGPU</w:t>
      </w:r>
      <w:proofErr w:type="spellEnd"/>
      <w:r w:rsidRPr="00A56B98">
        <w:rPr>
          <w:rFonts w:ascii="Arial" w:hAnsi="Arial" w:cs="Arial"/>
        </w:rPr>
        <w:t xml:space="preserve"> analys</w:t>
      </w:r>
      <w:r w:rsidR="00A9056E">
        <w:rPr>
          <w:rFonts w:ascii="Arial" w:hAnsi="Arial" w:cs="Arial"/>
        </w:rPr>
        <w:t>is on the same SNP pairs using the adjusted trait.</w:t>
      </w:r>
      <w:r w:rsidRPr="00A56B98">
        <w:rPr>
          <w:rFonts w:ascii="Arial" w:hAnsi="Arial" w:cs="Arial"/>
        </w:rPr>
        <w:t xml:space="preserve"> </w:t>
      </w:r>
    </w:p>
    <w:p w14:paraId="7A890622" w14:textId="77777777" w:rsidR="00B15CCF" w:rsidRDefault="00B15CCF" w:rsidP="00A52B30">
      <w:pPr>
        <w:rPr>
          <w:rFonts w:ascii="Arial" w:hAnsi="Arial" w:cs="Arial"/>
        </w:rPr>
      </w:pPr>
    </w:p>
    <w:p w14:paraId="75BD3385" w14:textId="77777777" w:rsidR="00A56B98" w:rsidRDefault="00A56B98">
      <w:pPr>
        <w:rPr>
          <w:rFonts w:ascii="Arial" w:hAnsi="Arial" w:cs="Arial"/>
        </w:rPr>
      </w:pPr>
      <w:r>
        <w:rPr>
          <w:rFonts w:ascii="Arial" w:hAnsi="Arial" w:cs="Arial"/>
        </w:rPr>
        <w:br w:type="page"/>
      </w:r>
    </w:p>
    <w:p w14:paraId="766E682E" w14:textId="4C9511D2" w:rsidR="00A56B98" w:rsidRDefault="00A56B98" w:rsidP="00A52B30">
      <w:pPr>
        <w:rPr>
          <w:rFonts w:ascii="Arial" w:hAnsi="Arial" w:cs="Arial"/>
        </w:rPr>
      </w:pPr>
      <w:r>
        <w:rPr>
          <w:rFonts w:ascii="Arial" w:hAnsi="Arial" w:cs="Arial"/>
        </w:rPr>
        <w:lastRenderedPageBreak/>
        <w:t>Table 1</w:t>
      </w:r>
      <w:r w:rsidR="00FD6704">
        <w:rPr>
          <w:rFonts w:ascii="Arial" w:hAnsi="Arial" w:cs="Arial"/>
        </w:rPr>
        <w:t xml:space="preserve">. </w:t>
      </w:r>
      <w:r w:rsidR="0035725D">
        <w:rPr>
          <w:rFonts w:ascii="Arial" w:hAnsi="Arial" w:cs="Arial"/>
        </w:rPr>
        <w:t xml:space="preserve">Results from running pairwise SNP interaction analyses on SNP pairs identified and replicated by Hemani </w:t>
      </w:r>
      <w:r w:rsidR="0035725D" w:rsidRPr="00EE69A2">
        <w:rPr>
          <w:rFonts w:ascii="Arial" w:hAnsi="Arial" w:cs="Arial"/>
          <w:i/>
        </w:rPr>
        <w:t>et al</w:t>
      </w:r>
      <w:r w:rsidR="00EE69A2">
        <w:rPr>
          <w:rFonts w:ascii="Arial" w:hAnsi="Arial" w:cs="Arial"/>
        </w:rPr>
        <w:t>.</w:t>
      </w:r>
      <w:r w:rsidR="0035725D">
        <w:rPr>
          <w:rFonts w:ascii="Arial" w:hAnsi="Arial" w:cs="Arial"/>
        </w:rPr>
        <w:t xml:space="preserve"> and the results observed after conditioning on the most strongly associated </w:t>
      </w:r>
      <w:r w:rsidR="0035725D" w:rsidRPr="00F36F9D">
        <w:rPr>
          <w:rFonts w:ascii="Arial" w:hAnsi="Arial" w:cs="Arial"/>
          <w:i/>
        </w:rPr>
        <w:t>cis</w:t>
      </w:r>
      <w:r w:rsidR="0035725D">
        <w:rPr>
          <w:rFonts w:ascii="Arial" w:hAnsi="Arial" w:cs="Arial"/>
        </w:rPr>
        <w:t xml:space="preserve"> variant identified in</w:t>
      </w:r>
      <w:r w:rsidR="00C86383">
        <w:rPr>
          <w:rFonts w:ascii="Arial" w:hAnsi="Arial" w:cs="Arial"/>
        </w:rPr>
        <w:t xml:space="preserve"> the</w:t>
      </w:r>
      <w:r w:rsidR="0035725D">
        <w:rPr>
          <w:rFonts w:ascii="Arial" w:hAnsi="Arial" w:cs="Arial"/>
        </w:rPr>
        <w:t xml:space="preserve"> </w:t>
      </w:r>
      <w:proofErr w:type="spellStart"/>
      <w:r w:rsidR="0035725D">
        <w:rPr>
          <w:rFonts w:ascii="Arial" w:hAnsi="Arial" w:cs="Arial"/>
        </w:rPr>
        <w:t>InCHIANTI</w:t>
      </w:r>
      <w:proofErr w:type="spellEnd"/>
      <w:r w:rsidR="00C86383">
        <w:rPr>
          <w:rFonts w:ascii="Arial" w:hAnsi="Arial" w:cs="Arial"/>
        </w:rPr>
        <w:t xml:space="preserve"> sequencing study</w:t>
      </w:r>
      <w:r w:rsidR="0035725D">
        <w:rPr>
          <w:rFonts w:ascii="Arial" w:hAnsi="Arial" w:cs="Arial"/>
        </w:rPr>
        <w:t>.</w:t>
      </w:r>
      <w:r w:rsidR="003168ED">
        <w:rPr>
          <w:rFonts w:ascii="Arial" w:hAnsi="Arial" w:cs="Arial"/>
        </w:rPr>
        <w:t xml:space="preserve"> Data was available for 28 of the 30 interactions reported by Hemani et al.</w:t>
      </w:r>
    </w:p>
    <w:tbl>
      <w:tblPr>
        <w:tblW w:w="10081"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39"/>
        <w:gridCol w:w="1316"/>
        <w:gridCol w:w="1360"/>
        <w:gridCol w:w="1360"/>
        <w:gridCol w:w="1151"/>
        <w:gridCol w:w="962"/>
        <w:gridCol w:w="1153"/>
        <w:gridCol w:w="962"/>
        <w:gridCol w:w="1178"/>
      </w:tblGrid>
      <w:tr w:rsidR="0013163A" w:rsidRPr="0013163A" w14:paraId="4958BA11" w14:textId="77777777" w:rsidTr="00424BC2">
        <w:trPr>
          <w:trHeight w:val="300"/>
        </w:trPr>
        <w:tc>
          <w:tcPr>
            <w:tcW w:w="639" w:type="dxa"/>
            <w:tcBorders>
              <w:top w:val="single" w:sz="4" w:space="0" w:color="auto"/>
              <w:bottom w:val="nil"/>
              <w:right w:val="single" w:sz="4" w:space="0" w:color="auto"/>
            </w:tcBorders>
            <w:shd w:val="clear" w:color="auto" w:fill="auto"/>
            <w:noWrap/>
            <w:vAlign w:val="bottom"/>
            <w:hideMark/>
          </w:tcPr>
          <w:p w14:paraId="049F981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p>
        </w:tc>
        <w:tc>
          <w:tcPr>
            <w:tcW w:w="1316" w:type="dxa"/>
            <w:tcBorders>
              <w:top w:val="single" w:sz="4" w:space="0" w:color="auto"/>
              <w:left w:val="single" w:sz="4" w:space="0" w:color="auto"/>
              <w:bottom w:val="nil"/>
              <w:right w:val="single" w:sz="4" w:space="0" w:color="auto"/>
            </w:tcBorders>
            <w:shd w:val="clear" w:color="auto" w:fill="auto"/>
            <w:noWrap/>
            <w:vAlign w:val="bottom"/>
            <w:hideMark/>
          </w:tcPr>
          <w:p w14:paraId="799A42B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p>
        </w:tc>
        <w:tc>
          <w:tcPr>
            <w:tcW w:w="2720" w:type="dxa"/>
            <w:gridSpan w:val="2"/>
            <w:tcBorders>
              <w:top w:val="single" w:sz="4" w:space="0" w:color="auto"/>
              <w:left w:val="single" w:sz="4" w:space="0" w:color="auto"/>
              <w:bottom w:val="nil"/>
              <w:right w:val="single" w:sz="4" w:space="0" w:color="auto"/>
            </w:tcBorders>
            <w:shd w:val="clear" w:color="auto" w:fill="auto"/>
            <w:noWrap/>
            <w:vAlign w:val="bottom"/>
            <w:hideMark/>
          </w:tcPr>
          <w:p w14:paraId="2DFDF4DE" w14:textId="0E134733" w:rsidR="0013163A" w:rsidRPr="000E774C" w:rsidRDefault="0013163A" w:rsidP="000E774C">
            <w:pPr>
              <w:spacing w:after="0" w:line="240" w:lineRule="auto"/>
              <w:jc w:val="center"/>
              <w:rPr>
                <w:rFonts w:ascii="Calibri" w:eastAsia="Times New Roman" w:hAnsi="Calibri" w:cs="Times New Roman"/>
                <w:b/>
                <w:bCs/>
                <w:color w:val="000000"/>
                <w:sz w:val="16"/>
                <w:szCs w:val="16"/>
                <w:u w:val="single"/>
                <w:lang w:eastAsia="en-US"/>
              </w:rPr>
            </w:pPr>
            <w:r w:rsidRPr="000E774C">
              <w:rPr>
                <w:rFonts w:ascii="Calibri" w:eastAsia="Times New Roman" w:hAnsi="Calibri" w:cs="Times New Roman"/>
                <w:b/>
                <w:bCs/>
                <w:color w:val="000000"/>
                <w:sz w:val="16"/>
                <w:szCs w:val="16"/>
                <w:u w:val="single"/>
                <w:lang w:eastAsia="en-US"/>
              </w:rPr>
              <w:t xml:space="preserve">Hemani </w:t>
            </w:r>
            <w:r w:rsidR="000E774C" w:rsidRPr="000E774C">
              <w:rPr>
                <w:rFonts w:ascii="Calibri" w:eastAsia="Times New Roman" w:hAnsi="Calibri" w:cs="Times New Roman"/>
                <w:b/>
                <w:bCs/>
                <w:i/>
                <w:color w:val="000000"/>
                <w:sz w:val="16"/>
                <w:szCs w:val="16"/>
                <w:u w:val="single"/>
                <w:lang w:eastAsia="en-US"/>
              </w:rPr>
              <w:t>et al.</w:t>
            </w:r>
            <w:r w:rsidR="000E774C" w:rsidRPr="000E774C">
              <w:rPr>
                <w:rFonts w:ascii="Calibri" w:eastAsia="Times New Roman" w:hAnsi="Calibri" w:cs="Times New Roman"/>
                <w:b/>
                <w:bCs/>
                <w:color w:val="000000"/>
                <w:sz w:val="16"/>
                <w:szCs w:val="16"/>
                <w:u w:val="single"/>
                <w:lang w:eastAsia="en-US"/>
              </w:rPr>
              <w:t xml:space="preserve"> </w:t>
            </w:r>
            <w:r w:rsidRPr="000E774C">
              <w:rPr>
                <w:rFonts w:ascii="Calibri" w:eastAsia="Times New Roman" w:hAnsi="Calibri" w:cs="Times New Roman"/>
                <w:b/>
                <w:bCs/>
                <w:color w:val="000000"/>
                <w:sz w:val="16"/>
                <w:szCs w:val="16"/>
                <w:u w:val="single"/>
                <w:lang w:eastAsia="en-US"/>
              </w:rPr>
              <w:t>SNP Pairs Table 1</w:t>
            </w:r>
          </w:p>
        </w:tc>
        <w:tc>
          <w:tcPr>
            <w:tcW w:w="1151" w:type="dxa"/>
            <w:tcBorders>
              <w:top w:val="single" w:sz="4" w:space="0" w:color="auto"/>
              <w:left w:val="single" w:sz="4" w:space="0" w:color="auto"/>
              <w:bottom w:val="nil"/>
              <w:right w:val="single" w:sz="4" w:space="0" w:color="auto"/>
            </w:tcBorders>
            <w:shd w:val="clear" w:color="auto" w:fill="auto"/>
            <w:noWrap/>
            <w:vAlign w:val="bottom"/>
            <w:hideMark/>
          </w:tcPr>
          <w:p w14:paraId="02A7BDB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p>
        </w:tc>
        <w:tc>
          <w:tcPr>
            <w:tcW w:w="2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50F5B" w14:textId="77777777"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 xml:space="preserve">Two SNPs from Hemani </w:t>
            </w:r>
            <w:r w:rsidRPr="000E774C">
              <w:rPr>
                <w:rFonts w:ascii="Calibri" w:eastAsia="Times New Roman" w:hAnsi="Calibri" w:cs="Times New Roman"/>
                <w:b/>
                <w:bCs/>
                <w:i/>
                <w:color w:val="000000"/>
                <w:sz w:val="16"/>
                <w:szCs w:val="16"/>
                <w:lang w:eastAsia="en-US"/>
              </w:rPr>
              <w:t>et al</w:t>
            </w:r>
          </w:p>
        </w:tc>
        <w:tc>
          <w:tcPr>
            <w:tcW w:w="2140" w:type="dxa"/>
            <w:gridSpan w:val="2"/>
            <w:tcBorders>
              <w:top w:val="single" w:sz="4" w:space="0" w:color="auto"/>
              <w:left w:val="single" w:sz="4" w:space="0" w:color="auto"/>
              <w:bottom w:val="single" w:sz="4" w:space="0" w:color="auto"/>
            </w:tcBorders>
            <w:shd w:val="clear" w:color="auto" w:fill="auto"/>
            <w:noWrap/>
            <w:vAlign w:val="bottom"/>
            <w:hideMark/>
          </w:tcPr>
          <w:p w14:paraId="40CB1105" w14:textId="77777777"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 xml:space="preserve">Adjusted for </w:t>
            </w:r>
            <w:proofErr w:type="spellStart"/>
            <w:r w:rsidRPr="0013163A">
              <w:rPr>
                <w:rFonts w:ascii="Calibri" w:eastAsia="Times New Roman" w:hAnsi="Calibri" w:cs="Times New Roman"/>
                <w:b/>
                <w:bCs/>
                <w:color w:val="000000"/>
                <w:sz w:val="16"/>
                <w:szCs w:val="16"/>
                <w:lang w:eastAsia="en-US"/>
              </w:rPr>
              <w:t>IncSeq</w:t>
            </w:r>
            <w:proofErr w:type="spellEnd"/>
            <w:r w:rsidRPr="0013163A">
              <w:rPr>
                <w:rFonts w:ascii="Calibri" w:eastAsia="Times New Roman" w:hAnsi="Calibri" w:cs="Times New Roman"/>
                <w:b/>
                <w:bCs/>
                <w:color w:val="000000"/>
                <w:sz w:val="16"/>
                <w:szCs w:val="16"/>
                <w:lang w:eastAsia="en-US"/>
              </w:rPr>
              <w:t xml:space="preserve">  variant</w:t>
            </w:r>
          </w:p>
        </w:tc>
      </w:tr>
      <w:tr w:rsidR="0013163A" w:rsidRPr="0013163A" w14:paraId="697A3056" w14:textId="77777777" w:rsidTr="00424BC2">
        <w:trPr>
          <w:trHeight w:val="440"/>
        </w:trPr>
        <w:tc>
          <w:tcPr>
            <w:tcW w:w="639" w:type="dxa"/>
            <w:tcBorders>
              <w:top w:val="nil"/>
              <w:bottom w:val="single" w:sz="4" w:space="0" w:color="auto"/>
              <w:right w:val="single" w:sz="4" w:space="0" w:color="auto"/>
            </w:tcBorders>
            <w:shd w:val="clear" w:color="auto" w:fill="auto"/>
            <w:noWrap/>
            <w:vAlign w:val="bottom"/>
            <w:hideMark/>
          </w:tcPr>
          <w:p w14:paraId="6BE7026D" w14:textId="77777777" w:rsidR="0013163A" w:rsidRPr="00F36F9D" w:rsidRDefault="0013163A" w:rsidP="00D57E94">
            <w:pPr>
              <w:spacing w:after="0" w:line="240" w:lineRule="auto"/>
              <w:rPr>
                <w:rFonts w:ascii="Calibri" w:eastAsia="Times New Roman" w:hAnsi="Calibri" w:cs="Times New Roman"/>
                <w:b/>
                <w:bCs/>
                <w:i/>
                <w:color w:val="000000"/>
                <w:sz w:val="16"/>
                <w:szCs w:val="16"/>
                <w:lang w:eastAsia="en-US"/>
              </w:rPr>
            </w:pPr>
            <w:r w:rsidRPr="00F36F9D">
              <w:rPr>
                <w:rFonts w:ascii="Calibri" w:eastAsia="Times New Roman" w:hAnsi="Calibri" w:cs="Times New Roman"/>
                <w:b/>
                <w:bCs/>
                <w:i/>
                <w:color w:val="000000"/>
                <w:sz w:val="16"/>
                <w:szCs w:val="16"/>
                <w:lang w:eastAsia="en-US"/>
              </w:rPr>
              <w:t>cis/</w:t>
            </w:r>
          </w:p>
          <w:p w14:paraId="18551127" w14:textId="77777777"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F36F9D">
              <w:rPr>
                <w:rFonts w:ascii="Calibri" w:eastAsia="Times New Roman" w:hAnsi="Calibri" w:cs="Times New Roman"/>
                <w:b/>
                <w:bCs/>
                <w:i/>
                <w:color w:val="000000"/>
                <w:sz w:val="16"/>
                <w:szCs w:val="16"/>
                <w:lang w:eastAsia="en-US"/>
              </w:rPr>
              <w:t>trans</w:t>
            </w:r>
          </w:p>
        </w:tc>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127FBAE5" w14:textId="69532E50"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Gene</w:t>
            </w:r>
            <w:r w:rsidR="00F05AD5">
              <w:rPr>
                <w:rFonts w:ascii="Calibri" w:eastAsia="Times New Roman" w:hAnsi="Calibri" w:cs="Times New Roman"/>
                <w:b/>
                <w:bCs/>
                <w:color w:val="000000"/>
                <w:sz w:val="16"/>
                <w:szCs w:val="16"/>
                <w:lang w:eastAsia="en-US"/>
              </w:rPr>
              <w:t xml:space="preserve"> (</w:t>
            </w:r>
            <w:proofErr w:type="spellStart"/>
            <w:r w:rsidR="00F05AD5">
              <w:rPr>
                <w:rFonts w:ascii="Calibri" w:eastAsia="Times New Roman" w:hAnsi="Calibri" w:cs="Times New Roman"/>
                <w:b/>
                <w:bCs/>
                <w:color w:val="000000"/>
                <w:sz w:val="16"/>
                <w:szCs w:val="16"/>
                <w:lang w:eastAsia="en-US"/>
              </w:rPr>
              <w:t>chr</w:t>
            </w:r>
            <w:proofErr w:type="spellEnd"/>
            <w:r w:rsidR="00F05AD5">
              <w:rPr>
                <w:rFonts w:ascii="Calibri" w:eastAsia="Times New Roman" w:hAnsi="Calibri" w:cs="Times New Roman"/>
                <w:b/>
                <w:bCs/>
                <w:color w:val="000000"/>
                <w:sz w:val="16"/>
                <w:szCs w:val="16"/>
                <w:lang w:eastAsia="en-US"/>
              </w:rPr>
              <w:t>)</w:t>
            </w:r>
          </w:p>
        </w:tc>
        <w:tc>
          <w:tcPr>
            <w:tcW w:w="1360" w:type="dxa"/>
            <w:tcBorders>
              <w:top w:val="nil"/>
              <w:left w:val="single" w:sz="4" w:space="0" w:color="auto"/>
              <w:bottom w:val="single" w:sz="4" w:space="0" w:color="auto"/>
            </w:tcBorders>
            <w:shd w:val="clear" w:color="auto" w:fill="auto"/>
            <w:noWrap/>
            <w:vAlign w:val="bottom"/>
            <w:hideMark/>
          </w:tcPr>
          <w:p w14:paraId="49319FBC" w14:textId="48616D2C"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SNP1</w:t>
            </w:r>
            <w:r w:rsidR="00F05AD5">
              <w:rPr>
                <w:rFonts w:ascii="Calibri" w:eastAsia="Times New Roman" w:hAnsi="Calibri" w:cs="Times New Roman"/>
                <w:b/>
                <w:bCs/>
                <w:color w:val="000000"/>
                <w:sz w:val="16"/>
                <w:szCs w:val="16"/>
                <w:lang w:eastAsia="en-US"/>
              </w:rPr>
              <w:t xml:space="preserve"> (</w:t>
            </w:r>
            <w:proofErr w:type="spellStart"/>
            <w:r w:rsidR="00F05AD5">
              <w:rPr>
                <w:rFonts w:ascii="Calibri" w:eastAsia="Times New Roman" w:hAnsi="Calibri" w:cs="Times New Roman"/>
                <w:b/>
                <w:bCs/>
                <w:color w:val="000000"/>
                <w:sz w:val="16"/>
                <w:szCs w:val="16"/>
                <w:lang w:eastAsia="en-US"/>
              </w:rPr>
              <w:t>chr</w:t>
            </w:r>
            <w:proofErr w:type="spellEnd"/>
            <w:r w:rsidR="00F05AD5">
              <w:rPr>
                <w:rFonts w:ascii="Calibri" w:eastAsia="Times New Roman" w:hAnsi="Calibri" w:cs="Times New Roman"/>
                <w:b/>
                <w:bCs/>
                <w:color w:val="000000"/>
                <w:sz w:val="16"/>
                <w:szCs w:val="16"/>
                <w:lang w:eastAsia="en-US"/>
              </w:rPr>
              <w:t>)</w:t>
            </w:r>
          </w:p>
        </w:tc>
        <w:tc>
          <w:tcPr>
            <w:tcW w:w="1360" w:type="dxa"/>
            <w:tcBorders>
              <w:top w:val="nil"/>
              <w:bottom w:val="single" w:sz="4" w:space="0" w:color="auto"/>
              <w:right w:val="single" w:sz="4" w:space="0" w:color="auto"/>
            </w:tcBorders>
            <w:shd w:val="clear" w:color="auto" w:fill="auto"/>
            <w:noWrap/>
            <w:vAlign w:val="bottom"/>
            <w:hideMark/>
          </w:tcPr>
          <w:p w14:paraId="0FC9C026" w14:textId="5CA60D25"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SNP2</w:t>
            </w:r>
            <w:r w:rsidR="00F05AD5">
              <w:rPr>
                <w:rFonts w:ascii="Calibri" w:eastAsia="Times New Roman" w:hAnsi="Calibri" w:cs="Times New Roman"/>
                <w:b/>
                <w:bCs/>
                <w:color w:val="000000"/>
                <w:sz w:val="16"/>
                <w:szCs w:val="16"/>
                <w:lang w:eastAsia="en-US"/>
              </w:rPr>
              <w:t xml:space="preserve"> (</w:t>
            </w:r>
            <w:proofErr w:type="spellStart"/>
            <w:r w:rsidR="00F05AD5">
              <w:rPr>
                <w:rFonts w:ascii="Calibri" w:eastAsia="Times New Roman" w:hAnsi="Calibri" w:cs="Times New Roman"/>
                <w:b/>
                <w:bCs/>
                <w:color w:val="000000"/>
                <w:sz w:val="16"/>
                <w:szCs w:val="16"/>
                <w:lang w:eastAsia="en-US"/>
              </w:rPr>
              <w:t>chr</w:t>
            </w:r>
            <w:proofErr w:type="spellEnd"/>
            <w:r w:rsidR="00F05AD5">
              <w:rPr>
                <w:rFonts w:ascii="Calibri" w:eastAsia="Times New Roman" w:hAnsi="Calibri" w:cs="Times New Roman"/>
                <w:b/>
                <w:bCs/>
                <w:color w:val="000000"/>
                <w:sz w:val="16"/>
                <w:szCs w:val="16"/>
                <w:lang w:eastAsia="en-US"/>
              </w:rPr>
              <w:t>)</w:t>
            </w:r>
          </w:p>
        </w:tc>
        <w:tc>
          <w:tcPr>
            <w:tcW w:w="1151" w:type="dxa"/>
            <w:tcBorders>
              <w:top w:val="nil"/>
              <w:left w:val="single" w:sz="4" w:space="0" w:color="auto"/>
              <w:bottom w:val="single" w:sz="4" w:space="0" w:color="auto"/>
              <w:right w:val="single" w:sz="4" w:space="0" w:color="auto"/>
            </w:tcBorders>
            <w:shd w:val="clear" w:color="auto" w:fill="auto"/>
            <w:vAlign w:val="bottom"/>
            <w:hideMark/>
          </w:tcPr>
          <w:p w14:paraId="49DD24E8" w14:textId="77777777" w:rsidR="0013163A" w:rsidRDefault="00D57E94" w:rsidP="00D57E94">
            <w:pPr>
              <w:spacing w:after="0" w:line="240" w:lineRule="auto"/>
              <w:rPr>
                <w:rFonts w:ascii="Calibri" w:eastAsia="Times New Roman" w:hAnsi="Calibri" w:cs="Times New Roman"/>
                <w:b/>
                <w:bCs/>
                <w:color w:val="000000"/>
                <w:sz w:val="16"/>
                <w:szCs w:val="16"/>
                <w:lang w:eastAsia="en-US"/>
              </w:rPr>
            </w:pPr>
            <w:proofErr w:type="spellStart"/>
            <w:r>
              <w:rPr>
                <w:rFonts w:ascii="Calibri" w:eastAsia="Times New Roman" w:hAnsi="Calibri" w:cs="Times New Roman"/>
                <w:b/>
                <w:bCs/>
                <w:color w:val="000000"/>
                <w:sz w:val="16"/>
                <w:szCs w:val="16"/>
                <w:lang w:eastAsia="en-US"/>
              </w:rPr>
              <w:t>IncSeq</w:t>
            </w:r>
            <w:proofErr w:type="spellEnd"/>
          </w:p>
          <w:p w14:paraId="43DDAD7A" w14:textId="22C2C1AE" w:rsidR="0013163A" w:rsidRPr="0013163A" w:rsidRDefault="0013163A" w:rsidP="00F05AD5">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Variant</w:t>
            </w:r>
            <w:r w:rsidR="00F05AD5">
              <w:rPr>
                <w:rFonts w:ascii="Calibri" w:eastAsia="Times New Roman" w:hAnsi="Calibri" w:cs="Times New Roman"/>
                <w:b/>
                <w:bCs/>
                <w:color w:val="000000"/>
                <w:sz w:val="16"/>
                <w:szCs w:val="16"/>
                <w:vertAlign w:val="superscript"/>
                <w:lang w:eastAsia="en-US"/>
              </w:rPr>
              <w:t>§</w:t>
            </w:r>
          </w:p>
        </w:tc>
        <w:tc>
          <w:tcPr>
            <w:tcW w:w="962" w:type="dxa"/>
            <w:tcBorders>
              <w:top w:val="single" w:sz="4" w:space="0" w:color="auto"/>
              <w:left w:val="single" w:sz="4" w:space="0" w:color="auto"/>
              <w:bottom w:val="single" w:sz="4" w:space="0" w:color="auto"/>
            </w:tcBorders>
            <w:shd w:val="clear" w:color="auto" w:fill="auto"/>
            <w:noWrap/>
            <w:vAlign w:val="bottom"/>
            <w:hideMark/>
          </w:tcPr>
          <w:p w14:paraId="2A54E8F4" w14:textId="77777777" w:rsid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8DF Full</w:t>
            </w:r>
          </w:p>
          <w:p w14:paraId="1679A4FF" w14:textId="77777777"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Model P</w:t>
            </w:r>
          </w:p>
        </w:tc>
        <w:tc>
          <w:tcPr>
            <w:tcW w:w="1153" w:type="dxa"/>
            <w:tcBorders>
              <w:top w:val="single" w:sz="4" w:space="0" w:color="auto"/>
              <w:bottom w:val="single" w:sz="4" w:space="0" w:color="auto"/>
              <w:right w:val="single" w:sz="4" w:space="0" w:color="auto"/>
            </w:tcBorders>
            <w:shd w:val="clear" w:color="auto" w:fill="auto"/>
            <w:noWrap/>
            <w:vAlign w:val="bottom"/>
            <w:hideMark/>
          </w:tcPr>
          <w:p w14:paraId="53BB81A2" w14:textId="77777777" w:rsid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Interaction</w:t>
            </w:r>
          </w:p>
          <w:p w14:paraId="5B690A21" w14:textId="77777777"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P</w:t>
            </w:r>
          </w:p>
        </w:tc>
        <w:tc>
          <w:tcPr>
            <w:tcW w:w="962" w:type="dxa"/>
            <w:tcBorders>
              <w:top w:val="single" w:sz="4" w:space="0" w:color="auto"/>
              <w:left w:val="single" w:sz="4" w:space="0" w:color="auto"/>
              <w:bottom w:val="single" w:sz="4" w:space="0" w:color="auto"/>
            </w:tcBorders>
            <w:shd w:val="clear" w:color="auto" w:fill="auto"/>
            <w:noWrap/>
            <w:vAlign w:val="bottom"/>
            <w:hideMark/>
          </w:tcPr>
          <w:p w14:paraId="67B66B81" w14:textId="77777777" w:rsid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8DF Full</w:t>
            </w:r>
          </w:p>
          <w:p w14:paraId="5C4713B2" w14:textId="77777777"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Model P</w:t>
            </w:r>
          </w:p>
        </w:tc>
        <w:tc>
          <w:tcPr>
            <w:tcW w:w="1178" w:type="dxa"/>
            <w:tcBorders>
              <w:top w:val="single" w:sz="4" w:space="0" w:color="auto"/>
              <w:bottom w:val="single" w:sz="4" w:space="0" w:color="auto"/>
            </w:tcBorders>
            <w:shd w:val="clear" w:color="auto" w:fill="auto"/>
            <w:noWrap/>
            <w:vAlign w:val="bottom"/>
            <w:hideMark/>
          </w:tcPr>
          <w:p w14:paraId="2DCB79B8" w14:textId="77777777" w:rsid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Interaction</w:t>
            </w:r>
          </w:p>
          <w:p w14:paraId="72094A74" w14:textId="77777777" w:rsidR="0013163A" w:rsidRPr="0013163A" w:rsidRDefault="0013163A" w:rsidP="00D57E94">
            <w:pPr>
              <w:spacing w:after="0" w:line="240" w:lineRule="auto"/>
              <w:rPr>
                <w:rFonts w:ascii="Calibri" w:eastAsia="Times New Roman" w:hAnsi="Calibri" w:cs="Times New Roman"/>
                <w:b/>
                <w:bCs/>
                <w:color w:val="000000"/>
                <w:sz w:val="16"/>
                <w:szCs w:val="16"/>
                <w:lang w:eastAsia="en-US"/>
              </w:rPr>
            </w:pPr>
            <w:r w:rsidRPr="0013163A">
              <w:rPr>
                <w:rFonts w:ascii="Calibri" w:eastAsia="Times New Roman" w:hAnsi="Calibri" w:cs="Times New Roman"/>
                <w:b/>
                <w:bCs/>
                <w:color w:val="000000"/>
                <w:sz w:val="16"/>
                <w:szCs w:val="16"/>
                <w:lang w:eastAsia="en-US"/>
              </w:rPr>
              <w:t>P</w:t>
            </w:r>
          </w:p>
        </w:tc>
      </w:tr>
      <w:tr w:rsidR="0013163A" w:rsidRPr="0013163A" w14:paraId="4EFBDDA9" w14:textId="77777777" w:rsidTr="003D3E0F">
        <w:trPr>
          <w:trHeight w:val="238"/>
        </w:trPr>
        <w:tc>
          <w:tcPr>
            <w:tcW w:w="639" w:type="dxa"/>
            <w:tcBorders>
              <w:top w:val="single" w:sz="4" w:space="0" w:color="auto"/>
            </w:tcBorders>
            <w:shd w:val="clear" w:color="auto" w:fill="auto"/>
            <w:noWrap/>
            <w:vAlign w:val="bottom"/>
            <w:hideMark/>
          </w:tcPr>
          <w:p w14:paraId="0F9D382D"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tcBorders>
              <w:top w:val="single" w:sz="4" w:space="0" w:color="auto"/>
            </w:tcBorders>
            <w:shd w:val="clear" w:color="auto" w:fill="auto"/>
            <w:noWrap/>
            <w:vAlign w:val="bottom"/>
            <w:hideMark/>
          </w:tcPr>
          <w:p w14:paraId="1D80BD2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ADK</w:t>
            </w:r>
            <w:r w:rsidRPr="0013163A">
              <w:rPr>
                <w:rFonts w:ascii="Calibri" w:eastAsia="Times New Roman" w:hAnsi="Calibri" w:cs="Times New Roman"/>
                <w:color w:val="000000"/>
                <w:sz w:val="16"/>
                <w:szCs w:val="16"/>
                <w:lang w:eastAsia="en-US"/>
              </w:rPr>
              <w:t xml:space="preserve"> (10)</w:t>
            </w:r>
          </w:p>
        </w:tc>
        <w:tc>
          <w:tcPr>
            <w:tcW w:w="1360" w:type="dxa"/>
            <w:tcBorders>
              <w:top w:val="single" w:sz="4" w:space="0" w:color="auto"/>
            </w:tcBorders>
            <w:shd w:val="clear" w:color="auto" w:fill="auto"/>
            <w:noWrap/>
            <w:vAlign w:val="bottom"/>
            <w:hideMark/>
          </w:tcPr>
          <w:p w14:paraId="6EE5AB2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rs2395095 (10)</w:t>
            </w:r>
          </w:p>
        </w:tc>
        <w:tc>
          <w:tcPr>
            <w:tcW w:w="1360" w:type="dxa"/>
            <w:tcBorders>
              <w:top w:val="single" w:sz="4" w:space="0" w:color="auto"/>
            </w:tcBorders>
            <w:shd w:val="clear" w:color="auto" w:fill="auto"/>
            <w:noWrap/>
            <w:vAlign w:val="bottom"/>
            <w:hideMark/>
          </w:tcPr>
          <w:p w14:paraId="7BE4E30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rs10824092 (10)</w:t>
            </w:r>
          </w:p>
        </w:tc>
        <w:tc>
          <w:tcPr>
            <w:tcW w:w="1151" w:type="dxa"/>
            <w:tcBorders>
              <w:top w:val="single" w:sz="4" w:space="0" w:color="auto"/>
            </w:tcBorders>
            <w:shd w:val="clear" w:color="auto" w:fill="auto"/>
            <w:noWrap/>
            <w:vAlign w:val="bottom"/>
            <w:hideMark/>
          </w:tcPr>
          <w:p w14:paraId="16E6127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10:75928933</w:t>
            </w:r>
          </w:p>
        </w:tc>
        <w:tc>
          <w:tcPr>
            <w:tcW w:w="962" w:type="dxa"/>
            <w:tcBorders>
              <w:top w:val="single" w:sz="4" w:space="0" w:color="auto"/>
            </w:tcBorders>
            <w:shd w:val="clear" w:color="auto" w:fill="auto"/>
            <w:noWrap/>
            <w:vAlign w:val="bottom"/>
            <w:hideMark/>
          </w:tcPr>
          <w:p w14:paraId="135ECBA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3.2E-19</w:t>
            </w:r>
          </w:p>
        </w:tc>
        <w:tc>
          <w:tcPr>
            <w:tcW w:w="1153" w:type="dxa"/>
            <w:tcBorders>
              <w:top w:val="single" w:sz="4" w:space="0" w:color="auto"/>
            </w:tcBorders>
            <w:shd w:val="clear" w:color="auto" w:fill="auto"/>
            <w:noWrap/>
            <w:vAlign w:val="bottom"/>
            <w:hideMark/>
          </w:tcPr>
          <w:p w14:paraId="36B8760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9.1E-04</w:t>
            </w:r>
          </w:p>
        </w:tc>
        <w:tc>
          <w:tcPr>
            <w:tcW w:w="962" w:type="dxa"/>
            <w:tcBorders>
              <w:top w:val="single" w:sz="4" w:space="0" w:color="auto"/>
            </w:tcBorders>
            <w:shd w:val="clear" w:color="auto" w:fill="auto"/>
            <w:noWrap/>
            <w:vAlign w:val="bottom"/>
            <w:hideMark/>
          </w:tcPr>
          <w:p w14:paraId="5D94BDA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0.99</w:t>
            </w:r>
          </w:p>
        </w:tc>
        <w:tc>
          <w:tcPr>
            <w:tcW w:w="1178" w:type="dxa"/>
            <w:tcBorders>
              <w:top w:val="single" w:sz="4" w:space="0" w:color="auto"/>
            </w:tcBorders>
            <w:shd w:val="clear" w:color="auto" w:fill="auto"/>
            <w:noWrap/>
            <w:vAlign w:val="bottom"/>
            <w:hideMark/>
          </w:tcPr>
          <w:p w14:paraId="2E3C00EA"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0.86</w:t>
            </w:r>
          </w:p>
        </w:tc>
      </w:tr>
      <w:tr w:rsidR="0013163A" w:rsidRPr="0013163A" w14:paraId="01B9B7F7" w14:textId="77777777" w:rsidTr="003D3E0F">
        <w:trPr>
          <w:trHeight w:val="238"/>
        </w:trPr>
        <w:tc>
          <w:tcPr>
            <w:tcW w:w="639" w:type="dxa"/>
            <w:shd w:val="clear" w:color="auto" w:fill="auto"/>
            <w:noWrap/>
            <w:vAlign w:val="bottom"/>
            <w:hideMark/>
          </w:tcPr>
          <w:p w14:paraId="2F736F44"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7A80597E"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ATP13A1</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28F6362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rs4284750 (19)</w:t>
            </w:r>
          </w:p>
        </w:tc>
        <w:tc>
          <w:tcPr>
            <w:tcW w:w="1360" w:type="dxa"/>
            <w:shd w:val="clear" w:color="auto" w:fill="auto"/>
            <w:noWrap/>
            <w:vAlign w:val="bottom"/>
            <w:hideMark/>
          </w:tcPr>
          <w:p w14:paraId="088847EB"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rs873870 (19)</w:t>
            </w:r>
          </w:p>
        </w:tc>
        <w:tc>
          <w:tcPr>
            <w:tcW w:w="1151" w:type="dxa"/>
            <w:shd w:val="clear" w:color="auto" w:fill="auto"/>
            <w:noWrap/>
            <w:vAlign w:val="bottom"/>
            <w:hideMark/>
          </w:tcPr>
          <w:p w14:paraId="6F3BBC5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19:19756073</w:t>
            </w:r>
          </w:p>
        </w:tc>
        <w:tc>
          <w:tcPr>
            <w:tcW w:w="962" w:type="dxa"/>
            <w:shd w:val="clear" w:color="auto" w:fill="auto"/>
            <w:noWrap/>
            <w:vAlign w:val="bottom"/>
            <w:hideMark/>
          </w:tcPr>
          <w:p w14:paraId="61B62C4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2.1E-05</w:t>
            </w:r>
          </w:p>
        </w:tc>
        <w:tc>
          <w:tcPr>
            <w:tcW w:w="1153" w:type="dxa"/>
            <w:shd w:val="clear" w:color="auto" w:fill="auto"/>
            <w:noWrap/>
            <w:vAlign w:val="bottom"/>
            <w:hideMark/>
          </w:tcPr>
          <w:p w14:paraId="24CC85D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7.9E-03</w:t>
            </w:r>
          </w:p>
        </w:tc>
        <w:tc>
          <w:tcPr>
            <w:tcW w:w="962" w:type="dxa"/>
            <w:shd w:val="clear" w:color="auto" w:fill="auto"/>
            <w:noWrap/>
            <w:vAlign w:val="bottom"/>
            <w:hideMark/>
          </w:tcPr>
          <w:p w14:paraId="55367259"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0.87</w:t>
            </w:r>
          </w:p>
        </w:tc>
        <w:tc>
          <w:tcPr>
            <w:tcW w:w="1178" w:type="dxa"/>
            <w:shd w:val="clear" w:color="auto" w:fill="auto"/>
            <w:noWrap/>
            <w:vAlign w:val="bottom"/>
            <w:hideMark/>
          </w:tcPr>
          <w:p w14:paraId="24CDAEDA"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0.64</w:t>
            </w:r>
          </w:p>
        </w:tc>
      </w:tr>
      <w:tr w:rsidR="0013163A" w:rsidRPr="0013163A" w14:paraId="1A91FAE0" w14:textId="77777777" w:rsidTr="003D3E0F">
        <w:trPr>
          <w:trHeight w:val="238"/>
        </w:trPr>
        <w:tc>
          <w:tcPr>
            <w:tcW w:w="639" w:type="dxa"/>
            <w:shd w:val="clear" w:color="auto" w:fill="auto"/>
            <w:noWrap/>
            <w:vAlign w:val="bottom"/>
            <w:hideMark/>
          </w:tcPr>
          <w:p w14:paraId="4CD33F3E"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5F2E166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C21ORF57</w:t>
            </w:r>
            <w:r w:rsidRPr="0013163A">
              <w:rPr>
                <w:rFonts w:ascii="Calibri" w:eastAsia="Times New Roman" w:hAnsi="Calibri" w:cs="Times New Roman"/>
                <w:color w:val="000000"/>
                <w:sz w:val="16"/>
                <w:szCs w:val="16"/>
                <w:lang w:eastAsia="en-US"/>
              </w:rPr>
              <w:t xml:space="preserve"> (21)</w:t>
            </w:r>
          </w:p>
        </w:tc>
        <w:tc>
          <w:tcPr>
            <w:tcW w:w="1360" w:type="dxa"/>
            <w:shd w:val="clear" w:color="auto" w:fill="auto"/>
            <w:noWrap/>
            <w:vAlign w:val="bottom"/>
            <w:hideMark/>
          </w:tcPr>
          <w:p w14:paraId="061F297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rs9978658 (21)</w:t>
            </w:r>
          </w:p>
        </w:tc>
        <w:tc>
          <w:tcPr>
            <w:tcW w:w="1360" w:type="dxa"/>
            <w:shd w:val="clear" w:color="auto" w:fill="auto"/>
            <w:noWrap/>
            <w:vAlign w:val="bottom"/>
            <w:hideMark/>
          </w:tcPr>
          <w:p w14:paraId="74869A3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rs11701361 (21)</w:t>
            </w:r>
          </w:p>
        </w:tc>
        <w:tc>
          <w:tcPr>
            <w:tcW w:w="1151" w:type="dxa"/>
            <w:shd w:val="clear" w:color="auto" w:fill="auto"/>
            <w:noWrap/>
            <w:vAlign w:val="bottom"/>
            <w:hideMark/>
          </w:tcPr>
          <w:p w14:paraId="6AD6FD9B"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21:47703649</w:t>
            </w:r>
          </w:p>
        </w:tc>
        <w:tc>
          <w:tcPr>
            <w:tcW w:w="962" w:type="dxa"/>
            <w:shd w:val="clear" w:color="auto" w:fill="auto"/>
            <w:noWrap/>
            <w:vAlign w:val="bottom"/>
            <w:hideMark/>
          </w:tcPr>
          <w:p w14:paraId="54CC040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3.8E-05</w:t>
            </w:r>
          </w:p>
        </w:tc>
        <w:tc>
          <w:tcPr>
            <w:tcW w:w="1153" w:type="dxa"/>
            <w:shd w:val="clear" w:color="auto" w:fill="auto"/>
            <w:noWrap/>
            <w:vAlign w:val="bottom"/>
            <w:hideMark/>
          </w:tcPr>
          <w:p w14:paraId="31C3E0A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7.2E-03</w:t>
            </w:r>
          </w:p>
        </w:tc>
        <w:tc>
          <w:tcPr>
            <w:tcW w:w="962" w:type="dxa"/>
            <w:shd w:val="clear" w:color="auto" w:fill="auto"/>
            <w:noWrap/>
            <w:vAlign w:val="bottom"/>
            <w:hideMark/>
          </w:tcPr>
          <w:p w14:paraId="428E4B86" w14:textId="77777777" w:rsidR="0013163A" w:rsidRPr="0013163A" w:rsidRDefault="0013163A" w:rsidP="00D57E94">
            <w:pPr>
              <w:spacing w:after="0" w:line="240" w:lineRule="auto"/>
              <w:rPr>
                <w:rFonts w:ascii="Calibri" w:eastAsia="Times New Roman" w:hAnsi="Calibri" w:cs="Times New Roman"/>
                <w:bCs/>
                <w:sz w:val="16"/>
                <w:szCs w:val="16"/>
                <w:lang w:eastAsia="en-US"/>
              </w:rPr>
            </w:pPr>
            <w:r w:rsidRPr="0013163A">
              <w:rPr>
                <w:rFonts w:ascii="Calibri" w:eastAsia="Times New Roman" w:hAnsi="Calibri" w:cs="Times New Roman"/>
                <w:bCs/>
                <w:sz w:val="16"/>
                <w:szCs w:val="16"/>
                <w:lang w:eastAsia="en-US"/>
              </w:rPr>
              <w:t>0.02</w:t>
            </w:r>
          </w:p>
        </w:tc>
        <w:tc>
          <w:tcPr>
            <w:tcW w:w="1178" w:type="dxa"/>
            <w:shd w:val="clear" w:color="auto" w:fill="auto"/>
            <w:noWrap/>
            <w:vAlign w:val="bottom"/>
            <w:hideMark/>
          </w:tcPr>
          <w:p w14:paraId="67F419E3" w14:textId="77777777" w:rsidR="0013163A" w:rsidRPr="0013163A" w:rsidRDefault="0013163A" w:rsidP="00D57E94">
            <w:pPr>
              <w:spacing w:after="0" w:line="240" w:lineRule="auto"/>
              <w:rPr>
                <w:rFonts w:ascii="Calibri" w:eastAsia="Times New Roman" w:hAnsi="Calibri" w:cs="Times New Roman"/>
                <w:bCs/>
                <w:sz w:val="16"/>
                <w:szCs w:val="16"/>
                <w:lang w:eastAsia="en-US"/>
              </w:rPr>
            </w:pPr>
            <w:r w:rsidRPr="0013163A">
              <w:rPr>
                <w:rFonts w:ascii="Calibri" w:eastAsia="Times New Roman" w:hAnsi="Calibri" w:cs="Times New Roman"/>
                <w:bCs/>
                <w:sz w:val="16"/>
                <w:szCs w:val="16"/>
                <w:lang w:eastAsia="en-US"/>
              </w:rPr>
              <w:t>0.43</w:t>
            </w:r>
          </w:p>
        </w:tc>
      </w:tr>
      <w:tr w:rsidR="0013163A" w:rsidRPr="0013163A" w14:paraId="68394BF1" w14:textId="77777777" w:rsidTr="00424BC2">
        <w:trPr>
          <w:trHeight w:val="220"/>
        </w:trPr>
        <w:tc>
          <w:tcPr>
            <w:tcW w:w="639" w:type="dxa"/>
            <w:shd w:val="clear" w:color="auto" w:fill="auto"/>
            <w:noWrap/>
            <w:vAlign w:val="bottom"/>
            <w:hideMark/>
          </w:tcPr>
          <w:p w14:paraId="6D521BF2"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0206F21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CSTB</w:t>
            </w:r>
            <w:r w:rsidRPr="0013163A">
              <w:rPr>
                <w:rFonts w:ascii="Calibri" w:eastAsia="Times New Roman" w:hAnsi="Calibri" w:cs="Times New Roman"/>
                <w:color w:val="000000"/>
                <w:sz w:val="16"/>
                <w:szCs w:val="16"/>
                <w:lang w:eastAsia="en-US"/>
              </w:rPr>
              <w:t xml:space="preserve"> (21)</w:t>
            </w:r>
          </w:p>
        </w:tc>
        <w:tc>
          <w:tcPr>
            <w:tcW w:w="1360" w:type="dxa"/>
            <w:shd w:val="clear" w:color="auto" w:fill="auto"/>
            <w:noWrap/>
            <w:vAlign w:val="bottom"/>
            <w:hideMark/>
          </w:tcPr>
          <w:p w14:paraId="5F8190C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rs9979356 (21)</w:t>
            </w:r>
          </w:p>
        </w:tc>
        <w:tc>
          <w:tcPr>
            <w:tcW w:w="1360" w:type="dxa"/>
            <w:shd w:val="clear" w:color="auto" w:fill="auto"/>
            <w:noWrap/>
            <w:vAlign w:val="bottom"/>
            <w:hideMark/>
          </w:tcPr>
          <w:p w14:paraId="089B0B6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rs3761385 (21)</w:t>
            </w:r>
          </w:p>
        </w:tc>
        <w:tc>
          <w:tcPr>
            <w:tcW w:w="1151" w:type="dxa"/>
            <w:shd w:val="clear" w:color="auto" w:fill="auto"/>
            <w:noWrap/>
            <w:vAlign w:val="bottom"/>
            <w:hideMark/>
          </w:tcPr>
          <w:p w14:paraId="3F10CC8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21:45201832</w:t>
            </w:r>
          </w:p>
        </w:tc>
        <w:tc>
          <w:tcPr>
            <w:tcW w:w="962" w:type="dxa"/>
            <w:shd w:val="clear" w:color="auto" w:fill="auto"/>
            <w:noWrap/>
            <w:vAlign w:val="bottom"/>
            <w:hideMark/>
          </w:tcPr>
          <w:p w14:paraId="0284132B"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6.2E-07</w:t>
            </w:r>
          </w:p>
        </w:tc>
        <w:tc>
          <w:tcPr>
            <w:tcW w:w="1153" w:type="dxa"/>
            <w:shd w:val="clear" w:color="auto" w:fill="auto"/>
            <w:noWrap/>
            <w:vAlign w:val="bottom"/>
            <w:hideMark/>
          </w:tcPr>
          <w:p w14:paraId="1FE0193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8.3E-07</w:t>
            </w:r>
          </w:p>
        </w:tc>
        <w:tc>
          <w:tcPr>
            <w:tcW w:w="962" w:type="dxa"/>
            <w:shd w:val="clear" w:color="auto" w:fill="auto"/>
            <w:noWrap/>
            <w:vAlign w:val="bottom"/>
            <w:hideMark/>
          </w:tcPr>
          <w:p w14:paraId="7333F61F"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0.98</w:t>
            </w:r>
          </w:p>
        </w:tc>
        <w:tc>
          <w:tcPr>
            <w:tcW w:w="1178" w:type="dxa"/>
            <w:shd w:val="clear" w:color="auto" w:fill="auto"/>
            <w:noWrap/>
            <w:vAlign w:val="bottom"/>
            <w:hideMark/>
          </w:tcPr>
          <w:p w14:paraId="2B75FB60"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0.99</w:t>
            </w:r>
          </w:p>
        </w:tc>
      </w:tr>
      <w:tr w:rsidR="0013163A" w:rsidRPr="0013163A" w14:paraId="2F64BA0D" w14:textId="77777777" w:rsidTr="00424BC2">
        <w:trPr>
          <w:trHeight w:val="220"/>
        </w:trPr>
        <w:tc>
          <w:tcPr>
            <w:tcW w:w="639" w:type="dxa"/>
            <w:shd w:val="clear" w:color="auto" w:fill="auto"/>
            <w:noWrap/>
            <w:vAlign w:val="bottom"/>
            <w:hideMark/>
          </w:tcPr>
          <w:p w14:paraId="792353FC"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5B59D8E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CTSC</w:t>
            </w:r>
            <w:r w:rsidRPr="0013163A">
              <w:rPr>
                <w:rFonts w:ascii="Calibri" w:eastAsia="Times New Roman" w:hAnsi="Calibri" w:cs="Times New Roman"/>
                <w:color w:val="000000"/>
                <w:sz w:val="16"/>
                <w:szCs w:val="16"/>
                <w:lang w:eastAsia="en-US"/>
              </w:rPr>
              <w:t xml:space="preserve"> (11)</w:t>
            </w:r>
          </w:p>
        </w:tc>
        <w:tc>
          <w:tcPr>
            <w:tcW w:w="1360" w:type="dxa"/>
            <w:shd w:val="clear" w:color="auto" w:fill="auto"/>
            <w:noWrap/>
            <w:vAlign w:val="bottom"/>
            <w:hideMark/>
          </w:tcPr>
          <w:p w14:paraId="20E3784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rs7930237 (11)</w:t>
            </w:r>
          </w:p>
        </w:tc>
        <w:tc>
          <w:tcPr>
            <w:tcW w:w="1360" w:type="dxa"/>
            <w:shd w:val="clear" w:color="auto" w:fill="auto"/>
            <w:noWrap/>
            <w:vAlign w:val="bottom"/>
            <w:hideMark/>
          </w:tcPr>
          <w:p w14:paraId="518A0B8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rs556895 (11)</w:t>
            </w:r>
          </w:p>
        </w:tc>
        <w:tc>
          <w:tcPr>
            <w:tcW w:w="1151" w:type="dxa"/>
            <w:shd w:val="clear" w:color="auto" w:fill="auto"/>
            <w:noWrap/>
            <w:vAlign w:val="bottom"/>
            <w:hideMark/>
          </w:tcPr>
          <w:p w14:paraId="37E8AAF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11:88015717</w:t>
            </w:r>
          </w:p>
        </w:tc>
        <w:tc>
          <w:tcPr>
            <w:tcW w:w="962" w:type="dxa"/>
            <w:shd w:val="clear" w:color="auto" w:fill="auto"/>
            <w:noWrap/>
            <w:vAlign w:val="bottom"/>
            <w:hideMark/>
          </w:tcPr>
          <w:p w14:paraId="73F44BD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3.5E-15</w:t>
            </w:r>
          </w:p>
        </w:tc>
        <w:tc>
          <w:tcPr>
            <w:tcW w:w="1153" w:type="dxa"/>
            <w:shd w:val="clear" w:color="auto" w:fill="auto"/>
            <w:noWrap/>
            <w:vAlign w:val="bottom"/>
            <w:hideMark/>
          </w:tcPr>
          <w:p w14:paraId="7E0DEC63"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5.0E-06</w:t>
            </w:r>
          </w:p>
        </w:tc>
        <w:tc>
          <w:tcPr>
            <w:tcW w:w="962" w:type="dxa"/>
            <w:shd w:val="clear" w:color="auto" w:fill="auto"/>
            <w:noWrap/>
            <w:vAlign w:val="bottom"/>
            <w:hideMark/>
          </w:tcPr>
          <w:p w14:paraId="77329337"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7.0E-08*</w:t>
            </w:r>
          </w:p>
        </w:tc>
        <w:tc>
          <w:tcPr>
            <w:tcW w:w="1178" w:type="dxa"/>
            <w:shd w:val="clear" w:color="auto" w:fill="auto"/>
            <w:noWrap/>
            <w:vAlign w:val="bottom"/>
            <w:hideMark/>
          </w:tcPr>
          <w:p w14:paraId="6A468B8E"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0.04</w:t>
            </w:r>
          </w:p>
        </w:tc>
      </w:tr>
      <w:tr w:rsidR="0013163A" w:rsidRPr="0013163A" w14:paraId="51AAF6F4" w14:textId="77777777" w:rsidTr="00424BC2">
        <w:trPr>
          <w:trHeight w:val="220"/>
        </w:trPr>
        <w:tc>
          <w:tcPr>
            <w:tcW w:w="639" w:type="dxa"/>
            <w:shd w:val="clear" w:color="auto" w:fill="auto"/>
            <w:noWrap/>
            <w:vAlign w:val="bottom"/>
            <w:hideMark/>
          </w:tcPr>
          <w:p w14:paraId="46425B0A"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7AAB720F"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FN3KRP</w:t>
            </w:r>
            <w:r w:rsidRPr="0013163A">
              <w:rPr>
                <w:rFonts w:ascii="Calibri" w:eastAsia="Times New Roman" w:hAnsi="Calibri" w:cs="Times New Roman"/>
                <w:color w:val="000000"/>
                <w:sz w:val="16"/>
                <w:szCs w:val="16"/>
                <w:lang w:eastAsia="en-US"/>
              </w:rPr>
              <w:t xml:space="preserve"> (17)</w:t>
            </w:r>
          </w:p>
        </w:tc>
        <w:tc>
          <w:tcPr>
            <w:tcW w:w="1360" w:type="dxa"/>
            <w:shd w:val="clear" w:color="auto" w:fill="auto"/>
            <w:noWrap/>
            <w:vAlign w:val="bottom"/>
            <w:hideMark/>
          </w:tcPr>
          <w:p w14:paraId="1E43AB1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rs898095 (17)</w:t>
            </w:r>
          </w:p>
        </w:tc>
        <w:tc>
          <w:tcPr>
            <w:tcW w:w="1360" w:type="dxa"/>
            <w:shd w:val="clear" w:color="auto" w:fill="auto"/>
            <w:noWrap/>
            <w:vAlign w:val="bottom"/>
            <w:hideMark/>
          </w:tcPr>
          <w:p w14:paraId="2506DB0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rs9892064 (17)</w:t>
            </w:r>
          </w:p>
        </w:tc>
        <w:tc>
          <w:tcPr>
            <w:tcW w:w="1151" w:type="dxa"/>
            <w:shd w:val="clear" w:color="auto" w:fill="auto"/>
            <w:noWrap/>
            <w:vAlign w:val="bottom"/>
            <w:hideMark/>
          </w:tcPr>
          <w:p w14:paraId="130DA7A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17:80678628</w:t>
            </w:r>
          </w:p>
        </w:tc>
        <w:tc>
          <w:tcPr>
            <w:tcW w:w="962" w:type="dxa"/>
            <w:shd w:val="clear" w:color="auto" w:fill="auto"/>
            <w:noWrap/>
            <w:vAlign w:val="bottom"/>
            <w:hideMark/>
          </w:tcPr>
          <w:p w14:paraId="0DE5CB8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2.8E-11</w:t>
            </w:r>
          </w:p>
        </w:tc>
        <w:tc>
          <w:tcPr>
            <w:tcW w:w="1153" w:type="dxa"/>
            <w:shd w:val="clear" w:color="auto" w:fill="auto"/>
            <w:noWrap/>
            <w:vAlign w:val="bottom"/>
            <w:hideMark/>
          </w:tcPr>
          <w:p w14:paraId="43BC9D7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2.9E-12</w:t>
            </w:r>
          </w:p>
        </w:tc>
        <w:tc>
          <w:tcPr>
            <w:tcW w:w="962" w:type="dxa"/>
            <w:shd w:val="clear" w:color="auto" w:fill="auto"/>
            <w:noWrap/>
            <w:vAlign w:val="bottom"/>
            <w:hideMark/>
          </w:tcPr>
          <w:p w14:paraId="35F14E92"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0.07</w:t>
            </w:r>
          </w:p>
        </w:tc>
        <w:tc>
          <w:tcPr>
            <w:tcW w:w="1178" w:type="dxa"/>
            <w:shd w:val="clear" w:color="auto" w:fill="auto"/>
            <w:noWrap/>
            <w:vAlign w:val="bottom"/>
            <w:hideMark/>
          </w:tcPr>
          <w:p w14:paraId="0560124E"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0.43</w:t>
            </w:r>
          </w:p>
        </w:tc>
      </w:tr>
      <w:tr w:rsidR="0013163A" w:rsidRPr="0013163A" w14:paraId="1F066A25" w14:textId="77777777" w:rsidTr="00424BC2">
        <w:trPr>
          <w:trHeight w:val="220"/>
        </w:trPr>
        <w:tc>
          <w:tcPr>
            <w:tcW w:w="639" w:type="dxa"/>
            <w:shd w:val="clear" w:color="auto" w:fill="auto"/>
            <w:noWrap/>
            <w:vAlign w:val="bottom"/>
            <w:hideMark/>
          </w:tcPr>
          <w:p w14:paraId="26D0C675"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325A4BD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GAA</w:t>
            </w:r>
            <w:r w:rsidRPr="0013163A">
              <w:rPr>
                <w:rFonts w:ascii="Calibri" w:eastAsia="Times New Roman" w:hAnsi="Calibri" w:cs="Times New Roman"/>
                <w:color w:val="000000"/>
                <w:sz w:val="16"/>
                <w:szCs w:val="16"/>
                <w:lang w:eastAsia="en-US"/>
              </w:rPr>
              <w:t xml:space="preserve"> (17)</w:t>
            </w:r>
          </w:p>
        </w:tc>
        <w:tc>
          <w:tcPr>
            <w:tcW w:w="1360" w:type="dxa"/>
            <w:shd w:val="clear" w:color="auto" w:fill="auto"/>
            <w:noWrap/>
            <w:vAlign w:val="bottom"/>
            <w:hideMark/>
          </w:tcPr>
          <w:p w14:paraId="4D1C996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rs11150847 (17)</w:t>
            </w:r>
          </w:p>
        </w:tc>
        <w:tc>
          <w:tcPr>
            <w:tcW w:w="1360" w:type="dxa"/>
            <w:shd w:val="clear" w:color="auto" w:fill="auto"/>
            <w:noWrap/>
            <w:vAlign w:val="bottom"/>
            <w:hideMark/>
          </w:tcPr>
          <w:p w14:paraId="5D35C88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rs12602462 (17)</w:t>
            </w:r>
          </w:p>
        </w:tc>
        <w:tc>
          <w:tcPr>
            <w:tcW w:w="1151" w:type="dxa"/>
            <w:shd w:val="clear" w:color="auto" w:fill="auto"/>
            <w:noWrap/>
            <w:vAlign w:val="bottom"/>
            <w:hideMark/>
          </w:tcPr>
          <w:p w14:paraId="735AC12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17:78096086</w:t>
            </w:r>
          </w:p>
        </w:tc>
        <w:tc>
          <w:tcPr>
            <w:tcW w:w="962" w:type="dxa"/>
            <w:shd w:val="clear" w:color="auto" w:fill="auto"/>
            <w:noWrap/>
            <w:vAlign w:val="bottom"/>
            <w:hideMark/>
          </w:tcPr>
          <w:p w14:paraId="7BB0D46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0.09</w:t>
            </w:r>
          </w:p>
        </w:tc>
        <w:tc>
          <w:tcPr>
            <w:tcW w:w="1153" w:type="dxa"/>
            <w:shd w:val="clear" w:color="auto" w:fill="auto"/>
            <w:noWrap/>
            <w:vAlign w:val="bottom"/>
            <w:hideMark/>
          </w:tcPr>
          <w:p w14:paraId="49D1482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0.15</w:t>
            </w:r>
          </w:p>
        </w:tc>
        <w:tc>
          <w:tcPr>
            <w:tcW w:w="962" w:type="dxa"/>
            <w:shd w:val="clear" w:color="auto" w:fill="auto"/>
            <w:noWrap/>
            <w:vAlign w:val="bottom"/>
            <w:hideMark/>
          </w:tcPr>
          <w:p w14:paraId="7CCA3784"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0.22</w:t>
            </w:r>
          </w:p>
        </w:tc>
        <w:tc>
          <w:tcPr>
            <w:tcW w:w="1178" w:type="dxa"/>
            <w:shd w:val="clear" w:color="auto" w:fill="auto"/>
            <w:noWrap/>
            <w:vAlign w:val="bottom"/>
            <w:hideMark/>
          </w:tcPr>
          <w:p w14:paraId="74C0AEFF"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0.34</w:t>
            </w:r>
          </w:p>
        </w:tc>
      </w:tr>
      <w:tr w:rsidR="0013163A" w:rsidRPr="0013163A" w14:paraId="20E14C47" w14:textId="77777777" w:rsidTr="00424BC2">
        <w:trPr>
          <w:trHeight w:val="220"/>
        </w:trPr>
        <w:tc>
          <w:tcPr>
            <w:tcW w:w="639" w:type="dxa"/>
            <w:shd w:val="clear" w:color="auto" w:fill="auto"/>
            <w:noWrap/>
            <w:vAlign w:val="bottom"/>
            <w:hideMark/>
          </w:tcPr>
          <w:p w14:paraId="5422CA82"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55BFB87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HNRPH1</w:t>
            </w:r>
            <w:r w:rsidRPr="0013163A">
              <w:rPr>
                <w:rFonts w:ascii="Calibri" w:eastAsia="Times New Roman" w:hAnsi="Calibri" w:cs="Times New Roman"/>
                <w:color w:val="000000"/>
                <w:sz w:val="16"/>
                <w:szCs w:val="16"/>
                <w:lang w:eastAsia="en-US"/>
              </w:rPr>
              <w:t xml:space="preserve"> (5)</w:t>
            </w:r>
          </w:p>
        </w:tc>
        <w:tc>
          <w:tcPr>
            <w:tcW w:w="1360" w:type="dxa"/>
            <w:shd w:val="clear" w:color="auto" w:fill="auto"/>
            <w:noWrap/>
            <w:vAlign w:val="bottom"/>
            <w:hideMark/>
          </w:tcPr>
          <w:p w14:paraId="3715766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rs6894268 (5)</w:t>
            </w:r>
          </w:p>
        </w:tc>
        <w:tc>
          <w:tcPr>
            <w:tcW w:w="1360" w:type="dxa"/>
            <w:shd w:val="clear" w:color="auto" w:fill="auto"/>
            <w:noWrap/>
            <w:vAlign w:val="bottom"/>
            <w:hideMark/>
          </w:tcPr>
          <w:p w14:paraId="4D6BB22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rs4700810 (5)</w:t>
            </w:r>
          </w:p>
        </w:tc>
        <w:tc>
          <w:tcPr>
            <w:tcW w:w="1151" w:type="dxa"/>
            <w:shd w:val="clear" w:color="auto" w:fill="auto"/>
            <w:noWrap/>
            <w:vAlign w:val="bottom"/>
            <w:hideMark/>
          </w:tcPr>
          <w:p w14:paraId="379E0AC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5:178978883</w:t>
            </w:r>
          </w:p>
        </w:tc>
        <w:tc>
          <w:tcPr>
            <w:tcW w:w="962" w:type="dxa"/>
            <w:shd w:val="clear" w:color="auto" w:fill="auto"/>
            <w:noWrap/>
            <w:vAlign w:val="bottom"/>
            <w:hideMark/>
          </w:tcPr>
          <w:p w14:paraId="4510969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0.08</w:t>
            </w:r>
          </w:p>
        </w:tc>
        <w:tc>
          <w:tcPr>
            <w:tcW w:w="1153" w:type="dxa"/>
            <w:shd w:val="clear" w:color="auto" w:fill="auto"/>
            <w:noWrap/>
            <w:vAlign w:val="bottom"/>
            <w:hideMark/>
          </w:tcPr>
          <w:p w14:paraId="286DE2F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0.53</w:t>
            </w:r>
          </w:p>
        </w:tc>
        <w:tc>
          <w:tcPr>
            <w:tcW w:w="962" w:type="dxa"/>
            <w:shd w:val="clear" w:color="auto" w:fill="auto"/>
            <w:noWrap/>
            <w:vAlign w:val="bottom"/>
            <w:hideMark/>
          </w:tcPr>
          <w:p w14:paraId="1AA8FBD8"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0.36</w:t>
            </w:r>
          </w:p>
        </w:tc>
        <w:tc>
          <w:tcPr>
            <w:tcW w:w="1178" w:type="dxa"/>
            <w:shd w:val="clear" w:color="auto" w:fill="auto"/>
            <w:noWrap/>
            <w:vAlign w:val="bottom"/>
            <w:hideMark/>
          </w:tcPr>
          <w:p w14:paraId="5FD24656"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0.45</w:t>
            </w:r>
          </w:p>
        </w:tc>
      </w:tr>
      <w:tr w:rsidR="0013163A" w:rsidRPr="0013163A" w14:paraId="08D6C28B" w14:textId="77777777" w:rsidTr="00424BC2">
        <w:trPr>
          <w:trHeight w:val="220"/>
        </w:trPr>
        <w:tc>
          <w:tcPr>
            <w:tcW w:w="639" w:type="dxa"/>
            <w:shd w:val="clear" w:color="auto" w:fill="auto"/>
            <w:noWrap/>
            <w:vAlign w:val="bottom"/>
            <w:hideMark/>
          </w:tcPr>
          <w:p w14:paraId="7E37FD02"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44F21EE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LAX1</w:t>
            </w:r>
            <w:r w:rsidRPr="0013163A">
              <w:rPr>
                <w:rFonts w:ascii="Calibri" w:eastAsia="Times New Roman" w:hAnsi="Calibri" w:cs="Times New Roman"/>
                <w:color w:val="000000"/>
                <w:sz w:val="16"/>
                <w:szCs w:val="16"/>
                <w:lang w:eastAsia="en-US"/>
              </w:rPr>
              <w:t xml:space="preserve"> (1)</w:t>
            </w:r>
          </w:p>
        </w:tc>
        <w:tc>
          <w:tcPr>
            <w:tcW w:w="1360" w:type="dxa"/>
            <w:shd w:val="clear" w:color="auto" w:fill="auto"/>
            <w:noWrap/>
            <w:vAlign w:val="bottom"/>
            <w:hideMark/>
          </w:tcPr>
          <w:p w14:paraId="179944D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rs1891432 (1)</w:t>
            </w:r>
          </w:p>
        </w:tc>
        <w:tc>
          <w:tcPr>
            <w:tcW w:w="1360" w:type="dxa"/>
            <w:shd w:val="clear" w:color="auto" w:fill="auto"/>
            <w:noWrap/>
            <w:vAlign w:val="bottom"/>
            <w:hideMark/>
          </w:tcPr>
          <w:p w14:paraId="6DF29E4E"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rs10900520 (1)</w:t>
            </w:r>
          </w:p>
        </w:tc>
        <w:tc>
          <w:tcPr>
            <w:tcW w:w="1151" w:type="dxa"/>
            <w:shd w:val="clear" w:color="auto" w:fill="auto"/>
            <w:noWrap/>
            <w:vAlign w:val="bottom"/>
            <w:hideMark/>
          </w:tcPr>
          <w:p w14:paraId="0FB00B0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1:203747772</w:t>
            </w:r>
          </w:p>
        </w:tc>
        <w:tc>
          <w:tcPr>
            <w:tcW w:w="962" w:type="dxa"/>
            <w:shd w:val="clear" w:color="auto" w:fill="auto"/>
            <w:noWrap/>
            <w:vAlign w:val="bottom"/>
            <w:hideMark/>
          </w:tcPr>
          <w:p w14:paraId="6FA2D1CB"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8.3E-08</w:t>
            </w:r>
          </w:p>
        </w:tc>
        <w:tc>
          <w:tcPr>
            <w:tcW w:w="1153" w:type="dxa"/>
            <w:shd w:val="clear" w:color="auto" w:fill="auto"/>
            <w:noWrap/>
            <w:vAlign w:val="bottom"/>
            <w:hideMark/>
          </w:tcPr>
          <w:p w14:paraId="54574DEF"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1.6E-04</w:t>
            </w:r>
          </w:p>
        </w:tc>
        <w:tc>
          <w:tcPr>
            <w:tcW w:w="962" w:type="dxa"/>
            <w:shd w:val="clear" w:color="auto" w:fill="auto"/>
            <w:noWrap/>
            <w:vAlign w:val="bottom"/>
            <w:hideMark/>
          </w:tcPr>
          <w:p w14:paraId="3455A6F6"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0.27</w:t>
            </w:r>
          </w:p>
        </w:tc>
        <w:tc>
          <w:tcPr>
            <w:tcW w:w="1178" w:type="dxa"/>
            <w:shd w:val="clear" w:color="auto" w:fill="auto"/>
            <w:noWrap/>
            <w:vAlign w:val="bottom"/>
            <w:hideMark/>
          </w:tcPr>
          <w:p w14:paraId="54F2FCBD"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0.52</w:t>
            </w:r>
          </w:p>
        </w:tc>
      </w:tr>
      <w:tr w:rsidR="0013163A" w:rsidRPr="0013163A" w14:paraId="5EB70E28" w14:textId="77777777" w:rsidTr="00424BC2">
        <w:trPr>
          <w:trHeight w:val="220"/>
        </w:trPr>
        <w:tc>
          <w:tcPr>
            <w:tcW w:w="639" w:type="dxa"/>
            <w:shd w:val="clear" w:color="auto" w:fill="auto"/>
            <w:noWrap/>
            <w:vAlign w:val="bottom"/>
            <w:hideMark/>
          </w:tcPr>
          <w:p w14:paraId="31F206D8"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2CFD56B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MBLN1</w:t>
            </w:r>
            <w:r w:rsidRPr="0013163A">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0DF4D14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rs16864367 (3)</w:t>
            </w:r>
          </w:p>
        </w:tc>
        <w:tc>
          <w:tcPr>
            <w:tcW w:w="1360" w:type="dxa"/>
            <w:shd w:val="clear" w:color="auto" w:fill="auto"/>
            <w:noWrap/>
            <w:vAlign w:val="bottom"/>
            <w:hideMark/>
          </w:tcPr>
          <w:p w14:paraId="040D2AA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rs13079208 (3)</w:t>
            </w:r>
          </w:p>
        </w:tc>
        <w:tc>
          <w:tcPr>
            <w:tcW w:w="1151" w:type="dxa"/>
            <w:shd w:val="clear" w:color="auto" w:fill="auto"/>
            <w:noWrap/>
            <w:vAlign w:val="bottom"/>
            <w:hideMark/>
          </w:tcPr>
          <w:p w14:paraId="0829C8F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3:152182577</w:t>
            </w:r>
          </w:p>
        </w:tc>
        <w:tc>
          <w:tcPr>
            <w:tcW w:w="962" w:type="dxa"/>
            <w:shd w:val="clear" w:color="auto" w:fill="auto"/>
            <w:noWrap/>
            <w:vAlign w:val="bottom"/>
            <w:hideMark/>
          </w:tcPr>
          <w:p w14:paraId="460FA17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1.1E-07</w:t>
            </w:r>
          </w:p>
        </w:tc>
        <w:tc>
          <w:tcPr>
            <w:tcW w:w="1153" w:type="dxa"/>
            <w:shd w:val="clear" w:color="auto" w:fill="auto"/>
            <w:noWrap/>
            <w:vAlign w:val="bottom"/>
            <w:hideMark/>
          </w:tcPr>
          <w:p w14:paraId="60B1539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2.7E-06</w:t>
            </w:r>
          </w:p>
        </w:tc>
        <w:tc>
          <w:tcPr>
            <w:tcW w:w="962" w:type="dxa"/>
            <w:shd w:val="clear" w:color="auto" w:fill="auto"/>
            <w:noWrap/>
            <w:vAlign w:val="bottom"/>
            <w:hideMark/>
          </w:tcPr>
          <w:p w14:paraId="0DE115D6"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0.41</w:t>
            </w:r>
          </w:p>
        </w:tc>
        <w:tc>
          <w:tcPr>
            <w:tcW w:w="1178" w:type="dxa"/>
            <w:shd w:val="clear" w:color="auto" w:fill="auto"/>
            <w:noWrap/>
            <w:vAlign w:val="bottom"/>
            <w:hideMark/>
          </w:tcPr>
          <w:p w14:paraId="0F0F72E2"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0.16</w:t>
            </w:r>
          </w:p>
        </w:tc>
      </w:tr>
      <w:tr w:rsidR="0013163A" w:rsidRPr="0013163A" w14:paraId="0C1C3011" w14:textId="77777777" w:rsidTr="00424BC2">
        <w:trPr>
          <w:trHeight w:val="220"/>
        </w:trPr>
        <w:tc>
          <w:tcPr>
            <w:tcW w:w="639" w:type="dxa"/>
            <w:shd w:val="clear" w:color="auto" w:fill="auto"/>
            <w:noWrap/>
            <w:vAlign w:val="bottom"/>
            <w:hideMark/>
          </w:tcPr>
          <w:p w14:paraId="2FA70E5E"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36DEECF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MBLN1</w:t>
            </w:r>
            <w:r w:rsidRPr="0013163A">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213577C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rs7710738 (5)</w:t>
            </w:r>
          </w:p>
        </w:tc>
        <w:tc>
          <w:tcPr>
            <w:tcW w:w="1360" w:type="dxa"/>
            <w:shd w:val="clear" w:color="auto" w:fill="auto"/>
            <w:noWrap/>
            <w:vAlign w:val="bottom"/>
            <w:hideMark/>
          </w:tcPr>
          <w:p w14:paraId="1B40E20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rs13069559 (3)</w:t>
            </w:r>
          </w:p>
        </w:tc>
        <w:tc>
          <w:tcPr>
            <w:tcW w:w="1151" w:type="dxa"/>
            <w:shd w:val="clear" w:color="auto" w:fill="auto"/>
            <w:noWrap/>
            <w:vAlign w:val="bottom"/>
            <w:hideMark/>
          </w:tcPr>
          <w:p w14:paraId="232C5DD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3:152182577</w:t>
            </w:r>
          </w:p>
        </w:tc>
        <w:tc>
          <w:tcPr>
            <w:tcW w:w="962" w:type="dxa"/>
            <w:shd w:val="clear" w:color="auto" w:fill="auto"/>
            <w:noWrap/>
            <w:vAlign w:val="bottom"/>
            <w:hideMark/>
          </w:tcPr>
          <w:p w14:paraId="78180000" w14:textId="77777777" w:rsidR="0013163A" w:rsidRPr="0013163A" w:rsidRDefault="0013163A" w:rsidP="00D57E94">
            <w:pPr>
              <w:spacing w:after="0" w:line="240" w:lineRule="auto"/>
              <w:rPr>
                <w:rFonts w:ascii="Calibri" w:eastAsia="Times New Roman" w:hAnsi="Calibri" w:cs="Times New Roman"/>
                <w:sz w:val="16"/>
                <w:szCs w:val="16"/>
                <w:lang w:eastAsia="en-US"/>
              </w:rPr>
            </w:pPr>
            <w:r w:rsidRPr="0013163A">
              <w:rPr>
                <w:rFonts w:ascii="Calibri" w:eastAsia="Times New Roman" w:hAnsi="Calibri" w:cs="Times New Roman"/>
                <w:sz w:val="16"/>
                <w:szCs w:val="16"/>
                <w:lang w:eastAsia="en-US"/>
              </w:rPr>
              <w:t>3.1E-05</w:t>
            </w:r>
          </w:p>
        </w:tc>
        <w:tc>
          <w:tcPr>
            <w:tcW w:w="1153" w:type="dxa"/>
            <w:shd w:val="clear" w:color="auto" w:fill="auto"/>
            <w:noWrap/>
            <w:vAlign w:val="bottom"/>
            <w:hideMark/>
          </w:tcPr>
          <w:p w14:paraId="4BC5017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2.3E-02</w:t>
            </w:r>
          </w:p>
        </w:tc>
        <w:tc>
          <w:tcPr>
            <w:tcW w:w="962" w:type="dxa"/>
            <w:shd w:val="clear" w:color="auto" w:fill="auto"/>
            <w:noWrap/>
            <w:vAlign w:val="bottom"/>
            <w:hideMark/>
          </w:tcPr>
          <w:p w14:paraId="5FD67A5D"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0.05</w:t>
            </w:r>
          </w:p>
        </w:tc>
        <w:tc>
          <w:tcPr>
            <w:tcW w:w="1178" w:type="dxa"/>
            <w:shd w:val="clear" w:color="auto" w:fill="auto"/>
            <w:noWrap/>
            <w:vAlign w:val="bottom"/>
            <w:hideMark/>
          </w:tcPr>
          <w:p w14:paraId="422121D8"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0.02</w:t>
            </w:r>
          </w:p>
        </w:tc>
      </w:tr>
      <w:tr w:rsidR="0013163A" w:rsidRPr="0013163A" w14:paraId="02ACCED0" w14:textId="77777777" w:rsidTr="00424BC2">
        <w:trPr>
          <w:trHeight w:val="220"/>
        </w:trPr>
        <w:tc>
          <w:tcPr>
            <w:tcW w:w="639" w:type="dxa"/>
            <w:shd w:val="clear" w:color="auto" w:fill="auto"/>
            <w:noWrap/>
            <w:vAlign w:val="bottom"/>
            <w:hideMark/>
          </w:tcPr>
          <w:p w14:paraId="306CB26D"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5505C68E"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MBLN1</w:t>
            </w:r>
            <w:r w:rsidRPr="0013163A">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599F0FF3"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rs2030926 (6)</w:t>
            </w:r>
          </w:p>
        </w:tc>
        <w:tc>
          <w:tcPr>
            <w:tcW w:w="1360" w:type="dxa"/>
            <w:shd w:val="clear" w:color="auto" w:fill="auto"/>
            <w:noWrap/>
            <w:vAlign w:val="bottom"/>
            <w:hideMark/>
          </w:tcPr>
          <w:p w14:paraId="4633B95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rs13069559 (3)</w:t>
            </w:r>
          </w:p>
        </w:tc>
        <w:tc>
          <w:tcPr>
            <w:tcW w:w="1151" w:type="dxa"/>
            <w:shd w:val="clear" w:color="auto" w:fill="auto"/>
            <w:noWrap/>
            <w:vAlign w:val="bottom"/>
            <w:hideMark/>
          </w:tcPr>
          <w:p w14:paraId="495B07B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3:152182577</w:t>
            </w:r>
          </w:p>
        </w:tc>
        <w:tc>
          <w:tcPr>
            <w:tcW w:w="962" w:type="dxa"/>
            <w:shd w:val="clear" w:color="auto" w:fill="auto"/>
            <w:noWrap/>
            <w:vAlign w:val="bottom"/>
            <w:hideMark/>
          </w:tcPr>
          <w:p w14:paraId="4442E22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2.2E-05</w:t>
            </w:r>
          </w:p>
        </w:tc>
        <w:tc>
          <w:tcPr>
            <w:tcW w:w="1153" w:type="dxa"/>
            <w:shd w:val="clear" w:color="auto" w:fill="auto"/>
            <w:noWrap/>
            <w:vAlign w:val="bottom"/>
            <w:hideMark/>
          </w:tcPr>
          <w:p w14:paraId="54EAA54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3.2E-02</w:t>
            </w:r>
          </w:p>
        </w:tc>
        <w:tc>
          <w:tcPr>
            <w:tcW w:w="962" w:type="dxa"/>
            <w:shd w:val="clear" w:color="auto" w:fill="auto"/>
            <w:noWrap/>
            <w:vAlign w:val="bottom"/>
            <w:hideMark/>
          </w:tcPr>
          <w:p w14:paraId="48D31D42"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0.19</w:t>
            </w:r>
          </w:p>
        </w:tc>
        <w:tc>
          <w:tcPr>
            <w:tcW w:w="1178" w:type="dxa"/>
            <w:shd w:val="clear" w:color="auto" w:fill="auto"/>
            <w:noWrap/>
            <w:vAlign w:val="bottom"/>
            <w:hideMark/>
          </w:tcPr>
          <w:p w14:paraId="66165AF8"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0.21</w:t>
            </w:r>
          </w:p>
        </w:tc>
      </w:tr>
      <w:tr w:rsidR="0013163A" w:rsidRPr="0013163A" w14:paraId="1F77945F" w14:textId="77777777" w:rsidTr="00424BC2">
        <w:trPr>
          <w:trHeight w:val="220"/>
        </w:trPr>
        <w:tc>
          <w:tcPr>
            <w:tcW w:w="639" w:type="dxa"/>
            <w:shd w:val="clear" w:color="auto" w:fill="auto"/>
            <w:noWrap/>
            <w:vAlign w:val="bottom"/>
            <w:hideMark/>
          </w:tcPr>
          <w:p w14:paraId="3A86B88F"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5D632C3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MBLN1</w:t>
            </w:r>
            <w:r w:rsidRPr="0013163A">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40A49B9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rs2614467 (14)</w:t>
            </w:r>
          </w:p>
        </w:tc>
        <w:tc>
          <w:tcPr>
            <w:tcW w:w="1360" w:type="dxa"/>
            <w:shd w:val="clear" w:color="auto" w:fill="auto"/>
            <w:noWrap/>
            <w:vAlign w:val="bottom"/>
            <w:hideMark/>
          </w:tcPr>
          <w:p w14:paraId="05F1C6A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rs13069559 (3)</w:t>
            </w:r>
          </w:p>
        </w:tc>
        <w:tc>
          <w:tcPr>
            <w:tcW w:w="1151" w:type="dxa"/>
            <w:shd w:val="clear" w:color="auto" w:fill="auto"/>
            <w:noWrap/>
            <w:vAlign w:val="bottom"/>
            <w:hideMark/>
          </w:tcPr>
          <w:p w14:paraId="275DA8A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3:152182577</w:t>
            </w:r>
          </w:p>
        </w:tc>
        <w:tc>
          <w:tcPr>
            <w:tcW w:w="962" w:type="dxa"/>
            <w:shd w:val="clear" w:color="auto" w:fill="auto"/>
            <w:noWrap/>
            <w:vAlign w:val="bottom"/>
            <w:hideMark/>
          </w:tcPr>
          <w:p w14:paraId="4F1B5E1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3.7E-04</w:t>
            </w:r>
          </w:p>
        </w:tc>
        <w:tc>
          <w:tcPr>
            <w:tcW w:w="1153" w:type="dxa"/>
            <w:shd w:val="clear" w:color="auto" w:fill="auto"/>
            <w:noWrap/>
            <w:vAlign w:val="bottom"/>
            <w:hideMark/>
          </w:tcPr>
          <w:p w14:paraId="67F663C3"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0.24</w:t>
            </w:r>
          </w:p>
        </w:tc>
        <w:tc>
          <w:tcPr>
            <w:tcW w:w="962" w:type="dxa"/>
            <w:shd w:val="clear" w:color="auto" w:fill="auto"/>
            <w:noWrap/>
            <w:vAlign w:val="bottom"/>
            <w:hideMark/>
          </w:tcPr>
          <w:p w14:paraId="725E18E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0.47</w:t>
            </w:r>
          </w:p>
        </w:tc>
        <w:tc>
          <w:tcPr>
            <w:tcW w:w="1178" w:type="dxa"/>
            <w:shd w:val="clear" w:color="auto" w:fill="auto"/>
            <w:noWrap/>
            <w:vAlign w:val="bottom"/>
            <w:hideMark/>
          </w:tcPr>
          <w:p w14:paraId="1EEDAFA2"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0.55</w:t>
            </w:r>
          </w:p>
        </w:tc>
      </w:tr>
      <w:tr w:rsidR="0013163A" w:rsidRPr="0013163A" w14:paraId="513D3989" w14:textId="77777777" w:rsidTr="00424BC2">
        <w:trPr>
          <w:trHeight w:val="220"/>
        </w:trPr>
        <w:tc>
          <w:tcPr>
            <w:tcW w:w="639" w:type="dxa"/>
            <w:shd w:val="clear" w:color="auto" w:fill="auto"/>
            <w:noWrap/>
            <w:vAlign w:val="bottom"/>
            <w:hideMark/>
          </w:tcPr>
          <w:p w14:paraId="4983D508"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6190698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MBLN1</w:t>
            </w:r>
            <w:r w:rsidRPr="0013163A">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7C2E114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rs218671 (17)</w:t>
            </w:r>
          </w:p>
        </w:tc>
        <w:tc>
          <w:tcPr>
            <w:tcW w:w="1360" w:type="dxa"/>
            <w:shd w:val="clear" w:color="auto" w:fill="auto"/>
            <w:noWrap/>
            <w:vAlign w:val="bottom"/>
            <w:hideMark/>
          </w:tcPr>
          <w:p w14:paraId="0E5A90F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rs13069559 (3)</w:t>
            </w:r>
          </w:p>
        </w:tc>
        <w:tc>
          <w:tcPr>
            <w:tcW w:w="1151" w:type="dxa"/>
            <w:shd w:val="clear" w:color="auto" w:fill="auto"/>
            <w:noWrap/>
            <w:vAlign w:val="bottom"/>
            <w:hideMark/>
          </w:tcPr>
          <w:p w14:paraId="43780D0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3:152182577</w:t>
            </w:r>
          </w:p>
        </w:tc>
        <w:tc>
          <w:tcPr>
            <w:tcW w:w="962" w:type="dxa"/>
            <w:shd w:val="clear" w:color="auto" w:fill="auto"/>
            <w:noWrap/>
            <w:vAlign w:val="bottom"/>
            <w:hideMark/>
          </w:tcPr>
          <w:p w14:paraId="6F9983D6" w14:textId="77777777" w:rsidR="0013163A" w:rsidRPr="0013163A" w:rsidRDefault="0013163A" w:rsidP="00D57E94">
            <w:pPr>
              <w:spacing w:after="0" w:line="240" w:lineRule="auto"/>
              <w:rPr>
                <w:rFonts w:ascii="Calibri" w:eastAsia="Times New Roman" w:hAnsi="Calibri" w:cs="Times New Roman"/>
                <w:sz w:val="16"/>
                <w:szCs w:val="16"/>
                <w:lang w:eastAsia="en-US"/>
              </w:rPr>
            </w:pPr>
            <w:r w:rsidRPr="0013163A">
              <w:rPr>
                <w:rFonts w:ascii="Calibri" w:eastAsia="Times New Roman" w:hAnsi="Calibri" w:cs="Times New Roman"/>
                <w:sz w:val="16"/>
                <w:szCs w:val="16"/>
                <w:lang w:eastAsia="en-US"/>
              </w:rPr>
              <w:t>1.4E-03</w:t>
            </w:r>
          </w:p>
        </w:tc>
        <w:tc>
          <w:tcPr>
            <w:tcW w:w="1153" w:type="dxa"/>
            <w:shd w:val="clear" w:color="auto" w:fill="auto"/>
            <w:noWrap/>
            <w:vAlign w:val="bottom"/>
            <w:hideMark/>
          </w:tcPr>
          <w:p w14:paraId="6F6399F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0.90</w:t>
            </w:r>
          </w:p>
        </w:tc>
        <w:tc>
          <w:tcPr>
            <w:tcW w:w="962" w:type="dxa"/>
            <w:shd w:val="clear" w:color="auto" w:fill="auto"/>
            <w:noWrap/>
            <w:vAlign w:val="bottom"/>
            <w:hideMark/>
          </w:tcPr>
          <w:p w14:paraId="5B163786"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0.38</w:t>
            </w:r>
          </w:p>
        </w:tc>
        <w:tc>
          <w:tcPr>
            <w:tcW w:w="1178" w:type="dxa"/>
            <w:shd w:val="clear" w:color="auto" w:fill="auto"/>
            <w:noWrap/>
            <w:vAlign w:val="bottom"/>
            <w:hideMark/>
          </w:tcPr>
          <w:p w14:paraId="7E5D02B1"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0.79</w:t>
            </w:r>
          </w:p>
        </w:tc>
      </w:tr>
      <w:tr w:rsidR="0013163A" w:rsidRPr="0013163A" w14:paraId="38470A11" w14:textId="77777777" w:rsidTr="00424BC2">
        <w:trPr>
          <w:trHeight w:val="220"/>
        </w:trPr>
        <w:tc>
          <w:tcPr>
            <w:tcW w:w="639" w:type="dxa"/>
            <w:shd w:val="clear" w:color="auto" w:fill="auto"/>
            <w:noWrap/>
            <w:vAlign w:val="bottom"/>
            <w:hideMark/>
          </w:tcPr>
          <w:p w14:paraId="34D512B7"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6D3BB71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MBLN1</w:t>
            </w:r>
            <w:r w:rsidRPr="0013163A">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26EAF70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rs11981513 (7)</w:t>
            </w:r>
          </w:p>
        </w:tc>
        <w:tc>
          <w:tcPr>
            <w:tcW w:w="1360" w:type="dxa"/>
            <w:shd w:val="clear" w:color="auto" w:fill="auto"/>
            <w:noWrap/>
            <w:vAlign w:val="bottom"/>
            <w:hideMark/>
          </w:tcPr>
          <w:p w14:paraId="1F14422E"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rs13069559 (3)</w:t>
            </w:r>
          </w:p>
        </w:tc>
        <w:tc>
          <w:tcPr>
            <w:tcW w:w="1151" w:type="dxa"/>
            <w:shd w:val="clear" w:color="auto" w:fill="auto"/>
            <w:noWrap/>
            <w:vAlign w:val="bottom"/>
            <w:hideMark/>
          </w:tcPr>
          <w:p w14:paraId="673BA8B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3:152182577</w:t>
            </w:r>
          </w:p>
        </w:tc>
        <w:tc>
          <w:tcPr>
            <w:tcW w:w="962" w:type="dxa"/>
            <w:shd w:val="clear" w:color="auto" w:fill="auto"/>
            <w:noWrap/>
            <w:vAlign w:val="bottom"/>
            <w:hideMark/>
          </w:tcPr>
          <w:p w14:paraId="76C5462E" w14:textId="77777777" w:rsidR="0013163A" w:rsidRPr="0013163A" w:rsidRDefault="0013163A" w:rsidP="00D57E94">
            <w:pPr>
              <w:spacing w:after="0" w:line="240" w:lineRule="auto"/>
              <w:rPr>
                <w:rFonts w:ascii="Calibri" w:eastAsia="Times New Roman" w:hAnsi="Calibri" w:cs="Times New Roman"/>
                <w:sz w:val="16"/>
                <w:szCs w:val="16"/>
                <w:lang w:eastAsia="en-US"/>
              </w:rPr>
            </w:pPr>
            <w:r w:rsidRPr="0013163A">
              <w:rPr>
                <w:rFonts w:ascii="Calibri" w:eastAsia="Times New Roman" w:hAnsi="Calibri" w:cs="Times New Roman"/>
                <w:sz w:val="16"/>
                <w:szCs w:val="16"/>
                <w:lang w:eastAsia="en-US"/>
              </w:rPr>
              <w:t>1.6E-05</w:t>
            </w:r>
          </w:p>
        </w:tc>
        <w:tc>
          <w:tcPr>
            <w:tcW w:w="1153" w:type="dxa"/>
            <w:shd w:val="clear" w:color="auto" w:fill="auto"/>
            <w:noWrap/>
            <w:vAlign w:val="bottom"/>
            <w:hideMark/>
          </w:tcPr>
          <w:p w14:paraId="092245A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1.6E-02</w:t>
            </w:r>
          </w:p>
        </w:tc>
        <w:tc>
          <w:tcPr>
            <w:tcW w:w="962" w:type="dxa"/>
            <w:shd w:val="clear" w:color="auto" w:fill="auto"/>
            <w:noWrap/>
            <w:vAlign w:val="bottom"/>
            <w:hideMark/>
          </w:tcPr>
          <w:p w14:paraId="02D6E3B9"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0.11</w:t>
            </w:r>
          </w:p>
        </w:tc>
        <w:tc>
          <w:tcPr>
            <w:tcW w:w="1178" w:type="dxa"/>
            <w:shd w:val="clear" w:color="auto" w:fill="auto"/>
            <w:noWrap/>
            <w:vAlign w:val="bottom"/>
            <w:hideMark/>
          </w:tcPr>
          <w:p w14:paraId="08EAF1B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0.10</w:t>
            </w:r>
          </w:p>
        </w:tc>
      </w:tr>
      <w:tr w:rsidR="0013163A" w:rsidRPr="0013163A" w14:paraId="0C97D532" w14:textId="77777777" w:rsidTr="00424BC2">
        <w:trPr>
          <w:trHeight w:val="220"/>
        </w:trPr>
        <w:tc>
          <w:tcPr>
            <w:tcW w:w="639" w:type="dxa"/>
            <w:shd w:val="clear" w:color="auto" w:fill="auto"/>
            <w:noWrap/>
            <w:vAlign w:val="bottom"/>
            <w:hideMark/>
          </w:tcPr>
          <w:p w14:paraId="1859F4D4"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4E12183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MBP</w:t>
            </w:r>
            <w:r w:rsidRPr="0013163A">
              <w:rPr>
                <w:rFonts w:ascii="Calibri" w:eastAsia="Times New Roman" w:hAnsi="Calibri" w:cs="Times New Roman"/>
                <w:color w:val="000000"/>
                <w:sz w:val="16"/>
                <w:szCs w:val="16"/>
                <w:lang w:eastAsia="en-US"/>
              </w:rPr>
              <w:t xml:space="preserve"> (18)</w:t>
            </w:r>
          </w:p>
        </w:tc>
        <w:tc>
          <w:tcPr>
            <w:tcW w:w="1360" w:type="dxa"/>
            <w:shd w:val="clear" w:color="auto" w:fill="auto"/>
            <w:noWrap/>
            <w:vAlign w:val="bottom"/>
            <w:hideMark/>
          </w:tcPr>
          <w:p w14:paraId="273806D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rs8092433 (18)</w:t>
            </w:r>
          </w:p>
        </w:tc>
        <w:tc>
          <w:tcPr>
            <w:tcW w:w="1360" w:type="dxa"/>
            <w:shd w:val="clear" w:color="auto" w:fill="auto"/>
            <w:noWrap/>
            <w:vAlign w:val="bottom"/>
            <w:hideMark/>
          </w:tcPr>
          <w:p w14:paraId="2B6A5E0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rs4890876 (18)</w:t>
            </w:r>
          </w:p>
        </w:tc>
        <w:tc>
          <w:tcPr>
            <w:tcW w:w="1151" w:type="dxa"/>
            <w:shd w:val="clear" w:color="auto" w:fill="auto"/>
            <w:noWrap/>
            <w:vAlign w:val="bottom"/>
            <w:hideMark/>
          </w:tcPr>
          <w:p w14:paraId="2AA65E8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18:74723459</w:t>
            </w:r>
          </w:p>
        </w:tc>
        <w:tc>
          <w:tcPr>
            <w:tcW w:w="962" w:type="dxa"/>
            <w:shd w:val="clear" w:color="auto" w:fill="auto"/>
            <w:noWrap/>
            <w:vAlign w:val="bottom"/>
            <w:hideMark/>
          </w:tcPr>
          <w:p w14:paraId="4B844F8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1.2E-02</w:t>
            </w:r>
          </w:p>
        </w:tc>
        <w:tc>
          <w:tcPr>
            <w:tcW w:w="1153" w:type="dxa"/>
            <w:shd w:val="clear" w:color="auto" w:fill="auto"/>
            <w:noWrap/>
            <w:vAlign w:val="bottom"/>
            <w:hideMark/>
          </w:tcPr>
          <w:p w14:paraId="2DEBF7F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0.05</w:t>
            </w:r>
          </w:p>
        </w:tc>
        <w:tc>
          <w:tcPr>
            <w:tcW w:w="962" w:type="dxa"/>
            <w:shd w:val="clear" w:color="auto" w:fill="auto"/>
            <w:noWrap/>
            <w:vAlign w:val="bottom"/>
            <w:hideMark/>
          </w:tcPr>
          <w:p w14:paraId="509567BF"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0.67</w:t>
            </w:r>
          </w:p>
        </w:tc>
        <w:tc>
          <w:tcPr>
            <w:tcW w:w="1178" w:type="dxa"/>
            <w:shd w:val="clear" w:color="auto" w:fill="auto"/>
            <w:noWrap/>
            <w:vAlign w:val="bottom"/>
            <w:hideMark/>
          </w:tcPr>
          <w:p w14:paraId="0EB9E521"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0.28</w:t>
            </w:r>
          </w:p>
        </w:tc>
      </w:tr>
      <w:tr w:rsidR="0013163A" w:rsidRPr="0013163A" w14:paraId="74BC4D8A" w14:textId="77777777" w:rsidTr="00424BC2">
        <w:trPr>
          <w:trHeight w:val="220"/>
        </w:trPr>
        <w:tc>
          <w:tcPr>
            <w:tcW w:w="639" w:type="dxa"/>
            <w:shd w:val="clear" w:color="auto" w:fill="auto"/>
            <w:noWrap/>
            <w:vAlign w:val="bottom"/>
            <w:hideMark/>
          </w:tcPr>
          <w:p w14:paraId="37DA871A"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557DC32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NAPRT1</w:t>
            </w:r>
            <w:r w:rsidRPr="0013163A">
              <w:rPr>
                <w:rFonts w:ascii="Calibri" w:eastAsia="Times New Roman" w:hAnsi="Calibri" w:cs="Times New Roman"/>
                <w:color w:val="000000"/>
                <w:sz w:val="16"/>
                <w:szCs w:val="16"/>
                <w:lang w:eastAsia="en-US"/>
              </w:rPr>
              <w:t xml:space="preserve"> (8)</w:t>
            </w:r>
          </w:p>
        </w:tc>
        <w:tc>
          <w:tcPr>
            <w:tcW w:w="1360" w:type="dxa"/>
            <w:shd w:val="clear" w:color="auto" w:fill="auto"/>
            <w:noWrap/>
            <w:vAlign w:val="bottom"/>
            <w:hideMark/>
          </w:tcPr>
          <w:p w14:paraId="54B5107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rs2123758 (8)</w:t>
            </w:r>
          </w:p>
        </w:tc>
        <w:tc>
          <w:tcPr>
            <w:tcW w:w="1360" w:type="dxa"/>
            <w:shd w:val="clear" w:color="auto" w:fill="auto"/>
            <w:noWrap/>
            <w:vAlign w:val="bottom"/>
            <w:hideMark/>
          </w:tcPr>
          <w:p w14:paraId="4145F99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rs3889129 (8)</w:t>
            </w:r>
          </w:p>
        </w:tc>
        <w:tc>
          <w:tcPr>
            <w:tcW w:w="1151" w:type="dxa"/>
            <w:shd w:val="clear" w:color="auto" w:fill="auto"/>
            <w:noWrap/>
            <w:vAlign w:val="bottom"/>
            <w:hideMark/>
          </w:tcPr>
          <w:p w14:paraId="348473C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8:144684215</w:t>
            </w:r>
          </w:p>
        </w:tc>
        <w:tc>
          <w:tcPr>
            <w:tcW w:w="962" w:type="dxa"/>
            <w:shd w:val="clear" w:color="auto" w:fill="auto"/>
            <w:noWrap/>
            <w:vAlign w:val="bottom"/>
            <w:hideMark/>
          </w:tcPr>
          <w:p w14:paraId="5859E73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6.8E-34</w:t>
            </w:r>
          </w:p>
        </w:tc>
        <w:tc>
          <w:tcPr>
            <w:tcW w:w="1153" w:type="dxa"/>
            <w:shd w:val="clear" w:color="auto" w:fill="auto"/>
            <w:noWrap/>
            <w:vAlign w:val="bottom"/>
            <w:hideMark/>
          </w:tcPr>
          <w:p w14:paraId="0C09027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6.2E-06</w:t>
            </w:r>
          </w:p>
        </w:tc>
        <w:tc>
          <w:tcPr>
            <w:tcW w:w="962" w:type="dxa"/>
            <w:shd w:val="clear" w:color="auto" w:fill="auto"/>
            <w:noWrap/>
            <w:vAlign w:val="bottom"/>
            <w:hideMark/>
          </w:tcPr>
          <w:p w14:paraId="50B0CAB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0.40</w:t>
            </w:r>
          </w:p>
        </w:tc>
        <w:tc>
          <w:tcPr>
            <w:tcW w:w="1178" w:type="dxa"/>
            <w:shd w:val="clear" w:color="auto" w:fill="auto"/>
            <w:noWrap/>
            <w:vAlign w:val="bottom"/>
            <w:hideMark/>
          </w:tcPr>
          <w:p w14:paraId="295D20B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0.84</w:t>
            </w:r>
          </w:p>
        </w:tc>
      </w:tr>
      <w:tr w:rsidR="0013163A" w:rsidRPr="0013163A" w14:paraId="14E5FF7D" w14:textId="77777777" w:rsidTr="00424BC2">
        <w:trPr>
          <w:trHeight w:val="220"/>
        </w:trPr>
        <w:tc>
          <w:tcPr>
            <w:tcW w:w="639" w:type="dxa"/>
            <w:shd w:val="clear" w:color="auto" w:fill="auto"/>
            <w:noWrap/>
            <w:vAlign w:val="bottom"/>
            <w:hideMark/>
          </w:tcPr>
          <w:p w14:paraId="76F79127"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1288864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NCL</w:t>
            </w:r>
            <w:r w:rsidRPr="0013163A">
              <w:rPr>
                <w:rFonts w:ascii="Calibri" w:eastAsia="Times New Roman" w:hAnsi="Calibri" w:cs="Times New Roman"/>
                <w:color w:val="000000"/>
                <w:sz w:val="16"/>
                <w:szCs w:val="16"/>
                <w:lang w:eastAsia="en-US"/>
              </w:rPr>
              <w:t xml:space="preserve"> (2)</w:t>
            </w:r>
          </w:p>
        </w:tc>
        <w:tc>
          <w:tcPr>
            <w:tcW w:w="1360" w:type="dxa"/>
            <w:shd w:val="clear" w:color="auto" w:fill="auto"/>
            <w:noWrap/>
            <w:vAlign w:val="bottom"/>
            <w:hideMark/>
          </w:tcPr>
          <w:p w14:paraId="1A93DDB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rs7563453 (2)</w:t>
            </w:r>
          </w:p>
        </w:tc>
        <w:tc>
          <w:tcPr>
            <w:tcW w:w="1360" w:type="dxa"/>
            <w:shd w:val="clear" w:color="auto" w:fill="auto"/>
            <w:noWrap/>
            <w:vAlign w:val="bottom"/>
            <w:hideMark/>
          </w:tcPr>
          <w:p w14:paraId="35AD3E0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rs4973397 (2)</w:t>
            </w:r>
          </w:p>
        </w:tc>
        <w:tc>
          <w:tcPr>
            <w:tcW w:w="1151" w:type="dxa"/>
            <w:shd w:val="clear" w:color="auto" w:fill="auto"/>
            <w:noWrap/>
            <w:vAlign w:val="bottom"/>
            <w:hideMark/>
          </w:tcPr>
          <w:p w14:paraId="52313AC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2:232320581</w:t>
            </w:r>
          </w:p>
        </w:tc>
        <w:tc>
          <w:tcPr>
            <w:tcW w:w="962" w:type="dxa"/>
            <w:shd w:val="clear" w:color="auto" w:fill="auto"/>
            <w:noWrap/>
            <w:vAlign w:val="bottom"/>
            <w:hideMark/>
          </w:tcPr>
          <w:p w14:paraId="45A8D2E3"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0.09</w:t>
            </w:r>
          </w:p>
        </w:tc>
        <w:tc>
          <w:tcPr>
            <w:tcW w:w="1153" w:type="dxa"/>
            <w:shd w:val="clear" w:color="auto" w:fill="auto"/>
            <w:noWrap/>
            <w:vAlign w:val="bottom"/>
            <w:hideMark/>
          </w:tcPr>
          <w:p w14:paraId="78AF2C3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0.10</w:t>
            </w:r>
          </w:p>
        </w:tc>
        <w:tc>
          <w:tcPr>
            <w:tcW w:w="962" w:type="dxa"/>
            <w:shd w:val="clear" w:color="auto" w:fill="auto"/>
            <w:noWrap/>
            <w:vAlign w:val="bottom"/>
            <w:hideMark/>
          </w:tcPr>
          <w:p w14:paraId="733F8348"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0.85</w:t>
            </w:r>
          </w:p>
        </w:tc>
        <w:tc>
          <w:tcPr>
            <w:tcW w:w="1178" w:type="dxa"/>
            <w:shd w:val="clear" w:color="auto" w:fill="auto"/>
            <w:noWrap/>
            <w:vAlign w:val="bottom"/>
            <w:hideMark/>
          </w:tcPr>
          <w:p w14:paraId="669C4A94"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0.71</w:t>
            </w:r>
          </w:p>
        </w:tc>
      </w:tr>
      <w:tr w:rsidR="0013163A" w:rsidRPr="0013163A" w14:paraId="2BAE051D" w14:textId="77777777" w:rsidTr="00424BC2">
        <w:trPr>
          <w:trHeight w:val="220"/>
        </w:trPr>
        <w:tc>
          <w:tcPr>
            <w:tcW w:w="639" w:type="dxa"/>
            <w:shd w:val="clear" w:color="auto" w:fill="auto"/>
            <w:noWrap/>
            <w:vAlign w:val="bottom"/>
            <w:hideMark/>
          </w:tcPr>
          <w:p w14:paraId="56870B37"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15C62EA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PRMT2</w:t>
            </w:r>
            <w:r w:rsidRPr="0013163A">
              <w:rPr>
                <w:rFonts w:ascii="Calibri" w:eastAsia="Times New Roman" w:hAnsi="Calibri" w:cs="Times New Roman"/>
                <w:color w:val="000000"/>
                <w:sz w:val="16"/>
                <w:szCs w:val="16"/>
                <w:lang w:eastAsia="en-US"/>
              </w:rPr>
              <w:t xml:space="preserve"> (21)</w:t>
            </w:r>
          </w:p>
        </w:tc>
        <w:tc>
          <w:tcPr>
            <w:tcW w:w="1360" w:type="dxa"/>
            <w:shd w:val="clear" w:color="auto" w:fill="auto"/>
            <w:noWrap/>
            <w:vAlign w:val="bottom"/>
            <w:hideMark/>
          </w:tcPr>
          <w:p w14:paraId="6EF85ED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rs2839372 (21)</w:t>
            </w:r>
          </w:p>
        </w:tc>
        <w:tc>
          <w:tcPr>
            <w:tcW w:w="1360" w:type="dxa"/>
            <w:shd w:val="clear" w:color="auto" w:fill="auto"/>
            <w:noWrap/>
            <w:vAlign w:val="bottom"/>
            <w:hideMark/>
          </w:tcPr>
          <w:p w14:paraId="495B0AF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rs11701058 (21)</w:t>
            </w:r>
          </w:p>
        </w:tc>
        <w:tc>
          <w:tcPr>
            <w:tcW w:w="1151" w:type="dxa"/>
            <w:shd w:val="clear" w:color="auto" w:fill="auto"/>
            <w:noWrap/>
            <w:vAlign w:val="bottom"/>
            <w:hideMark/>
          </w:tcPr>
          <w:p w14:paraId="44C15E4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21:47887791</w:t>
            </w:r>
          </w:p>
        </w:tc>
        <w:tc>
          <w:tcPr>
            <w:tcW w:w="962" w:type="dxa"/>
            <w:shd w:val="clear" w:color="auto" w:fill="auto"/>
            <w:noWrap/>
            <w:vAlign w:val="bottom"/>
            <w:hideMark/>
          </w:tcPr>
          <w:p w14:paraId="4949D55B"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2.6E-15</w:t>
            </w:r>
          </w:p>
        </w:tc>
        <w:tc>
          <w:tcPr>
            <w:tcW w:w="1153" w:type="dxa"/>
            <w:shd w:val="clear" w:color="auto" w:fill="auto"/>
            <w:noWrap/>
            <w:vAlign w:val="bottom"/>
            <w:hideMark/>
          </w:tcPr>
          <w:p w14:paraId="308AD38F"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2.6E-04</w:t>
            </w:r>
          </w:p>
        </w:tc>
        <w:tc>
          <w:tcPr>
            <w:tcW w:w="962" w:type="dxa"/>
            <w:shd w:val="clear" w:color="auto" w:fill="auto"/>
            <w:noWrap/>
            <w:vAlign w:val="bottom"/>
            <w:hideMark/>
          </w:tcPr>
          <w:p w14:paraId="58E2E41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0.52</w:t>
            </w:r>
          </w:p>
        </w:tc>
        <w:tc>
          <w:tcPr>
            <w:tcW w:w="1178" w:type="dxa"/>
            <w:shd w:val="clear" w:color="auto" w:fill="auto"/>
            <w:noWrap/>
            <w:vAlign w:val="bottom"/>
            <w:hideMark/>
          </w:tcPr>
          <w:p w14:paraId="13547F8D"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0.30</w:t>
            </w:r>
          </w:p>
        </w:tc>
      </w:tr>
      <w:tr w:rsidR="0013163A" w:rsidRPr="0013163A" w14:paraId="149789DF" w14:textId="77777777" w:rsidTr="00424BC2">
        <w:trPr>
          <w:trHeight w:val="220"/>
        </w:trPr>
        <w:tc>
          <w:tcPr>
            <w:tcW w:w="639" w:type="dxa"/>
            <w:shd w:val="clear" w:color="auto" w:fill="auto"/>
            <w:noWrap/>
            <w:vAlign w:val="bottom"/>
            <w:hideMark/>
          </w:tcPr>
          <w:p w14:paraId="4E06E88D"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7A1439D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SNORD14A</w:t>
            </w:r>
            <w:r w:rsidRPr="0013163A">
              <w:rPr>
                <w:rFonts w:ascii="Calibri" w:eastAsia="Times New Roman" w:hAnsi="Calibri" w:cs="Times New Roman"/>
                <w:color w:val="000000"/>
                <w:sz w:val="16"/>
                <w:szCs w:val="16"/>
                <w:lang w:eastAsia="en-US"/>
              </w:rPr>
              <w:t xml:space="preserve"> (11)</w:t>
            </w:r>
          </w:p>
        </w:tc>
        <w:tc>
          <w:tcPr>
            <w:tcW w:w="1360" w:type="dxa"/>
            <w:shd w:val="clear" w:color="auto" w:fill="auto"/>
            <w:noWrap/>
            <w:vAlign w:val="bottom"/>
            <w:hideMark/>
          </w:tcPr>
          <w:p w14:paraId="74FBFE63"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rs2634462 (11)</w:t>
            </w:r>
          </w:p>
        </w:tc>
        <w:tc>
          <w:tcPr>
            <w:tcW w:w="1360" w:type="dxa"/>
            <w:shd w:val="clear" w:color="auto" w:fill="auto"/>
            <w:noWrap/>
            <w:vAlign w:val="bottom"/>
            <w:hideMark/>
          </w:tcPr>
          <w:p w14:paraId="025B23F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rs6486334 (11)</w:t>
            </w:r>
          </w:p>
        </w:tc>
        <w:tc>
          <w:tcPr>
            <w:tcW w:w="1151" w:type="dxa"/>
            <w:shd w:val="clear" w:color="auto" w:fill="auto"/>
            <w:noWrap/>
            <w:vAlign w:val="bottom"/>
            <w:hideMark/>
          </w:tcPr>
          <w:p w14:paraId="7D7F61E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11:17230389</w:t>
            </w:r>
          </w:p>
        </w:tc>
        <w:tc>
          <w:tcPr>
            <w:tcW w:w="962" w:type="dxa"/>
            <w:shd w:val="clear" w:color="auto" w:fill="auto"/>
            <w:noWrap/>
            <w:vAlign w:val="bottom"/>
            <w:hideMark/>
          </w:tcPr>
          <w:p w14:paraId="1ADC4E2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1.7E-05</w:t>
            </w:r>
          </w:p>
        </w:tc>
        <w:tc>
          <w:tcPr>
            <w:tcW w:w="1153" w:type="dxa"/>
            <w:shd w:val="clear" w:color="auto" w:fill="auto"/>
            <w:noWrap/>
            <w:vAlign w:val="bottom"/>
            <w:hideMark/>
          </w:tcPr>
          <w:p w14:paraId="10AE768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0.37</w:t>
            </w:r>
          </w:p>
        </w:tc>
        <w:tc>
          <w:tcPr>
            <w:tcW w:w="962" w:type="dxa"/>
            <w:shd w:val="clear" w:color="auto" w:fill="auto"/>
            <w:noWrap/>
            <w:vAlign w:val="bottom"/>
            <w:hideMark/>
          </w:tcPr>
          <w:p w14:paraId="1004C18D"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0.41</w:t>
            </w:r>
          </w:p>
        </w:tc>
        <w:tc>
          <w:tcPr>
            <w:tcW w:w="1178" w:type="dxa"/>
            <w:shd w:val="clear" w:color="auto" w:fill="auto"/>
            <w:noWrap/>
            <w:vAlign w:val="bottom"/>
            <w:hideMark/>
          </w:tcPr>
          <w:p w14:paraId="218208C7"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0.17</w:t>
            </w:r>
          </w:p>
        </w:tc>
      </w:tr>
      <w:tr w:rsidR="0013163A" w:rsidRPr="0013163A" w14:paraId="7820B0F0" w14:textId="77777777" w:rsidTr="00424BC2">
        <w:trPr>
          <w:trHeight w:val="220"/>
        </w:trPr>
        <w:tc>
          <w:tcPr>
            <w:tcW w:w="639" w:type="dxa"/>
            <w:shd w:val="clear" w:color="auto" w:fill="auto"/>
            <w:noWrap/>
            <w:vAlign w:val="bottom"/>
            <w:hideMark/>
          </w:tcPr>
          <w:p w14:paraId="1490DFBE"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14E44A8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TMEM149</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150CC47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rs807491 (19)</w:t>
            </w:r>
          </w:p>
        </w:tc>
        <w:tc>
          <w:tcPr>
            <w:tcW w:w="1360" w:type="dxa"/>
            <w:shd w:val="clear" w:color="auto" w:fill="auto"/>
            <w:noWrap/>
            <w:vAlign w:val="bottom"/>
            <w:hideMark/>
          </w:tcPr>
          <w:p w14:paraId="25DAAAE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rs7254601 (19)</w:t>
            </w:r>
          </w:p>
        </w:tc>
        <w:tc>
          <w:tcPr>
            <w:tcW w:w="1151" w:type="dxa"/>
            <w:shd w:val="clear" w:color="auto" w:fill="auto"/>
            <w:noWrap/>
            <w:vAlign w:val="bottom"/>
            <w:hideMark/>
          </w:tcPr>
          <w:p w14:paraId="50DB424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19:36234489</w:t>
            </w:r>
          </w:p>
        </w:tc>
        <w:tc>
          <w:tcPr>
            <w:tcW w:w="962" w:type="dxa"/>
            <w:shd w:val="clear" w:color="auto" w:fill="auto"/>
            <w:noWrap/>
            <w:vAlign w:val="bottom"/>
            <w:hideMark/>
          </w:tcPr>
          <w:p w14:paraId="068B4A6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3.0E-31</w:t>
            </w:r>
          </w:p>
        </w:tc>
        <w:tc>
          <w:tcPr>
            <w:tcW w:w="1153" w:type="dxa"/>
            <w:shd w:val="clear" w:color="auto" w:fill="auto"/>
            <w:noWrap/>
            <w:vAlign w:val="bottom"/>
            <w:hideMark/>
          </w:tcPr>
          <w:p w14:paraId="28B247BB"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2.9E-06</w:t>
            </w:r>
          </w:p>
        </w:tc>
        <w:tc>
          <w:tcPr>
            <w:tcW w:w="962" w:type="dxa"/>
            <w:shd w:val="clear" w:color="auto" w:fill="auto"/>
            <w:noWrap/>
            <w:vAlign w:val="bottom"/>
            <w:hideMark/>
          </w:tcPr>
          <w:p w14:paraId="5A76A381"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0.46</w:t>
            </w:r>
          </w:p>
        </w:tc>
        <w:tc>
          <w:tcPr>
            <w:tcW w:w="1178" w:type="dxa"/>
            <w:shd w:val="clear" w:color="auto" w:fill="auto"/>
            <w:noWrap/>
            <w:vAlign w:val="bottom"/>
            <w:hideMark/>
          </w:tcPr>
          <w:p w14:paraId="146B6C26"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0.41</w:t>
            </w:r>
          </w:p>
        </w:tc>
      </w:tr>
      <w:tr w:rsidR="0013163A" w:rsidRPr="0013163A" w14:paraId="41C795BA" w14:textId="77777777" w:rsidTr="00424BC2">
        <w:trPr>
          <w:trHeight w:val="220"/>
        </w:trPr>
        <w:tc>
          <w:tcPr>
            <w:tcW w:w="639" w:type="dxa"/>
            <w:shd w:val="clear" w:color="auto" w:fill="auto"/>
            <w:noWrap/>
            <w:vAlign w:val="bottom"/>
            <w:hideMark/>
          </w:tcPr>
          <w:p w14:paraId="1930DDCD"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02B9C9A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TMEM149</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2C78FC4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3872307E"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rs6926382 (6)</w:t>
            </w:r>
          </w:p>
        </w:tc>
        <w:tc>
          <w:tcPr>
            <w:tcW w:w="1151" w:type="dxa"/>
            <w:shd w:val="clear" w:color="auto" w:fill="auto"/>
            <w:noWrap/>
            <w:vAlign w:val="bottom"/>
            <w:hideMark/>
          </w:tcPr>
          <w:p w14:paraId="0FBB2B5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19:36234489</w:t>
            </w:r>
          </w:p>
        </w:tc>
        <w:tc>
          <w:tcPr>
            <w:tcW w:w="962" w:type="dxa"/>
            <w:shd w:val="clear" w:color="auto" w:fill="auto"/>
            <w:noWrap/>
            <w:vAlign w:val="bottom"/>
            <w:hideMark/>
          </w:tcPr>
          <w:p w14:paraId="1A79783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3.2E-43</w:t>
            </w:r>
          </w:p>
        </w:tc>
        <w:tc>
          <w:tcPr>
            <w:tcW w:w="1153" w:type="dxa"/>
            <w:shd w:val="clear" w:color="auto" w:fill="auto"/>
            <w:noWrap/>
            <w:vAlign w:val="bottom"/>
            <w:hideMark/>
          </w:tcPr>
          <w:p w14:paraId="41060C9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0.23</w:t>
            </w:r>
          </w:p>
        </w:tc>
        <w:tc>
          <w:tcPr>
            <w:tcW w:w="962" w:type="dxa"/>
            <w:shd w:val="clear" w:color="auto" w:fill="auto"/>
            <w:noWrap/>
            <w:vAlign w:val="bottom"/>
            <w:hideMark/>
          </w:tcPr>
          <w:p w14:paraId="201D7CDC"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0.17</w:t>
            </w:r>
          </w:p>
        </w:tc>
        <w:tc>
          <w:tcPr>
            <w:tcW w:w="1178" w:type="dxa"/>
            <w:shd w:val="clear" w:color="auto" w:fill="auto"/>
            <w:noWrap/>
            <w:vAlign w:val="bottom"/>
            <w:hideMark/>
          </w:tcPr>
          <w:p w14:paraId="264BB766"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0.53</w:t>
            </w:r>
          </w:p>
        </w:tc>
      </w:tr>
      <w:tr w:rsidR="0013163A" w:rsidRPr="0013163A" w14:paraId="1E6BC5AC" w14:textId="77777777" w:rsidTr="00424BC2">
        <w:trPr>
          <w:trHeight w:val="220"/>
        </w:trPr>
        <w:tc>
          <w:tcPr>
            <w:tcW w:w="639" w:type="dxa"/>
            <w:shd w:val="clear" w:color="auto" w:fill="auto"/>
            <w:noWrap/>
            <w:vAlign w:val="bottom"/>
            <w:hideMark/>
          </w:tcPr>
          <w:p w14:paraId="20C7D9F6"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2E01809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TMEM149</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0AAF12F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7977A66E"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rs914940 (1)</w:t>
            </w:r>
          </w:p>
        </w:tc>
        <w:tc>
          <w:tcPr>
            <w:tcW w:w="1151" w:type="dxa"/>
            <w:shd w:val="clear" w:color="auto" w:fill="auto"/>
            <w:noWrap/>
            <w:vAlign w:val="bottom"/>
            <w:hideMark/>
          </w:tcPr>
          <w:p w14:paraId="7E38D13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19:36234489</w:t>
            </w:r>
          </w:p>
        </w:tc>
        <w:tc>
          <w:tcPr>
            <w:tcW w:w="962" w:type="dxa"/>
            <w:shd w:val="clear" w:color="auto" w:fill="auto"/>
            <w:noWrap/>
            <w:vAlign w:val="bottom"/>
            <w:hideMark/>
          </w:tcPr>
          <w:p w14:paraId="64BEB2D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3.7E-42</w:t>
            </w:r>
          </w:p>
        </w:tc>
        <w:tc>
          <w:tcPr>
            <w:tcW w:w="1153" w:type="dxa"/>
            <w:shd w:val="clear" w:color="auto" w:fill="auto"/>
            <w:noWrap/>
            <w:vAlign w:val="bottom"/>
            <w:hideMark/>
          </w:tcPr>
          <w:p w14:paraId="02E00B8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0.62</w:t>
            </w:r>
          </w:p>
        </w:tc>
        <w:tc>
          <w:tcPr>
            <w:tcW w:w="962" w:type="dxa"/>
            <w:shd w:val="clear" w:color="auto" w:fill="auto"/>
            <w:noWrap/>
            <w:vAlign w:val="bottom"/>
            <w:hideMark/>
          </w:tcPr>
          <w:p w14:paraId="6826BB3D"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0.39</w:t>
            </w:r>
          </w:p>
        </w:tc>
        <w:tc>
          <w:tcPr>
            <w:tcW w:w="1178" w:type="dxa"/>
            <w:shd w:val="clear" w:color="auto" w:fill="auto"/>
            <w:noWrap/>
            <w:vAlign w:val="bottom"/>
            <w:hideMark/>
          </w:tcPr>
          <w:p w14:paraId="30EA0FC5"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0.71</w:t>
            </w:r>
          </w:p>
        </w:tc>
      </w:tr>
      <w:tr w:rsidR="0013163A" w:rsidRPr="0013163A" w14:paraId="6D3C3472" w14:textId="77777777" w:rsidTr="00424BC2">
        <w:trPr>
          <w:trHeight w:val="220"/>
        </w:trPr>
        <w:tc>
          <w:tcPr>
            <w:tcW w:w="639" w:type="dxa"/>
            <w:shd w:val="clear" w:color="auto" w:fill="auto"/>
            <w:noWrap/>
            <w:vAlign w:val="bottom"/>
            <w:hideMark/>
          </w:tcPr>
          <w:p w14:paraId="278B0771"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1BA9371F"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TMEM149</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45B45529"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3233E8E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rs2351458 (4)</w:t>
            </w:r>
          </w:p>
        </w:tc>
        <w:tc>
          <w:tcPr>
            <w:tcW w:w="1151" w:type="dxa"/>
            <w:shd w:val="clear" w:color="auto" w:fill="auto"/>
            <w:noWrap/>
            <w:vAlign w:val="bottom"/>
            <w:hideMark/>
          </w:tcPr>
          <w:p w14:paraId="0C79B13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19:36234489</w:t>
            </w:r>
          </w:p>
        </w:tc>
        <w:tc>
          <w:tcPr>
            <w:tcW w:w="962" w:type="dxa"/>
            <w:shd w:val="clear" w:color="auto" w:fill="auto"/>
            <w:noWrap/>
            <w:vAlign w:val="bottom"/>
            <w:hideMark/>
          </w:tcPr>
          <w:p w14:paraId="338F7A25"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3.5E-42</w:t>
            </w:r>
          </w:p>
        </w:tc>
        <w:tc>
          <w:tcPr>
            <w:tcW w:w="1153" w:type="dxa"/>
            <w:shd w:val="clear" w:color="auto" w:fill="auto"/>
            <w:noWrap/>
            <w:vAlign w:val="bottom"/>
            <w:hideMark/>
          </w:tcPr>
          <w:p w14:paraId="224DB303"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0.30</w:t>
            </w:r>
          </w:p>
        </w:tc>
        <w:tc>
          <w:tcPr>
            <w:tcW w:w="962" w:type="dxa"/>
            <w:shd w:val="clear" w:color="auto" w:fill="auto"/>
            <w:noWrap/>
            <w:vAlign w:val="bottom"/>
            <w:hideMark/>
          </w:tcPr>
          <w:p w14:paraId="19D93E34"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0.53</w:t>
            </w:r>
          </w:p>
        </w:tc>
        <w:tc>
          <w:tcPr>
            <w:tcW w:w="1178" w:type="dxa"/>
            <w:shd w:val="clear" w:color="auto" w:fill="auto"/>
            <w:noWrap/>
            <w:vAlign w:val="bottom"/>
            <w:hideMark/>
          </w:tcPr>
          <w:p w14:paraId="3E3408A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0.46</w:t>
            </w:r>
          </w:p>
        </w:tc>
      </w:tr>
      <w:tr w:rsidR="0013163A" w:rsidRPr="0013163A" w14:paraId="77E2E4A9" w14:textId="77777777" w:rsidTr="00424BC2">
        <w:trPr>
          <w:trHeight w:val="220"/>
        </w:trPr>
        <w:tc>
          <w:tcPr>
            <w:tcW w:w="639" w:type="dxa"/>
            <w:shd w:val="clear" w:color="auto" w:fill="auto"/>
            <w:noWrap/>
            <w:vAlign w:val="bottom"/>
            <w:hideMark/>
          </w:tcPr>
          <w:p w14:paraId="39B4F472"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6E129D2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TMEM149</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5B23653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77EEC1A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rs6718480 (2)</w:t>
            </w:r>
          </w:p>
        </w:tc>
        <w:tc>
          <w:tcPr>
            <w:tcW w:w="1151" w:type="dxa"/>
            <w:shd w:val="clear" w:color="auto" w:fill="auto"/>
            <w:noWrap/>
            <w:vAlign w:val="bottom"/>
            <w:hideMark/>
          </w:tcPr>
          <w:p w14:paraId="1D86FE6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19:36234489</w:t>
            </w:r>
          </w:p>
        </w:tc>
        <w:tc>
          <w:tcPr>
            <w:tcW w:w="962" w:type="dxa"/>
            <w:shd w:val="clear" w:color="auto" w:fill="auto"/>
            <w:noWrap/>
            <w:vAlign w:val="bottom"/>
            <w:hideMark/>
          </w:tcPr>
          <w:p w14:paraId="5ED98E6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6.1E-42</w:t>
            </w:r>
          </w:p>
        </w:tc>
        <w:tc>
          <w:tcPr>
            <w:tcW w:w="1153" w:type="dxa"/>
            <w:shd w:val="clear" w:color="auto" w:fill="auto"/>
            <w:noWrap/>
            <w:vAlign w:val="bottom"/>
            <w:hideMark/>
          </w:tcPr>
          <w:p w14:paraId="5B38E3FA"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0.44</w:t>
            </w:r>
          </w:p>
        </w:tc>
        <w:tc>
          <w:tcPr>
            <w:tcW w:w="962" w:type="dxa"/>
            <w:shd w:val="clear" w:color="auto" w:fill="auto"/>
            <w:noWrap/>
            <w:vAlign w:val="bottom"/>
            <w:hideMark/>
          </w:tcPr>
          <w:p w14:paraId="308ED081"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0.57</w:t>
            </w:r>
          </w:p>
        </w:tc>
        <w:tc>
          <w:tcPr>
            <w:tcW w:w="1178" w:type="dxa"/>
            <w:shd w:val="clear" w:color="auto" w:fill="auto"/>
            <w:noWrap/>
            <w:vAlign w:val="bottom"/>
            <w:hideMark/>
          </w:tcPr>
          <w:p w14:paraId="71E1A0CE"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0.69</w:t>
            </w:r>
          </w:p>
        </w:tc>
      </w:tr>
      <w:tr w:rsidR="0013163A" w:rsidRPr="0013163A" w14:paraId="6DAF0441" w14:textId="77777777" w:rsidTr="00424BC2">
        <w:trPr>
          <w:trHeight w:val="220"/>
        </w:trPr>
        <w:tc>
          <w:tcPr>
            <w:tcW w:w="639" w:type="dxa"/>
            <w:shd w:val="clear" w:color="auto" w:fill="auto"/>
            <w:noWrap/>
            <w:vAlign w:val="bottom"/>
            <w:hideMark/>
          </w:tcPr>
          <w:p w14:paraId="566B21E7"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6700742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TMEM149</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1775093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7FEE241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rs1843357 (8)</w:t>
            </w:r>
          </w:p>
        </w:tc>
        <w:tc>
          <w:tcPr>
            <w:tcW w:w="1151" w:type="dxa"/>
            <w:shd w:val="clear" w:color="auto" w:fill="auto"/>
            <w:noWrap/>
            <w:vAlign w:val="bottom"/>
            <w:hideMark/>
          </w:tcPr>
          <w:p w14:paraId="6DEA91C4"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19:36234489</w:t>
            </w:r>
          </w:p>
        </w:tc>
        <w:tc>
          <w:tcPr>
            <w:tcW w:w="962" w:type="dxa"/>
            <w:shd w:val="clear" w:color="auto" w:fill="auto"/>
            <w:noWrap/>
            <w:vAlign w:val="bottom"/>
            <w:hideMark/>
          </w:tcPr>
          <w:p w14:paraId="5AE6F42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4.0E-41</w:t>
            </w:r>
          </w:p>
        </w:tc>
        <w:tc>
          <w:tcPr>
            <w:tcW w:w="1153" w:type="dxa"/>
            <w:shd w:val="clear" w:color="auto" w:fill="auto"/>
            <w:noWrap/>
            <w:vAlign w:val="bottom"/>
            <w:hideMark/>
          </w:tcPr>
          <w:p w14:paraId="69306D6D"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0.44</w:t>
            </w:r>
          </w:p>
        </w:tc>
        <w:tc>
          <w:tcPr>
            <w:tcW w:w="962" w:type="dxa"/>
            <w:shd w:val="clear" w:color="auto" w:fill="auto"/>
            <w:noWrap/>
            <w:vAlign w:val="bottom"/>
            <w:hideMark/>
          </w:tcPr>
          <w:p w14:paraId="01E2EDD4"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0.91</w:t>
            </w:r>
          </w:p>
        </w:tc>
        <w:tc>
          <w:tcPr>
            <w:tcW w:w="1178" w:type="dxa"/>
            <w:shd w:val="clear" w:color="auto" w:fill="auto"/>
            <w:noWrap/>
            <w:vAlign w:val="bottom"/>
            <w:hideMark/>
          </w:tcPr>
          <w:p w14:paraId="79CAA1D3"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0.73</w:t>
            </w:r>
          </w:p>
        </w:tc>
      </w:tr>
      <w:tr w:rsidR="0013163A" w:rsidRPr="0013163A" w14:paraId="73A468B0" w14:textId="77777777" w:rsidTr="00424BC2">
        <w:trPr>
          <w:trHeight w:val="220"/>
        </w:trPr>
        <w:tc>
          <w:tcPr>
            <w:tcW w:w="639" w:type="dxa"/>
            <w:shd w:val="clear" w:color="auto" w:fill="auto"/>
            <w:noWrap/>
            <w:vAlign w:val="bottom"/>
            <w:hideMark/>
          </w:tcPr>
          <w:p w14:paraId="6E43120B"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6" w:type="dxa"/>
            <w:shd w:val="clear" w:color="auto" w:fill="auto"/>
            <w:noWrap/>
            <w:vAlign w:val="bottom"/>
            <w:hideMark/>
          </w:tcPr>
          <w:p w14:paraId="1E182782"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TMEM149</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1FB0754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4F8FF078"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rs9509428 (13)</w:t>
            </w:r>
          </w:p>
        </w:tc>
        <w:tc>
          <w:tcPr>
            <w:tcW w:w="1151" w:type="dxa"/>
            <w:shd w:val="clear" w:color="auto" w:fill="auto"/>
            <w:noWrap/>
            <w:vAlign w:val="bottom"/>
            <w:hideMark/>
          </w:tcPr>
          <w:p w14:paraId="600916F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19:36234489</w:t>
            </w:r>
          </w:p>
        </w:tc>
        <w:tc>
          <w:tcPr>
            <w:tcW w:w="962" w:type="dxa"/>
            <w:shd w:val="clear" w:color="auto" w:fill="auto"/>
            <w:noWrap/>
            <w:vAlign w:val="bottom"/>
            <w:hideMark/>
          </w:tcPr>
          <w:p w14:paraId="57C2E6B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3.3E-42</w:t>
            </w:r>
          </w:p>
        </w:tc>
        <w:tc>
          <w:tcPr>
            <w:tcW w:w="1153" w:type="dxa"/>
            <w:shd w:val="clear" w:color="auto" w:fill="auto"/>
            <w:noWrap/>
            <w:vAlign w:val="bottom"/>
            <w:hideMark/>
          </w:tcPr>
          <w:p w14:paraId="6B1A8E70"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0.09</w:t>
            </w:r>
          </w:p>
        </w:tc>
        <w:tc>
          <w:tcPr>
            <w:tcW w:w="962" w:type="dxa"/>
            <w:shd w:val="clear" w:color="auto" w:fill="auto"/>
            <w:noWrap/>
            <w:vAlign w:val="bottom"/>
            <w:hideMark/>
          </w:tcPr>
          <w:p w14:paraId="74D75E36"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0.69</w:t>
            </w:r>
          </w:p>
        </w:tc>
        <w:tc>
          <w:tcPr>
            <w:tcW w:w="1178" w:type="dxa"/>
            <w:shd w:val="clear" w:color="auto" w:fill="auto"/>
            <w:noWrap/>
            <w:vAlign w:val="bottom"/>
            <w:hideMark/>
          </w:tcPr>
          <w:p w14:paraId="054643D1"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0.39</w:t>
            </w:r>
          </w:p>
        </w:tc>
      </w:tr>
      <w:tr w:rsidR="0013163A" w:rsidRPr="0013163A" w14:paraId="0C1C80C9" w14:textId="77777777" w:rsidTr="00424BC2">
        <w:trPr>
          <w:trHeight w:val="220"/>
        </w:trPr>
        <w:tc>
          <w:tcPr>
            <w:tcW w:w="639" w:type="dxa"/>
            <w:shd w:val="clear" w:color="auto" w:fill="auto"/>
            <w:noWrap/>
            <w:vAlign w:val="bottom"/>
            <w:hideMark/>
          </w:tcPr>
          <w:p w14:paraId="055117E2" w14:textId="77777777" w:rsidR="0013163A" w:rsidRPr="00F36F9D" w:rsidRDefault="0013163A" w:rsidP="00D57E94">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6" w:type="dxa"/>
            <w:shd w:val="clear" w:color="auto" w:fill="auto"/>
            <w:noWrap/>
            <w:vAlign w:val="bottom"/>
            <w:hideMark/>
          </w:tcPr>
          <w:p w14:paraId="130DFAF7"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i/>
                <w:color w:val="000000"/>
                <w:sz w:val="16"/>
                <w:szCs w:val="16"/>
                <w:lang w:eastAsia="en-US"/>
              </w:rPr>
              <w:t>VASP</w:t>
            </w:r>
            <w:r w:rsidRPr="0013163A">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1A61A29C"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rs1264226 (19)</w:t>
            </w:r>
          </w:p>
        </w:tc>
        <w:tc>
          <w:tcPr>
            <w:tcW w:w="1360" w:type="dxa"/>
            <w:shd w:val="clear" w:color="auto" w:fill="auto"/>
            <w:noWrap/>
            <w:vAlign w:val="bottom"/>
            <w:hideMark/>
          </w:tcPr>
          <w:p w14:paraId="2EA7FC16"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rs2276470 (19)</w:t>
            </w:r>
          </w:p>
        </w:tc>
        <w:tc>
          <w:tcPr>
            <w:tcW w:w="1151" w:type="dxa"/>
            <w:shd w:val="clear" w:color="auto" w:fill="auto"/>
            <w:noWrap/>
            <w:vAlign w:val="bottom"/>
            <w:hideMark/>
          </w:tcPr>
          <w:p w14:paraId="7D7EA16B"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19:46033382</w:t>
            </w:r>
          </w:p>
        </w:tc>
        <w:tc>
          <w:tcPr>
            <w:tcW w:w="962" w:type="dxa"/>
            <w:shd w:val="clear" w:color="auto" w:fill="auto"/>
            <w:noWrap/>
            <w:vAlign w:val="bottom"/>
            <w:hideMark/>
          </w:tcPr>
          <w:p w14:paraId="7E03865F"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0.12</w:t>
            </w:r>
          </w:p>
        </w:tc>
        <w:tc>
          <w:tcPr>
            <w:tcW w:w="1153" w:type="dxa"/>
            <w:shd w:val="clear" w:color="auto" w:fill="auto"/>
            <w:noWrap/>
            <w:vAlign w:val="bottom"/>
            <w:hideMark/>
          </w:tcPr>
          <w:p w14:paraId="6846D821" w14:textId="77777777" w:rsidR="0013163A" w:rsidRPr="0013163A" w:rsidRDefault="0013163A" w:rsidP="00D57E94">
            <w:pPr>
              <w:spacing w:after="0" w:line="240" w:lineRule="auto"/>
              <w:rPr>
                <w:rFonts w:ascii="Calibri" w:eastAsia="Times New Roman" w:hAnsi="Calibri" w:cs="Times New Roman"/>
                <w:color w:val="000000"/>
                <w:sz w:val="16"/>
                <w:szCs w:val="16"/>
                <w:lang w:eastAsia="en-US"/>
              </w:rPr>
            </w:pPr>
            <w:r w:rsidRPr="0013163A">
              <w:rPr>
                <w:rFonts w:ascii="Calibri" w:eastAsia="Times New Roman" w:hAnsi="Calibri" w:cs="Times New Roman"/>
                <w:color w:val="000000"/>
                <w:sz w:val="16"/>
                <w:szCs w:val="16"/>
                <w:lang w:eastAsia="en-US"/>
              </w:rPr>
              <w:t>0.81</w:t>
            </w:r>
          </w:p>
        </w:tc>
        <w:tc>
          <w:tcPr>
            <w:tcW w:w="962" w:type="dxa"/>
            <w:shd w:val="clear" w:color="auto" w:fill="auto"/>
            <w:noWrap/>
            <w:vAlign w:val="bottom"/>
            <w:hideMark/>
          </w:tcPr>
          <w:p w14:paraId="00DE604E"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0.71</w:t>
            </w:r>
          </w:p>
        </w:tc>
        <w:tc>
          <w:tcPr>
            <w:tcW w:w="1178" w:type="dxa"/>
            <w:shd w:val="clear" w:color="auto" w:fill="auto"/>
            <w:noWrap/>
            <w:vAlign w:val="bottom"/>
            <w:hideMark/>
          </w:tcPr>
          <w:p w14:paraId="6E213C8B" w14:textId="77777777" w:rsidR="0013163A" w:rsidRPr="0013163A" w:rsidRDefault="0013163A" w:rsidP="00D57E94">
            <w:pPr>
              <w:spacing w:after="0" w:line="240" w:lineRule="auto"/>
              <w:rPr>
                <w:rFonts w:ascii="Calibri" w:eastAsia="Times New Roman" w:hAnsi="Calibri" w:cs="Times New Roman"/>
                <w:bCs/>
                <w:color w:val="000000"/>
                <w:sz w:val="16"/>
                <w:szCs w:val="16"/>
                <w:lang w:eastAsia="en-US"/>
              </w:rPr>
            </w:pPr>
            <w:r w:rsidRPr="0013163A">
              <w:rPr>
                <w:rFonts w:ascii="Calibri" w:eastAsia="Times New Roman" w:hAnsi="Calibri" w:cs="Times New Roman"/>
                <w:bCs/>
                <w:color w:val="000000"/>
                <w:sz w:val="16"/>
                <w:szCs w:val="16"/>
                <w:lang w:eastAsia="en-US"/>
              </w:rPr>
              <w:t>0.56</w:t>
            </w:r>
          </w:p>
        </w:tc>
      </w:tr>
    </w:tbl>
    <w:p w14:paraId="3C854768" w14:textId="77777777" w:rsidR="00A56B98" w:rsidRDefault="00A56B98" w:rsidP="00A52B30">
      <w:pPr>
        <w:rPr>
          <w:rFonts w:ascii="Arial" w:hAnsi="Arial" w:cs="Arial"/>
        </w:rPr>
      </w:pPr>
    </w:p>
    <w:p w14:paraId="466C8FB1" w14:textId="64392D3D" w:rsidR="00F05AD5" w:rsidRPr="008C4BAB" w:rsidRDefault="00F05AD5" w:rsidP="00F05AD5">
      <w:pPr>
        <w:rPr>
          <w:rFonts w:ascii="Arial" w:hAnsi="Arial" w:cs="Arial"/>
          <w:sz w:val="20"/>
          <w:szCs w:val="20"/>
        </w:rPr>
      </w:pPr>
      <w:r w:rsidRPr="008C4BAB">
        <w:rPr>
          <w:rFonts w:ascii="Arial" w:hAnsi="Arial" w:cs="Arial"/>
          <w:sz w:val="20"/>
          <w:szCs w:val="20"/>
          <w:vertAlign w:val="superscript"/>
        </w:rPr>
        <w:t>§</w:t>
      </w:r>
      <w:r w:rsidRPr="008C4BAB">
        <w:rPr>
          <w:rFonts w:ascii="Arial" w:hAnsi="Arial" w:cs="Arial"/>
          <w:sz w:val="20"/>
          <w:szCs w:val="20"/>
        </w:rPr>
        <w:t xml:space="preserve"> </w:t>
      </w:r>
      <w:proofErr w:type="spellStart"/>
      <w:r w:rsidRPr="008C4BAB">
        <w:rPr>
          <w:rFonts w:ascii="Arial" w:hAnsi="Arial" w:cs="Arial"/>
          <w:sz w:val="20"/>
          <w:szCs w:val="20"/>
        </w:rPr>
        <w:t>IncSeq</w:t>
      </w:r>
      <w:proofErr w:type="spellEnd"/>
      <w:r w:rsidRPr="008C4BAB">
        <w:rPr>
          <w:rFonts w:ascii="Arial" w:hAnsi="Arial" w:cs="Arial"/>
          <w:sz w:val="20"/>
          <w:szCs w:val="20"/>
        </w:rPr>
        <w:t xml:space="preserve"> variant: most strongly associated variant with probe levels in </w:t>
      </w:r>
      <w:r w:rsidRPr="00F36F9D">
        <w:rPr>
          <w:rFonts w:ascii="Arial" w:hAnsi="Arial" w:cs="Arial"/>
          <w:i/>
          <w:sz w:val="20"/>
          <w:szCs w:val="20"/>
        </w:rPr>
        <w:t>cis</w:t>
      </w:r>
      <w:r w:rsidRPr="008C4BAB">
        <w:rPr>
          <w:rFonts w:ascii="Arial" w:hAnsi="Arial" w:cs="Arial"/>
          <w:sz w:val="20"/>
          <w:szCs w:val="20"/>
        </w:rPr>
        <w:t xml:space="preserve"> (±1Mb probe start site)</w:t>
      </w:r>
    </w:p>
    <w:p w14:paraId="7138EBB7" w14:textId="2F94381B" w:rsidR="00F05AD5" w:rsidRDefault="00F05AD5" w:rsidP="00F05AD5">
      <w:pPr>
        <w:rPr>
          <w:rFonts w:ascii="Arial" w:hAnsi="Arial" w:cs="Arial"/>
          <w:color w:val="000000"/>
          <w:sz w:val="20"/>
          <w:szCs w:val="20"/>
        </w:rPr>
      </w:pPr>
      <w:r w:rsidRPr="008C4BAB">
        <w:rPr>
          <w:rFonts w:ascii="Arial" w:hAnsi="Arial" w:cs="Arial"/>
          <w:sz w:val="20"/>
          <w:szCs w:val="20"/>
          <w:vertAlign w:val="superscript"/>
        </w:rPr>
        <w:t>*</w:t>
      </w:r>
      <w:r w:rsidRPr="008C4BAB">
        <w:rPr>
          <w:rFonts w:ascii="Arial" w:hAnsi="Arial" w:cs="Arial"/>
          <w:sz w:val="20"/>
          <w:szCs w:val="20"/>
        </w:rPr>
        <w:t xml:space="preserve"> </w:t>
      </w:r>
      <w:r w:rsidRPr="008C4BAB">
        <w:rPr>
          <w:rFonts w:ascii="Arial" w:hAnsi="Arial" w:cs="Arial"/>
          <w:color w:val="000000"/>
          <w:sz w:val="20"/>
          <w:szCs w:val="20"/>
        </w:rPr>
        <w:t xml:space="preserve">Full 8 D.F Model significant (7e-08) but not significantly different from model with all 3 SNPs together in an additive model (test of difference </w:t>
      </w:r>
      <w:r w:rsidRPr="008C4BAB">
        <w:rPr>
          <w:rFonts w:ascii="Arial" w:hAnsi="Arial" w:cs="Arial"/>
          <w:i/>
          <w:color w:val="000000"/>
          <w:sz w:val="20"/>
          <w:szCs w:val="20"/>
        </w:rPr>
        <w:t>P</w:t>
      </w:r>
      <w:r w:rsidRPr="008C4BAB">
        <w:rPr>
          <w:rFonts w:ascii="Arial" w:hAnsi="Arial" w:cs="Arial"/>
          <w:color w:val="000000"/>
          <w:sz w:val="20"/>
          <w:szCs w:val="20"/>
        </w:rPr>
        <w:t xml:space="preserve"> = 0.17)</w:t>
      </w:r>
    </w:p>
    <w:p w14:paraId="3019C41F" w14:textId="77777777" w:rsidR="00EE69A2" w:rsidRDefault="00EE69A2" w:rsidP="00F05AD5">
      <w:pPr>
        <w:rPr>
          <w:rFonts w:ascii="Arial" w:hAnsi="Arial" w:cs="Arial"/>
          <w:sz w:val="20"/>
          <w:szCs w:val="20"/>
        </w:rPr>
      </w:pPr>
    </w:p>
    <w:p w14:paraId="188495AB" w14:textId="77777777" w:rsidR="00EE69A2" w:rsidRDefault="00EE69A2" w:rsidP="00F05AD5">
      <w:pPr>
        <w:rPr>
          <w:rFonts w:ascii="Arial" w:hAnsi="Arial" w:cs="Arial"/>
          <w:sz w:val="20"/>
          <w:szCs w:val="20"/>
        </w:rPr>
      </w:pPr>
    </w:p>
    <w:p w14:paraId="316E8635" w14:textId="77777777" w:rsidR="00EE69A2" w:rsidRDefault="00EE69A2" w:rsidP="00F05AD5">
      <w:pPr>
        <w:rPr>
          <w:rFonts w:ascii="Arial" w:hAnsi="Arial" w:cs="Arial"/>
          <w:sz w:val="20"/>
          <w:szCs w:val="20"/>
        </w:rPr>
      </w:pPr>
    </w:p>
    <w:p w14:paraId="781F64DC" w14:textId="676D424E" w:rsidR="00EE69A2" w:rsidRDefault="00EE69A2">
      <w:pPr>
        <w:rPr>
          <w:rFonts w:ascii="Arial" w:hAnsi="Arial" w:cs="Arial"/>
          <w:sz w:val="20"/>
          <w:szCs w:val="20"/>
        </w:rPr>
      </w:pPr>
      <w:r>
        <w:rPr>
          <w:rFonts w:ascii="Arial" w:hAnsi="Arial" w:cs="Arial"/>
          <w:sz w:val="20"/>
          <w:szCs w:val="20"/>
        </w:rPr>
        <w:br w:type="page"/>
      </w:r>
    </w:p>
    <w:p w14:paraId="6595AA3D" w14:textId="6810982B" w:rsidR="00EE69A2" w:rsidRPr="00F36F9D" w:rsidRDefault="00EE69A2" w:rsidP="00F05AD5">
      <w:pPr>
        <w:rPr>
          <w:rFonts w:ascii="Arial" w:hAnsi="Arial" w:cs="Arial"/>
        </w:rPr>
      </w:pPr>
      <w:r w:rsidRPr="00F36F9D">
        <w:rPr>
          <w:rFonts w:ascii="Arial" w:hAnsi="Arial" w:cs="Arial"/>
        </w:rPr>
        <w:lastRenderedPageBreak/>
        <w:t xml:space="preserve">Table 2. Linkage Disequilibrium measures between SNP pairs identified by Hemani </w:t>
      </w:r>
      <w:r w:rsidRPr="00F36F9D">
        <w:rPr>
          <w:rFonts w:ascii="Arial" w:hAnsi="Arial" w:cs="Arial"/>
          <w:i/>
        </w:rPr>
        <w:t>et al.</w:t>
      </w:r>
      <w:hyperlink w:anchor="_ENREF_1" w:tooltip="Hemani, 2014 #3457" w:history="1">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 </w:instrText>
        </w:r>
        <w:r w:rsidR="004C1EE3">
          <w:rPr>
            <w:rFonts w:ascii="Arial" w:hAnsi="Arial" w:cs="Arial"/>
          </w:rPr>
          <w:fldChar w:fldCharType="begin">
            <w:fldData xml:space="preserve">PEVuZE5vdGU+PENpdGU+PEF1dGhvcj5IZW1hbmk8L0F1dGhvcj48WWVhcj4yMDE0PC9ZZWFyPjxS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LTE+TmF0dXJlPC9hYmJyLTE+PC9hbHQtcGVyaW9kaWNhbD48ZGF0ZXM+PHllYXI+MjAxNDwveWVh
cj48cHViLWRhdGVzPjxkYXRlPkZlYiAyNjwvZGF0ZT48L3B1Yi1kYXRlcz48L2RhdGVzPjxpc2Ju
PjE0NzYtNDY4NyAoRWxlY3Ryb25pYykmI3hEOzAwMjgtMDgzNiAoTGlua2luZyk8L2lzYm4+PGFj
Y2Vzc2lvbi1udW0+MjQ1NzIzNTM8L2FjY2Vzc2lvbi1udW0+PHVybHM+PHJlbGF0ZWQtdXJscz48
dXJsPmh0dHA6Ly93d3cubmNiaS5ubG0ubmloLmdvdi9wdWJtZWQvMjQ1NzIzNTM8L3VybD48L3Jl
bGF0ZWQtdXJscz48L3VybHM+PGVsZWN0cm9uaWMtcmVzb3VyY2UtbnVtPjEwLjEwMzgvbmF0dXJl
MTMwMDU8L2VsZWN0cm9uaWMtcmVzb3VyY2UtbnVtPjwvcmVjb3JkPjwvQ2l0ZT48L0VuZE5vdGU+
</w:fldData>
          </w:fldChar>
        </w:r>
        <w:r w:rsidR="004C1EE3">
          <w:rPr>
            <w:rFonts w:ascii="Arial" w:hAnsi="Arial" w:cs="Arial"/>
          </w:rPr>
          <w:instrText xml:space="preserve"> ADDIN EN.CITE.DATA </w:instrText>
        </w:r>
        <w:r w:rsidR="004C1EE3">
          <w:rPr>
            <w:rFonts w:ascii="Arial" w:hAnsi="Arial" w:cs="Arial"/>
          </w:rPr>
        </w:r>
        <w:r w:rsidR="004C1EE3">
          <w:rPr>
            <w:rFonts w:ascii="Arial" w:hAnsi="Arial" w:cs="Arial"/>
          </w:rPr>
          <w:fldChar w:fldCharType="end"/>
        </w:r>
        <w:r w:rsidR="004C1EE3">
          <w:rPr>
            <w:rFonts w:ascii="Arial" w:hAnsi="Arial" w:cs="Arial"/>
          </w:rPr>
        </w:r>
        <w:r w:rsidR="004C1EE3">
          <w:rPr>
            <w:rFonts w:ascii="Arial" w:hAnsi="Arial" w:cs="Arial"/>
          </w:rPr>
          <w:fldChar w:fldCharType="separate"/>
        </w:r>
        <w:r w:rsidR="004C1EE3" w:rsidRPr="00C86383">
          <w:rPr>
            <w:rFonts w:ascii="Arial" w:hAnsi="Arial" w:cs="Arial"/>
            <w:noProof/>
            <w:vertAlign w:val="superscript"/>
          </w:rPr>
          <w:t>1</w:t>
        </w:r>
        <w:r w:rsidR="004C1EE3">
          <w:rPr>
            <w:rFonts w:ascii="Arial" w:hAnsi="Arial" w:cs="Arial"/>
          </w:rPr>
          <w:fldChar w:fldCharType="end"/>
        </w:r>
      </w:hyperlink>
      <w:r w:rsidR="00F36F9D" w:rsidRPr="00F36F9D">
        <w:rPr>
          <w:rFonts w:ascii="Arial" w:hAnsi="Arial" w:cs="Arial"/>
        </w:rPr>
        <w:t xml:space="preserve"> </w:t>
      </w:r>
      <w:proofErr w:type="gramStart"/>
      <w:r w:rsidRPr="00F36F9D">
        <w:rPr>
          <w:rFonts w:ascii="Arial" w:hAnsi="Arial" w:cs="Arial"/>
        </w:rPr>
        <w:t>and</w:t>
      </w:r>
      <w:proofErr w:type="gramEnd"/>
      <w:r w:rsidRPr="00F36F9D">
        <w:rPr>
          <w:rFonts w:ascii="Arial" w:hAnsi="Arial" w:cs="Arial"/>
        </w:rPr>
        <w:t xml:space="preserve"> the most strongly associated </w:t>
      </w:r>
      <w:r w:rsidRPr="00F36F9D">
        <w:rPr>
          <w:rFonts w:ascii="Arial" w:hAnsi="Arial" w:cs="Arial"/>
          <w:i/>
        </w:rPr>
        <w:t>cis</w:t>
      </w:r>
      <w:r w:rsidRPr="00F36F9D">
        <w:rPr>
          <w:rFonts w:ascii="Arial" w:hAnsi="Arial" w:cs="Arial"/>
        </w:rPr>
        <w:t xml:space="preserve"> variant identified in </w:t>
      </w:r>
      <w:r w:rsidR="00C86383">
        <w:rPr>
          <w:rFonts w:ascii="Arial" w:hAnsi="Arial" w:cs="Arial"/>
        </w:rPr>
        <w:t xml:space="preserve">the </w:t>
      </w:r>
      <w:proofErr w:type="spellStart"/>
      <w:r w:rsidRPr="00F36F9D">
        <w:rPr>
          <w:rFonts w:ascii="Arial" w:hAnsi="Arial" w:cs="Arial"/>
        </w:rPr>
        <w:t>InCHIANTI</w:t>
      </w:r>
      <w:proofErr w:type="spellEnd"/>
      <w:r w:rsidR="00C86383">
        <w:rPr>
          <w:rFonts w:ascii="Arial" w:hAnsi="Arial" w:cs="Arial"/>
        </w:rPr>
        <w:t xml:space="preserve"> sequencing study</w:t>
      </w:r>
      <w:r w:rsidRPr="00F36F9D">
        <w:rPr>
          <w:rFonts w:ascii="Arial" w:hAnsi="Arial" w:cs="Arial"/>
        </w:rPr>
        <w:t>.</w:t>
      </w:r>
    </w:p>
    <w:tbl>
      <w:tblPr>
        <w:tblW w:w="982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30"/>
        <w:gridCol w:w="1313"/>
        <w:gridCol w:w="1360"/>
        <w:gridCol w:w="1360"/>
        <w:gridCol w:w="1237"/>
        <w:gridCol w:w="1249"/>
        <w:gridCol w:w="1339"/>
        <w:gridCol w:w="1339"/>
      </w:tblGrid>
      <w:tr w:rsidR="000E774C" w:rsidRPr="000E774C" w14:paraId="6A659343" w14:textId="77777777" w:rsidTr="00126400">
        <w:trPr>
          <w:trHeight w:val="220"/>
        </w:trPr>
        <w:tc>
          <w:tcPr>
            <w:tcW w:w="630" w:type="dxa"/>
            <w:tcBorders>
              <w:top w:val="single" w:sz="4" w:space="0" w:color="auto"/>
              <w:bottom w:val="nil"/>
              <w:right w:val="single" w:sz="4" w:space="0" w:color="auto"/>
            </w:tcBorders>
            <w:shd w:val="clear" w:color="auto" w:fill="auto"/>
            <w:noWrap/>
            <w:vAlign w:val="bottom"/>
          </w:tcPr>
          <w:p w14:paraId="3E8D42D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p>
        </w:tc>
        <w:tc>
          <w:tcPr>
            <w:tcW w:w="1313" w:type="dxa"/>
            <w:tcBorders>
              <w:top w:val="single" w:sz="4" w:space="0" w:color="auto"/>
              <w:left w:val="single" w:sz="4" w:space="0" w:color="auto"/>
              <w:bottom w:val="nil"/>
              <w:right w:val="single" w:sz="4" w:space="0" w:color="auto"/>
            </w:tcBorders>
            <w:shd w:val="clear" w:color="auto" w:fill="auto"/>
            <w:noWrap/>
            <w:vAlign w:val="bottom"/>
          </w:tcPr>
          <w:p w14:paraId="4C4AF7BE" w14:textId="77777777" w:rsidR="000E774C" w:rsidRPr="000E774C" w:rsidRDefault="000E774C" w:rsidP="000E774C">
            <w:pPr>
              <w:spacing w:after="0" w:line="240" w:lineRule="auto"/>
              <w:rPr>
                <w:rFonts w:ascii="Calibri" w:eastAsia="Times New Roman" w:hAnsi="Calibri" w:cs="Times New Roman"/>
                <w:b/>
                <w:bCs/>
                <w:color w:val="000000"/>
                <w:sz w:val="16"/>
                <w:szCs w:val="16"/>
                <w:lang w:eastAsia="en-US"/>
              </w:rPr>
            </w:pPr>
          </w:p>
        </w:tc>
        <w:tc>
          <w:tcPr>
            <w:tcW w:w="2720" w:type="dxa"/>
            <w:gridSpan w:val="2"/>
            <w:tcBorders>
              <w:top w:val="single" w:sz="4" w:space="0" w:color="auto"/>
              <w:left w:val="single" w:sz="4" w:space="0" w:color="auto"/>
              <w:bottom w:val="nil"/>
              <w:right w:val="single" w:sz="4" w:space="0" w:color="auto"/>
            </w:tcBorders>
            <w:shd w:val="clear" w:color="auto" w:fill="auto"/>
            <w:noWrap/>
            <w:vAlign w:val="bottom"/>
          </w:tcPr>
          <w:p w14:paraId="25EF4DCD" w14:textId="149F2B19" w:rsidR="000E774C" w:rsidRPr="000E774C" w:rsidRDefault="000E774C" w:rsidP="000E774C">
            <w:pPr>
              <w:spacing w:after="0" w:line="240" w:lineRule="auto"/>
              <w:jc w:val="center"/>
              <w:rPr>
                <w:rFonts w:ascii="Calibri" w:eastAsia="Times New Roman" w:hAnsi="Calibri" w:cs="Times New Roman"/>
                <w:b/>
                <w:bCs/>
                <w:color w:val="000000"/>
                <w:sz w:val="16"/>
                <w:szCs w:val="16"/>
                <w:u w:val="single"/>
                <w:lang w:eastAsia="en-US"/>
              </w:rPr>
            </w:pPr>
            <w:r w:rsidRPr="000E774C">
              <w:rPr>
                <w:rFonts w:ascii="Calibri" w:eastAsia="Times New Roman" w:hAnsi="Calibri" w:cs="Times New Roman"/>
                <w:b/>
                <w:bCs/>
                <w:color w:val="000000"/>
                <w:sz w:val="16"/>
                <w:szCs w:val="16"/>
                <w:u w:val="single"/>
                <w:lang w:eastAsia="en-US"/>
              </w:rPr>
              <w:t xml:space="preserve">Hemani </w:t>
            </w:r>
            <w:r w:rsidRPr="000E774C">
              <w:rPr>
                <w:rFonts w:ascii="Calibri" w:eastAsia="Times New Roman" w:hAnsi="Calibri" w:cs="Times New Roman"/>
                <w:b/>
                <w:bCs/>
                <w:i/>
                <w:color w:val="000000"/>
                <w:sz w:val="16"/>
                <w:szCs w:val="16"/>
                <w:u w:val="single"/>
                <w:lang w:eastAsia="en-US"/>
              </w:rPr>
              <w:t>et al.</w:t>
            </w:r>
            <w:r w:rsidRPr="000E774C">
              <w:rPr>
                <w:rFonts w:ascii="Calibri" w:eastAsia="Times New Roman" w:hAnsi="Calibri" w:cs="Times New Roman"/>
                <w:b/>
                <w:bCs/>
                <w:color w:val="000000"/>
                <w:sz w:val="16"/>
                <w:szCs w:val="16"/>
                <w:u w:val="single"/>
                <w:lang w:eastAsia="en-US"/>
              </w:rPr>
              <w:t xml:space="preserve"> SNP Pairs Table 1</w:t>
            </w:r>
          </w:p>
        </w:tc>
        <w:tc>
          <w:tcPr>
            <w:tcW w:w="1237" w:type="dxa"/>
            <w:tcBorders>
              <w:top w:val="single" w:sz="4" w:space="0" w:color="auto"/>
              <w:left w:val="single" w:sz="4" w:space="0" w:color="auto"/>
              <w:bottom w:val="nil"/>
              <w:right w:val="single" w:sz="4" w:space="0" w:color="auto"/>
            </w:tcBorders>
            <w:shd w:val="clear" w:color="auto" w:fill="auto"/>
            <w:noWrap/>
            <w:vAlign w:val="bottom"/>
          </w:tcPr>
          <w:p w14:paraId="6888756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p>
        </w:tc>
        <w:tc>
          <w:tcPr>
            <w:tcW w:w="3927" w:type="dxa"/>
            <w:gridSpan w:val="3"/>
            <w:tcBorders>
              <w:top w:val="single" w:sz="4" w:space="0" w:color="auto"/>
              <w:left w:val="single" w:sz="4" w:space="0" w:color="auto"/>
              <w:bottom w:val="nil"/>
            </w:tcBorders>
            <w:shd w:val="clear" w:color="auto" w:fill="auto"/>
            <w:noWrap/>
            <w:vAlign w:val="bottom"/>
          </w:tcPr>
          <w:p w14:paraId="5D92F8F4" w14:textId="696705C7" w:rsidR="000E774C" w:rsidRPr="000E774C" w:rsidRDefault="000E774C" w:rsidP="000E774C">
            <w:pPr>
              <w:spacing w:after="0" w:line="240" w:lineRule="auto"/>
              <w:jc w:val="center"/>
              <w:rPr>
                <w:rFonts w:ascii="Calibri" w:eastAsia="Times New Roman" w:hAnsi="Calibri" w:cs="Times New Roman"/>
                <w:b/>
                <w:bCs/>
                <w:color w:val="000000"/>
                <w:sz w:val="16"/>
                <w:szCs w:val="16"/>
                <w:u w:val="single"/>
                <w:lang w:eastAsia="en-US"/>
              </w:rPr>
            </w:pPr>
            <w:r w:rsidRPr="000E774C">
              <w:rPr>
                <w:rFonts w:ascii="Calibri" w:eastAsia="Times New Roman" w:hAnsi="Calibri" w:cs="Times New Roman"/>
                <w:b/>
                <w:bCs/>
                <w:color w:val="000000"/>
                <w:sz w:val="16"/>
                <w:szCs w:val="16"/>
                <w:u w:val="single"/>
                <w:lang w:eastAsia="en-US"/>
              </w:rPr>
              <w:t>Linkage Disequilibrium  Between Variants</w:t>
            </w:r>
          </w:p>
        </w:tc>
      </w:tr>
      <w:tr w:rsidR="000E774C" w:rsidRPr="000E774C" w14:paraId="2EBA68C0" w14:textId="77777777" w:rsidTr="000E774C">
        <w:trPr>
          <w:trHeight w:val="220"/>
        </w:trPr>
        <w:tc>
          <w:tcPr>
            <w:tcW w:w="630" w:type="dxa"/>
            <w:tcBorders>
              <w:top w:val="nil"/>
              <w:bottom w:val="single" w:sz="4" w:space="0" w:color="auto"/>
              <w:right w:val="single" w:sz="4" w:space="0" w:color="auto"/>
            </w:tcBorders>
            <w:shd w:val="clear" w:color="auto" w:fill="auto"/>
            <w:noWrap/>
            <w:vAlign w:val="bottom"/>
            <w:hideMark/>
          </w:tcPr>
          <w:p w14:paraId="0BFC494F"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p w14:paraId="64AC6796" w14:textId="68950ECC"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tcBorders>
              <w:top w:val="nil"/>
              <w:left w:val="single" w:sz="4" w:space="0" w:color="auto"/>
              <w:bottom w:val="single" w:sz="4" w:space="0" w:color="auto"/>
              <w:right w:val="single" w:sz="4" w:space="0" w:color="auto"/>
            </w:tcBorders>
            <w:shd w:val="clear" w:color="auto" w:fill="auto"/>
            <w:noWrap/>
            <w:vAlign w:val="bottom"/>
            <w:hideMark/>
          </w:tcPr>
          <w:p w14:paraId="450EE146" w14:textId="67A4B879" w:rsidR="000E774C" w:rsidRPr="000E774C" w:rsidRDefault="00BF64B9" w:rsidP="000E774C">
            <w:pPr>
              <w:spacing w:after="0" w:line="240" w:lineRule="auto"/>
              <w:rPr>
                <w:rFonts w:ascii="Calibri" w:eastAsia="Times New Roman" w:hAnsi="Calibri" w:cs="Times New Roman"/>
                <w:b/>
                <w:bCs/>
                <w:color w:val="000000"/>
                <w:sz w:val="16"/>
                <w:szCs w:val="16"/>
                <w:lang w:eastAsia="en-US"/>
              </w:rPr>
            </w:pPr>
            <w:r>
              <w:rPr>
                <w:rFonts w:ascii="Calibri" w:eastAsia="Times New Roman" w:hAnsi="Calibri" w:cs="Times New Roman"/>
                <w:b/>
                <w:bCs/>
                <w:color w:val="000000"/>
                <w:sz w:val="16"/>
                <w:szCs w:val="16"/>
                <w:lang w:eastAsia="en-US"/>
              </w:rPr>
              <w:t>Gene (</w:t>
            </w:r>
            <w:proofErr w:type="spellStart"/>
            <w:r>
              <w:rPr>
                <w:rFonts w:ascii="Calibri" w:eastAsia="Times New Roman" w:hAnsi="Calibri" w:cs="Times New Roman"/>
                <w:b/>
                <w:bCs/>
                <w:color w:val="000000"/>
                <w:sz w:val="16"/>
                <w:szCs w:val="16"/>
                <w:lang w:eastAsia="en-US"/>
              </w:rPr>
              <w:t>chr</w:t>
            </w:r>
            <w:proofErr w:type="spellEnd"/>
            <w:r>
              <w:rPr>
                <w:rFonts w:ascii="Calibri" w:eastAsia="Times New Roman" w:hAnsi="Calibri" w:cs="Times New Roman"/>
                <w:b/>
                <w:bCs/>
                <w:color w:val="000000"/>
                <w:sz w:val="16"/>
                <w:szCs w:val="16"/>
                <w:lang w:eastAsia="en-US"/>
              </w:rPr>
              <w:t>)</w:t>
            </w:r>
          </w:p>
        </w:tc>
        <w:tc>
          <w:tcPr>
            <w:tcW w:w="1360" w:type="dxa"/>
            <w:tcBorders>
              <w:top w:val="nil"/>
              <w:left w:val="single" w:sz="4" w:space="0" w:color="auto"/>
              <w:bottom w:val="single" w:sz="4" w:space="0" w:color="auto"/>
            </w:tcBorders>
            <w:shd w:val="clear" w:color="auto" w:fill="auto"/>
            <w:noWrap/>
            <w:vAlign w:val="bottom"/>
            <w:hideMark/>
          </w:tcPr>
          <w:p w14:paraId="66E516F7" w14:textId="3545EC86" w:rsidR="000E774C" w:rsidRP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SNP1</w:t>
            </w:r>
            <w:r w:rsidR="00BF64B9">
              <w:rPr>
                <w:rFonts w:ascii="Calibri" w:eastAsia="Times New Roman" w:hAnsi="Calibri" w:cs="Times New Roman"/>
                <w:b/>
                <w:bCs/>
                <w:color w:val="000000"/>
                <w:sz w:val="16"/>
                <w:szCs w:val="16"/>
                <w:lang w:eastAsia="en-US"/>
              </w:rPr>
              <w:t xml:space="preserve"> (</w:t>
            </w:r>
            <w:proofErr w:type="spellStart"/>
            <w:r w:rsidR="00BF64B9">
              <w:rPr>
                <w:rFonts w:ascii="Calibri" w:eastAsia="Times New Roman" w:hAnsi="Calibri" w:cs="Times New Roman"/>
                <w:b/>
                <w:bCs/>
                <w:color w:val="000000"/>
                <w:sz w:val="16"/>
                <w:szCs w:val="16"/>
                <w:lang w:eastAsia="en-US"/>
              </w:rPr>
              <w:t>chr</w:t>
            </w:r>
            <w:proofErr w:type="spellEnd"/>
            <w:r w:rsidR="00BF64B9">
              <w:rPr>
                <w:rFonts w:ascii="Calibri" w:eastAsia="Times New Roman" w:hAnsi="Calibri" w:cs="Times New Roman"/>
                <w:b/>
                <w:bCs/>
                <w:color w:val="000000"/>
                <w:sz w:val="16"/>
                <w:szCs w:val="16"/>
                <w:lang w:eastAsia="en-US"/>
              </w:rPr>
              <w:t>)</w:t>
            </w:r>
          </w:p>
        </w:tc>
        <w:tc>
          <w:tcPr>
            <w:tcW w:w="1360" w:type="dxa"/>
            <w:tcBorders>
              <w:top w:val="nil"/>
              <w:bottom w:val="single" w:sz="4" w:space="0" w:color="auto"/>
              <w:right w:val="single" w:sz="4" w:space="0" w:color="auto"/>
            </w:tcBorders>
            <w:shd w:val="clear" w:color="auto" w:fill="auto"/>
            <w:noWrap/>
            <w:vAlign w:val="bottom"/>
            <w:hideMark/>
          </w:tcPr>
          <w:p w14:paraId="7DAEE814" w14:textId="568FA01A" w:rsidR="000E774C" w:rsidRP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SNP2</w:t>
            </w:r>
            <w:r w:rsidR="00BF64B9">
              <w:rPr>
                <w:rFonts w:ascii="Calibri" w:eastAsia="Times New Roman" w:hAnsi="Calibri" w:cs="Times New Roman"/>
                <w:b/>
                <w:bCs/>
                <w:color w:val="000000"/>
                <w:sz w:val="16"/>
                <w:szCs w:val="16"/>
                <w:lang w:eastAsia="en-US"/>
              </w:rPr>
              <w:t xml:space="preserve"> (</w:t>
            </w:r>
            <w:proofErr w:type="spellStart"/>
            <w:r w:rsidR="00BF64B9">
              <w:rPr>
                <w:rFonts w:ascii="Calibri" w:eastAsia="Times New Roman" w:hAnsi="Calibri" w:cs="Times New Roman"/>
                <w:b/>
                <w:bCs/>
                <w:color w:val="000000"/>
                <w:sz w:val="16"/>
                <w:szCs w:val="16"/>
                <w:lang w:eastAsia="en-US"/>
              </w:rPr>
              <w:t>chr</w:t>
            </w:r>
            <w:proofErr w:type="spellEnd"/>
            <w:r w:rsidR="00BF64B9">
              <w:rPr>
                <w:rFonts w:ascii="Calibri" w:eastAsia="Times New Roman" w:hAnsi="Calibri" w:cs="Times New Roman"/>
                <w:b/>
                <w:bCs/>
                <w:color w:val="000000"/>
                <w:sz w:val="16"/>
                <w:szCs w:val="16"/>
                <w:lang w:eastAsia="en-US"/>
              </w:rPr>
              <w:t>)</w:t>
            </w:r>
          </w:p>
        </w:tc>
        <w:tc>
          <w:tcPr>
            <w:tcW w:w="1237" w:type="dxa"/>
            <w:tcBorders>
              <w:top w:val="nil"/>
              <w:left w:val="single" w:sz="4" w:space="0" w:color="auto"/>
              <w:bottom w:val="single" w:sz="4" w:space="0" w:color="auto"/>
              <w:right w:val="single" w:sz="4" w:space="0" w:color="auto"/>
            </w:tcBorders>
            <w:shd w:val="clear" w:color="auto" w:fill="auto"/>
            <w:noWrap/>
            <w:vAlign w:val="bottom"/>
            <w:hideMark/>
          </w:tcPr>
          <w:p w14:paraId="2203FD3A" w14:textId="77777777" w:rsidR="000E774C" w:rsidRPr="000E774C" w:rsidRDefault="000E774C" w:rsidP="000E774C">
            <w:pPr>
              <w:spacing w:after="0" w:line="240" w:lineRule="auto"/>
              <w:rPr>
                <w:rFonts w:ascii="Calibri" w:eastAsia="Times New Roman" w:hAnsi="Calibri" w:cs="Times New Roman"/>
                <w:b/>
                <w:color w:val="000000"/>
                <w:sz w:val="16"/>
                <w:szCs w:val="16"/>
                <w:lang w:eastAsia="en-US"/>
              </w:rPr>
            </w:pPr>
            <w:proofErr w:type="spellStart"/>
            <w:r w:rsidRPr="000E774C">
              <w:rPr>
                <w:rFonts w:ascii="Calibri" w:eastAsia="Times New Roman" w:hAnsi="Calibri" w:cs="Times New Roman"/>
                <w:b/>
                <w:color w:val="000000"/>
                <w:sz w:val="16"/>
                <w:szCs w:val="16"/>
                <w:lang w:eastAsia="en-US"/>
              </w:rPr>
              <w:t>IncSeq</w:t>
            </w:r>
            <w:proofErr w:type="spellEnd"/>
            <w:r w:rsidRPr="000E774C">
              <w:rPr>
                <w:rFonts w:ascii="Calibri" w:eastAsia="Times New Roman" w:hAnsi="Calibri" w:cs="Times New Roman"/>
                <w:b/>
                <w:color w:val="000000"/>
                <w:sz w:val="16"/>
                <w:szCs w:val="16"/>
                <w:lang w:eastAsia="en-US"/>
              </w:rPr>
              <w:t xml:space="preserve"> </w:t>
            </w:r>
          </w:p>
          <w:p w14:paraId="3A0A4C1D" w14:textId="39452112"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b/>
                <w:color w:val="000000"/>
                <w:sz w:val="16"/>
                <w:szCs w:val="16"/>
                <w:lang w:eastAsia="en-US"/>
              </w:rPr>
              <w:t>Variant</w:t>
            </w:r>
            <w:r w:rsidRPr="000E774C">
              <w:rPr>
                <w:rFonts w:ascii="Calibri" w:eastAsia="Times New Roman" w:hAnsi="Calibri" w:cs="Times New Roman"/>
                <w:b/>
                <w:color w:val="000000"/>
                <w:sz w:val="16"/>
                <w:szCs w:val="16"/>
                <w:vertAlign w:val="superscript"/>
                <w:lang w:eastAsia="en-US"/>
              </w:rPr>
              <w:t>§</w:t>
            </w:r>
          </w:p>
        </w:tc>
        <w:tc>
          <w:tcPr>
            <w:tcW w:w="1249" w:type="dxa"/>
            <w:tcBorders>
              <w:top w:val="nil"/>
              <w:left w:val="single" w:sz="4" w:space="0" w:color="auto"/>
              <w:bottom w:val="single" w:sz="4" w:space="0" w:color="auto"/>
            </w:tcBorders>
            <w:shd w:val="clear" w:color="auto" w:fill="auto"/>
            <w:noWrap/>
            <w:vAlign w:val="bottom"/>
            <w:hideMark/>
          </w:tcPr>
          <w:p w14:paraId="3965A3AB" w14:textId="77777777" w:rsid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 xml:space="preserve">SNP1 - SNP2 </w:t>
            </w:r>
          </w:p>
          <w:p w14:paraId="3816D053" w14:textId="0B449EC2" w:rsidR="000E774C" w:rsidRP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r2 / D'</w:t>
            </w:r>
          </w:p>
        </w:tc>
        <w:tc>
          <w:tcPr>
            <w:tcW w:w="1339" w:type="dxa"/>
            <w:tcBorders>
              <w:top w:val="nil"/>
              <w:bottom w:val="single" w:sz="4" w:space="0" w:color="auto"/>
            </w:tcBorders>
            <w:shd w:val="clear" w:color="auto" w:fill="auto"/>
            <w:noWrap/>
            <w:vAlign w:val="bottom"/>
            <w:hideMark/>
          </w:tcPr>
          <w:p w14:paraId="628B1E77" w14:textId="77777777" w:rsid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 xml:space="preserve">SNP1 - </w:t>
            </w:r>
            <w:proofErr w:type="spellStart"/>
            <w:r w:rsidRPr="000E774C">
              <w:rPr>
                <w:rFonts w:ascii="Calibri" w:eastAsia="Times New Roman" w:hAnsi="Calibri" w:cs="Times New Roman"/>
                <w:b/>
                <w:bCs/>
                <w:color w:val="000000"/>
                <w:sz w:val="16"/>
                <w:szCs w:val="16"/>
                <w:lang w:eastAsia="en-US"/>
              </w:rPr>
              <w:t>IncSeq</w:t>
            </w:r>
            <w:proofErr w:type="spellEnd"/>
            <w:r w:rsidRPr="000E774C">
              <w:rPr>
                <w:rFonts w:ascii="Calibri" w:eastAsia="Times New Roman" w:hAnsi="Calibri" w:cs="Times New Roman"/>
                <w:b/>
                <w:bCs/>
                <w:color w:val="000000"/>
                <w:sz w:val="16"/>
                <w:szCs w:val="16"/>
                <w:lang w:eastAsia="en-US"/>
              </w:rPr>
              <w:t xml:space="preserve"> </w:t>
            </w:r>
          </w:p>
          <w:p w14:paraId="5E42C72F" w14:textId="0E1C9898" w:rsidR="000E774C" w:rsidRP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r2 / D'</w:t>
            </w:r>
          </w:p>
        </w:tc>
        <w:tc>
          <w:tcPr>
            <w:tcW w:w="1339" w:type="dxa"/>
            <w:tcBorders>
              <w:top w:val="nil"/>
              <w:bottom w:val="single" w:sz="4" w:space="0" w:color="auto"/>
            </w:tcBorders>
            <w:shd w:val="clear" w:color="auto" w:fill="auto"/>
            <w:noWrap/>
            <w:vAlign w:val="bottom"/>
            <w:hideMark/>
          </w:tcPr>
          <w:p w14:paraId="7A16BF21" w14:textId="77777777" w:rsid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 xml:space="preserve">SNP2 - </w:t>
            </w:r>
            <w:proofErr w:type="spellStart"/>
            <w:r w:rsidRPr="000E774C">
              <w:rPr>
                <w:rFonts w:ascii="Calibri" w:eastAsia="Times New Roman" w:hAnsi="Calibri" w:cs="Times New Roman"/>
                <w:b/>
                <w:bCs/>
                <w:color w:val="000000"/>
                <w:sz w:val="16"/>
                <w:szCs w:val="16"/>
                <w:lang w:eastAsia="en-US"/>
              </w:rPr>
              <w:t>IncSeq</w:t>
            </w:r>
            <w:proofErr w:type="spellEnd"/>
            <w:r w:rsidRPr="000E774C">
              <w:rPr>
                <w:rFonts w:ascii="Calibri" w:eastAsia="Times New Roman" w:hAnsi="Calibri" w:cs="Times New Roman"/>
                <w:b/>
                <w:bCs/>
                <w:color w:val="000000"/>
                <w:sz w:val="16"/>
                <w:szCs w:val="16"/>
                <w:lang w:eastAsia="en-US"/>
              </w:rPr>
              <w:t xml:space="preserve"> </w:t>
            </w:r>
          </w:p>
          <w:p w14:paraId="42E03768" w14:textId="55AF52DE" w:rsidR="000E774C" w:rsidRPr="000E774C" w:rsidRDefault="000E774C" w:rsidP="000E774C">
            <w:pPr>
              <w:spacing w:after="0" w:line="240" w:lineRule="auto"/>
              <w:rPr>
                <w:rFonts w:ascii="Calibri" w:eastAsia="Times New Roman" w:hAnsi="Calibri" w:cs="Times New Roman"/>
                <w:b/>
                <w:bCs/>
                <w:color w:val="000000"/>
                <w:sz w:val="16"/>
                <w:szCs w:val="16"/>
                <w:lang w:eastAsia="en-US"/>
              </w:rPr>
            </w:pPr>
            <w:r w:rsidRPr="000E774C">
              <w:rPr>
                <w:rFonts w:ascii="Calibri" w:eastAsia="Times New Roman" w:hAnsi="Calibri" w:cs="Times New Roman"/>
                <w:b/>
                <w:bCs/>
                <w:color w:val="000000"/>
                <w:sz w:val="16"/>
                <w:szCs w:val="16"/>
                <w:lang w:eastAsia="en-US"/>
              </w:rPr>
              <w:t>r2 / D'</w:t>
            </w:r>
          </w:p>
        </w:tc>
      </w:tr>
      <w:tr w:rsidR="000E774C" w:rsidRPr="000E774C" w14:paraId="2110D46E" w14:textId="77777777" w:rsidTr="000E774C">
        <w:trPr>
          <w:trHeight w:val="220"/>
        </w:trPr>
        <w:tc>
          <w:tcPr>
            <w:tcW w:w="630" w:type="dxa"/>
            <w:tcBorders>
              <w:top w:val="single" w:sz="4" w:space="0" w:color="auto"/>
            </w:tcBorders>
            <w:shd w:val="clear" w:color="auto" w:fill="auto"/>
            <w:noWrap/>
            <w:vAlign w:val="bottom"/>
            <w:hideMark/>
          </w:tcPr>
          <w:p w14:paraId="40514AAB"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tcBorders>
              <w:top w:val="single" w:sz="4" w:space="0" w:color="auto"/>
            </w:tcBorders>
            <w:shd w:val="clear" w:color="auto" w:fill="auto"/>
            <w:noWrap/>
            <w:vAlign w:val="bottom"/>
            <w:hideMark/>
          </w:tcPr>
          <w:p w14:paraId="09AA4F7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ADK</w:t>
            </w:r>
            <w:r w:rsidRPr="000E774C">
              <w:rPr>
                <w:rFonts w:ascii="Calibri" w:eastAsia="Times New Roman" w:hAnsi="Calibri" w:cs="Times New Roman"/>
                <w:color w:val="000000"/>
                <w:sz w:val="16"/>
                <w:szCs w:val="16"/>
                <w:lang w:eastAsia="en-US"/>
              </w:rPr>
              <w:t xml:space="preserve"> (10)</w:t>
            </w:r>
          </w:p>
        </w:tc>
        <w:tc>
          <w:tcPr>
            <w:tcW w:w="1360" w:type="dxa"/>
            <w:tcBorders>
              <w:top w:val="single" w:sz="4" w:space="0" w:color="auto"/>
            </w:tcBorders>
            <w:shd w:val="clear" w:color="auto" w:fill="auto"/>
            <w:noWrap/>
            <w:vAlign w:val="bottom"/>
            <w:hideMark/>
          </w:tcPr>
          <w:p w14:paraId="65B6B3A2"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rs2395095 (10)</w:t>
            </w:r>
          </w:p>
        </w:tc>
        <w:tc>
          <w:tcPr>
            <w:tcW w:w="1360" w:type="dxa"/>
            <w:tcBorders>
              <w:top w:val="single" w:sz="4" w:space="0" w:color="auto"/>
            </w:tcBorders>
            <w:shd w:val="clear" w:color="auto" w:fill="auto"/>
            <w:noWrap/>
            <w:vAlign w:val="bottom"/>
            <w:hideMark/>
          </w:tcPr>
          <w:p w14:paraId="2D164B4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rs10824092 (10)</w:t>
            </w:r>
          </w:p>
        </w:tc>
        <w:tc>
          <w:tcPr>
            <w:tcW w:w="1237" w:type="dxa"/>
            <w:tcBorders>
              <w:top w:val="single" w:sz="4" w:space="0" w:color="auto"/>
            </w:tcBorders>
            <w:shd w:val="clear" w:color="auto" w:fill="auto"/>
            <w:noWrap/>
            <w:vAlign w:val="bottom"/>
            <w:hideMark/>
          </w:tcPr>
          <w:p w14:paraId="4B52E58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10:75928933</w:t>
            </w:r>
          </w:p>
        </w:tc>
        <w:tc>
          <w:tcPr>
            <w:tcW w:w="1249" w:type="dxa"/>
            <w:tcBorders>
              <w:top w:val="single" w:sz="4" w:space="0" w:color="auto"/>
            </w:tcBorders>
            <w:shd w:val="clear" w:color="auto" w:fill="auto"/>
            <w:noWrap/>
            <w:vAlign w:val="bottom"/>
            <w:hideMark/>
          </w:tcPr>
          <w:p w14:paraId="463CDDE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0.01</w:t>
            </w:r>
          </w:p>
        </w:tc>
        <w:tc>
          <w:tcPr>
            <w:tcW w:w="1339" w:type="dxa"/>
            <w:tcBorders>
              <w:top w:val="single" w:sz="4" w:space="0" w:color="auto"/>
            </w:tcBorders>
            <w:shd w:val="clear" w:color="auto" w:fill="auto"/>
            <w:noWrap/>
            <w:vAlign w:val="bottom"/>
            <w:hideMark/>
          </w:tcPr>
          <w:p w14:paraId="281A1A5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0.39 / 0.81</w:t>
            </w:r>
          </w:p>
        </w:tc>
        <w:tc>
          <w:tcPr>
            <w:tcW w:w="1339" w:type="dxa"/>
            <w:tcBorders>
              <w:top w:val="single" w:sz="4" w:space="0" w:color="auto"/>
            </w:tcBorders>
            <w:shd w:val="clear" w:color="auto" w:fill="auto"/>
            <w:noWrap/>
            <w:vAlign w:val="bottom"/>
            <w:hideMark/>
          </w:tcPr>
          <w:p w14:paraId="0C72897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 / 1</w:t>
            </w:r>
          </w:p>
        </w:tc>
      </w:tr>
      <w:tr w:rsidR="000E774C" w:rsidRPr="000E774C" w14:paraId="467CDCD8" w14:textId="77777777" w:rsidTr="000E774C">
        <w:trPr>
          <w:trHeight w:val="220"/>
        </w:trPr>
        <w:tc>
          <w:tcPr>
            <w:tcW w:w="630" w:type="dxa"/>
            <w:shd w:val="clear" w:color="auto" w:fill="auto"/>
            <w:noWrap/>
            <w:vAlign w:val="bottom"/>
            <w:hideMark/>
          </w:tcPr>
          <w:p w14:paraId="1DB241E6"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bottom"/>
            <w:hideMark/>
          </w:tcPr>
          <w:p w14:paraId="5A96E86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ATP13A1</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6A5E74B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rs4284750 (19)</w:t>
            </w:r>
          </w:p>
        </w:tc>
        <w:tc>
          <w:tcPr>
            <w:tcW w:w="1360" w:type="dxa"/>
            <w:shd w:val="clear" w:color="auto" w:fill="auto"/>
            <w:noWrap/>
            <w:vAlign w:val="bottom"/>
            <w:hideMark/>
          </w:tcPr>
          <w:p w14:paraId="44B033E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rs873870 (19)</w:t>
            </w:r>
          </w:p>
        </w:tc>
        <w:tc>
          <w:tcPr>
            <w:tcW w:w="1237" w:type="dxa"/>
            <w:shd w:val="clear" w:color="auto" w:fill="auto"/>
            <w:noWrap/>
            <w:vAlign w:val="bottom"/>
            <w:hideMark/>
          </w:tcPr>
          <w:p w14:paraId="36C4BB5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19:19756073</w:t>
            </w:r>
          </w:p>
        </w:tc>
        <w:tc>
          <w:tcPr>
            <w:tcW w:w="1249" w:type="dxa"/>
            <w:shd w:val="clear" w:color="auto" w:fill="auto"/>
            <w:noWrap/>
            <w:vAlign w:val="bottom"/>
            <w:hideMark/>
          </w:tcPr>
          <w:p w14:paraId="345444A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0.11</w:t>
            </w:r>
          </w:p>
        </w:tc>
        <w:tc>
          <w:tcPr>
            <w:tcW w:w="1339" w:type="dxa"/>
            <w:shd w:val="clear" w:color="auto" w:fill="auto"/>
            <w:noWrap/>
            <w:vAlign w:val="bottom"/>
            <w:hideMark/>
          </w:tcPr>
          <w:p w14:paraId="1FD9EBF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0.07 / 0.9</w:t>
            </w:r>
          </w:p>
        </w:tc>
        <w:tc>
          <w:tcPr>
            <w:tcW w:w="1339" w:type="dxa"/>
            <w:shd w:val="clear" w:color="auto" w:fill="auto"/>
            <w:noWrap/>
            <w:vAlign w:val="bottom"/>
            <w:hideMark/>
          </w:tcPr>
          <w:p w14:paraId="063F53C2"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0.04 / 0.82</w:t>
            </w:r>
          </w:p>
        </w:tc>
      </w:tr>
      <w:tr w:rsidR="000E774C" w:rsidRPr="000E774C" w14:paraId="61B22D9A" w14:textId="77777777" w:rsidTr="000E774C">
        <w:trPr>
          <w:trHeight w:val="220"/>
        </w:trPr>
        <w:tc>
          <w:tcPr>
            <w:tcW w:w="630" w:type="dxa"/>
            <w:shd w:val="clear" w:color="auto" w:fill="auto"/>
            <w:noWrap/>
            <w:vAlign w:val="bottom"/>
            <w:hideMark/>
          </w:tcPr>
          <w:p w14:paraId="3F311A1E"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59C3CDF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C21ORF57</w:t>
            </w:r>
            <w:r w:rsidRPr="000E774C">
              <w:rPr>
                <w:rFonts w:ascii="Calibri" w:eastAsia="Times New Roman" w:hAnsi="Calibri" w:cs="Times New Roman"/>
                <w:color w:val="000000"/>
                <w:sz w:val="16"/>
                <w:szCs w:val="16"/>
                <w:lang w:eastAsia="en-US"/>
              </w:rPr>
              <w:t xml:space="preserve"> (21)</w:t>
            </w:r>
          </w:p>
        </w:tc>
        <w:tc>
          <w:tcPr>
            <w:tcW w:w="1360" w:type="dxa"/>
            <w:shd w:val="clear" w:color="auto" w:fill="auto"/>
            <w:noWrap/>
            <w:vAlign w:val="bottom"/>
            <w:hideMark/>
          </w:tcPr>
          <w:p w14:paraId="47C120C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rs9978658 (21)</w:t>
            </w:r>
          </w:p>
        </w:tc>
        <w:tc>
          <w:tcPr>
            <w:tcW w:w="1360" w:type="dxa"/>
            <w:shd w:val="clear" w:color="auto" w:fill="auto"/>
            <w:noWrap/>
            <w:vAlign w:val="bottom"/>
            <w:hideMark/>
          </w:tcPr>
          <w:p w14:paraId="57130D9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rs11701361 (21)</w:t>
            </w:r>
          </w:p>
        </w:tc>
        <w:tc>
          <w:tcPr>
            <w:tcW w:w="1237" w:type="dxa"/>
            <w:shd w:val="clear" w:color="auto" w:fill="auto"/>
            <w:noWrap/>
            <w:vAlign w:val="bottom"/>
            <w:hideMark/>
          </w:tcPr>
          <w:p w14:paraId="10FC520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21:47703649</w:t>
            </w:r>
          </w:p>
        </w:tc>
        <w:tc>
          <w:tcPr>
            <w:tcW w:w="1249" w:type="dxa"/>
            <w:shd w:val="clear" w:color="auto" w:fill="auto"/>
            <w:noWrap/>
            <w:vAlign w:val="bottom"/>
            <w:hideMark/>
          </w:tcPr>
          <w:p w14:paraId="3AE30AD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0.02 / 0.19</w:t>
            </w:r>
          </w:p>
        </w:tc>
        <w:tc>
          <w:tcPr>
            <w:tcW w:w="1339" w:type="dxa"/>
            <w:shd w:val="clear" w:color="auto" w:fill="auto"/>
            <w:noWrap/>
            <w:vAlign w:val="bottom"/>
            <w:hideMark/>
          </w:tcPr>
          <w:p w14:paraId="3324AEF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0.02 / 0.2</w:t>
            </w:r>
          </w:p>
        </w:tc>
        <w:tc>
          <w:tcPr>
            <w:tcW w:w="1339" w:type="dxa"/>
            <w:shd w:val="clear" w:color="auto" w:fill="auto"/>
            <w:noWrap/>
            <w:vAlign w:val="bottom"/>
            <w:hideMark/>
          </w:tcPr>
          <w:p w14:paraId="2158AB5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0.02 / 0.21</w:t>
            </w:r>
          </w:p>
        </w:tc>
      </w:tr>
      <w:tr w:rsidR="000E774C" w:rsidRPr="000E774C" w14:paraId="146F482E" w14:textId="77777777" w:rsidTr="000E774C">
        <w:trPr>
          <w:trHeight w:val="220"/>
        </w:trPr>
        <w:tc>
          <w:tcPr>
            <w:tcW w:w="630" w:type="dxa"/>
            <w:shd w:val="clear" w:color="auto" w:fill="auto"/>
            <w:noWrap/>
            <w:vAlign w:val="bottom"/>
            <w:hideMark/>
          </w:tcPr>
          <w:p w14:paraId="0B8C5699"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21E2E36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CSTB</w:t>
            </w:r>
            <w:r w:rsidRPr="000E774C">
              <w:rPr>
                <w:rFonts w:ascii="Calibri" w:eastAsia="Times New Roman" w:hAnsi="Calibri" w:cs="Times New Roman"/>
                <w:color w:val="000000"/>
                <w:sz w:val="16"/>
                <w:szCs w:val="16"/>
                <w:lang w:eastAsia="en-US"/>
              </w:rPr>
              <w:t xml:space="preserve"> (21)</w:t>
            </w:r>
          </w:p>
        </w:tc>
        <w:tc>
          <w:tcPr>
            <w:tcW w:w="1360" w:type="dxa"/>
            <w:shd w:val="clear" w:color="auto" w:fill="auto"/>
            <w:noWrap/>
            <w:vAlign w:val="bottom"/>
            <w:hideMark/>
          </w:tcPr>
          <w:p w14:paraId="183ACC9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rs9979356 (21)</w:t>
            </w:r>
          </w:p>
        </w:tc>
        <w:tc>
          <w:tcPr>
            <w:tcW w:w="1360" w:type="dxa"/>
            <w:shd w:val="clear" w:color="auto" w:fill="auto"/>
            <w:noWrap/>
            <w:vAlign w:val="bottom"/>
            <w:hideMark/>
          </w:tcPr>
          <w:p w14:paraId="22C8C05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rs3761385 (21)</w:t>
            </w:r>
          </w:p>
        </w:tc>
        <w:tc>
          <w:tcPr>
            <w:tcW w:w="1237" w:type="dxa"/>
            <w:shd w:val="clear" w:color="auto" w:fill="auto"/>
            <w:noWrap/>
            <w:vAlign w:val="bottom"/>
            <w:hideMark/>
          </w:tcPr>
          <w:p w14:paraId="0A867AA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21:45201832</w:t>
            </w:r>
          </w:p>
        </w:tc>
        <w:tc>
          <w:tcPr>
            <w:tcW w:w="1249" w:type="dxa"/>
            <w:shd w:val="clear" w:color="auto" w:fill="auto"/>
            <w:noWrap/>
            <w:vAlign w:val="bottom"/>
            <w:hideMark/>
          </w:tcPr>
          <w:p w14:paraId="641C3E5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0.04 / 0.23</w:t>
            </w:r>
          </w:p>
        </w:tc>
        <w:tc>
          <w:tcPr>
            <w:tcW w:w="1339" w:type="dxa"/>
            <w:shd w:val="clear" w:color="auto" w:fill="auto"/>
            <w:noWrap/>
            <w:vAlign w:val="bottom"/>
            <w:hideMark/>
          </w:tcPr>
          <w:p w14:paraId="2A90A277"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0.05 / 0.25</w:t>
            </w:r>
          </w:p>
        </w:tc>
        <w:tc>
          <w:tcPr>
            <w:tcW w:w="1339" w:type="dxa"/>
            <w:shd w:val="clear" w:color="auto" w:fill="auto"/>
            <w:noWrap/>
            <w:vAlign w:val="bottom"/>
            <w:hideMark/>
          </w:tcPr>
          <w:p w14:paraId="09B589A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0.14 / 0.38</w:t>
            </w:r>
          </w:p>
        </w:tc>
      </w:tr>
      <w:tr w:rsidR="000E774C" w:rsidRPr="000E774C" w14:paraId="23824124" w14:textId="77777777" w:rsidTr="000E774C">
        <w:trPr>
          <w:trHeight w:val="220"/>
        </w:trPr>
        <w:tc>
          <w:tcPr>
            <w:tcW w:w="630" w:type="dxa"/>
            <w:shd w:val="clear" w:color="auto" w:fill="auto"/>
            <w:noWrap/>
            <w:vAlign w:val="bottom"/>
            <w:hideMark/>
          </w:tcPr>
          <w:p w14:paraId="0C30C523"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46077A9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CTSC</w:t>
            </w:r>
            <w:r w:rsidRPr="000E774C">
              <w:rPr>
                <w:rFonts w:ascii="Calibri" w:eastAsia="Times New Roman" w:hAnsi="Calibri" w:cs="Times New Roman"/>
                <w:color w:val="000000"/>
                <w:sz w:val="16"/>
                <w:szCs w:val="16"/>
                <w:lang w:eastAsia="en-US"/>
              </w:rPr>
              <w:t xml:space="preserve"> (11)</w:t>
            </w:r>
          </w:p>
        </w:tc>
        <w:tc>
          <w:tcPr>
            <w:tcW w:w="1360" w:type="dxa"/>
            <w:shd w:val="clear" w:color="auto" w:fill="auto"/>
            <w:noWrap/>
            <w:vAlign w:val="bottom"/>
            <w:hideMark/>
          </w:tcPr>
          <w:p w14:paraId="27F62F5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rs7930237 (11)</w:t>
            </w:r>
          </w:p>
        </w:tc>
        <w:tc>
          <w:tcPr>
            <w:tcW w:w="1360" w:type="dxa"/>
            <w:shd w:val="clear" w:color="auto" w:fill="auto"/>
            <w:noWrap/>
            <w:vAlign w:val="bottom"/>
            <w:hideMark/>
          </w:tcPr>
          <w:p w14:paraId="2A8329E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rs556895 (11)</w:t>
            </w:r>
          </w:p>
        </w:tc>
        <w:tc>
          <w:tcPr>
            <w:tcW w:w="1237" w:type="dxa"/>
            <w:shd w:val="clear" w:color="auto" w:fill="auto"/>
            <w:noWrap/>
            <w:vAlign w:val="bottom"/>
            <w:hideMark/>
          </w:tcPr>
          <w:p w14:paraId="04EC0C3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11:88015717</w:t>
            </w:r>
          </w:p>
        </w:tc>
        <w:tc>
          <w:tcPr>
            <w:tcW w:w="1249" w:type="dxa"/>
            <w:shd w:val="clear" w:color="auto" w:fill="auto"/>
            <w:noWrap/>
            <w:vAlign w:val="bottom"/>
            <w:hideMark/>
          </w:tcPr>
          <w:p w14:paraId="6E9E614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0.07</w:t>
            </w:r>
          </w:p>
        </w:tc>
        <w:tc>
          <w:tcPr>
            <w:tcW w:w="1339" w:type="dxa"/>
            <w:shd w:val="clear" w:color="auto" w:fill="auto"/>
            <w:noWrap/>
            <w:vAlign w:val="bottom"/>
            <w:hideMark/>
          </w:tcPr>
          <w:p w14:paraId="4D06572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0.22 / 0.9</w:t>
            </w:r>
          </w:p>
        </w:tc>
        <w:tc>
          <w:tcPr>
            <w:tcW w:w="1339" w:type="dxa"/>
            <w:shd w:val="clear" w:color="auto" w:fill="auto"/>
            <w:noWrap/>
            <w:vAlign w:val="bottom"/>
            <w:hideMark/>
          </w:tcPr>
          <w:p w14:paraId="0749565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0.11 / 0.94</w:t>
            </w:r>
          </w:p>
        </w:tc>
      </w:tr>
      <w:tr w:rsidR="000E774C" w:rsidRPr="000E774C" w14:paraId="701C1662" w14:textId="77777777" w:rsidTr="000E774C">
        <w:trPr>
          <w:trHeight w:val="220"/>
        </w:trPr>
        <w:tc>
          <w:tcPr>
            <w:tcW w:w="630" w:type="dxa"/>
            <w:shd w:val="clear" w:color="auto" w:fill="auto"/>
            <w:noWrap/>
            <w:vAlign w:val="bottom"/>
            <w:hideMark/>
          </w:tcPr>
          <w:p w14:paraId="5709CD61"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2E18F122"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FN3KRP</w:t>
            </w:r>
            <w:r w:rsidRPr="000E774C">
              <w:rPr>
                <w:rFonts w:ascii="Calibri" w:eastAsia="Times New Roman" w:hAnsi="Calibri" w:cs="Times New Roman"/>
                <w:color w:val="000000"/>
                <w:sz w:val="16"/>
                <w:szCs w:val="16"/>
                <w:lang w:eastAsia="en-US"/>
              </w:rPr>
              <w:t xml:space="preserve"> (17)</w:t>
            </w:r>
          </w:p>
        </w:tc>
        <w:tc>
          <w:tcPr>
            <w:tcW w:w="1360" w:type="dxa"/>
            <w:shd w:val="clear" w:color="auto" w:fill="auto"/>
            <w:noWrap/>
            <w:vAlign w:val="bottom"/>
            <w:hideMark/>
          </w:tcPr>
          <w:p w14:paraId="0DE7789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rs898095 (17)</w:t>
            </w:r>
          </w:p>
        </w:tc>
        <w:tc>
          <w:tcPr>
            <w:tcW w:w="1360" w:type="dxa"/>
            <w:shd w:val="clear" w:color="auto" w:fill="auto"/>
            <w:noWrap/>
            <w:vAlign w:val="bottom"/>
            <w:hideMark/>
          </w:tcPr>
          <w:p w14:paraId="040A57D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rs9892064 (17)</w:t>
            </w:r>
          </w:p>
        </w:tc>
        <w:tc>
          <w:tcPr>
            <w:tcW w:w="1237" w:type="dxa"/>
            <w:shd w:val="clear" w:color="auto" w:fill="auto"/>
            <w:noWrap/>
            <w:vAlign w:val="bottom"/>
            <w:hideMark/>
          </w:tcPr>
          <w:p w14:paraId="1BD930F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17:80678628</w:t>
            </w:r>
          </w:p>
        </w:tc>
        <w:tc>
          <w:tcPr>
            <w:tcW w:w="1249" w:type="dxa"/>
            <w:shd w:val="clear" w:color="auto" w:fill="auto"/>
            <w:noWrap/>
            <w:vAlign w:val="bottom"/>
            <w:hideMark/>
          </w:tcPr>
          <w:p w14:paraId="76386DB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0.04</w:t>
            </w:r>
          </w:p>
        </w:tc>
        <w:tc>
          <w:tcPr>
            <w:tcW w:w="1339" w:type="dxa"/>
            <w:shd w:val="clear" w:color="auto" w:fill="auto"/>
            <w:noWrap/>
            <w:vAlign w:val="bottom"/>
            <w:hideMark/>
          </w:tcPr>
          <w:p w14:paraId="6DD5D43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0.12</w:t>
            </w:r>
          </w:p>
        </w:tc>
        <w:tc>
          <w:tcPr>
            <w:tcW w:w="1339" w:type="dxa"/>
            <w:shd w:val="clear" w:color="auto" w:fill="auto"/>
            <w:noWrap/>
            <w:vAlign w:val="bottom"/>
            <w:hideMark/>
          </w:tcPr>
          <w:p w14:paraId="3F3BB1A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0.05 / 0.27</w:t>
            </w:r>
          </w:p>
        </w:tc>
      </w:tr>
      <w:tr w:rsidR="000E774C" w:rsidRPr="000E774C" w14:paraId="4A3A8942" w14:textId="77777777" w:rsidTr="000E774C">
        <w:trPr>
          <w:trHeight w:val="220"/>
        </w:trPr>
        <w:tc>
          <w:tcPr>
            <w:tcW w:w="630" w:type="dxa"/>
            <w:shd w:val="clear" w:color="auto" w:fill="auto"/>
            <w:noWrap/>
            <w:vAlign w:val="bottom"/>
            <w:hideMark/>
          </w:tcPr>
          <w:p w14:paraId="009393F5"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389FD647"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GAA</w:t>
            </w:r>
            <w:r w:rsidRPr="000E774C">
              <w:rPr>
                <w:rFonts w:ascii="Calibri" w:eastAsia="Times New Roman" w:hAnsi="Calibri" w:cs="Times New Roman"/>
                <w:color w:val="000000"/>
                <w:sz w:val="16"/>
                <w:szCs w:val="16"/>
                <w:lang w:eastAsia="en-US"/>
              </w:rPr>
              <w:t xml:space="preserve"> (17)</w:t>
            </w:r>
          </w:p>
        </w:tc>
        <w:tc>
          <w:tcPr>
            <w:tcW w:w="1360" w:type="dxa"/>
            <w:shd w:val="clear" w:color="auto" w:fill="auto"/>
            <w:noWrap/>
            <w:vAlign w:val="bottom"/>
            <w:hideMark/>
          </w:tcPr>
          <w:p w14:paraId="66EC251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rs11150847 (17)</w:t>
            </w:r>
          </w:p>
        </w:tc>
        <w:tc>
          <w:tcPr>
            <w:tcW w:w="1360" w:type="dxa"/>
            <w:shd w:val="clear" w:color="auto" w:fill="auto"/>
            <w:noWrap/>
            <w:vAlign w:val="bottom"/>
            <w:hideMark/>
          </w:tcPr>
          <w:p w14:paraId="0C5759E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rs12602462 (17)</w:t>
            </w:r>
          </w:p>
        </w:tc>
        <w:tc>
          <w:tcPr>
            <w:tcW w:w="1237" w:type="dxa"/>
            <w:shd w:val="clear" w:color="auto" w:fill="auto"/>
            <w:noWrap/>
            <w:vAlign w:val="bottom"/>
            <w:hideMark/>
          </w:tcPr>
          <w:p w14:paraId="0E214432"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17:78096086</w:t>
            </w:r>
          </w:p>
        </w:tc>
        <w:tc>
          <w:tcPr>
            <w:tcW w:w="1249" w:type="dxa"/>
            <w:shd w:val="clear" w:color="auto" w:fill="auto"/>
            <w:noWrap/>
            <w:vAlign w:val="bottom"/>
            <w:hideMark/>
          </w:tcPr>
          <w:p w14:paraId="2D41F20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w:t>
            </w:r>
          </w:p>
        </w:tc>
        <w:tc>
          <w:tcPr>
            <w:tcW w:w="1339" w:type="dxa"/>
            <w:shd w:val="clear" w:color="auto" w:fill="auto"/>
            <w:noWrap/>
            <w:vAlign w:val="bottom"/>
            <w:hideMark/>
          </w:tcPr>
          <w:p w14:paraId="55EDE0E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0.3 / 1</w:t>
            </w:r>
          </w:p>
        </w:tc>
        <w:tc>
          <w:tcPr>
            <w:tcW w:w="1339" w:type="dxa"/>
            <w:shd w:val="clear" w:color="auto" w:fill="auto"/>
            <w:noWrap/>
            <w:vAlign w:val="bottom"/>
            <w:hideMark/>
          </w:tcPr>
          <w:p w14:paraId="21DA2E9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0.11 / 0.94</w:t>
            </w:r>
          </w:p>
        </w:tc>
      </w:tr>
      <w:tr w:rsidR="000E774C" w:rsidRPr="000E774C" w14:paraId="5012BCE5" w14:textId="77777777" w:rsidTr="000E774C">
        <w:trPr>
          <w:trHeight w:val="220"/>
        </w:trPr>
        <w:tc>
          <w:tcPr>
            <w:tcW w:w="630" w:type="dxa"/>
            <w:shd w:val="clear" w:color="auto" w:fill="auto"/>
            <w:noWrap/>
            <w:vAlign w:val="bottom"/>
            <w:hideMark/>
          </w:tcPr>
          <w:p w14:paraId="42B09579"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0B631D6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HNRPH1</w:t>
            </w:r>
            <w:r w:rsidRPr="000E774C">
              <w:rPr>
                <w:rFonts w:ascii="Calibri" w:eastAsia="Times New Roman" w:hAnsi="Calibri" w:cs="Times New Roman"/>
                <w:color w:val="000000"/>
                <w:sz w:val="16"/>
                <w:szCs w:val="16"/>
                <w:lang w:eastAsia="en-US"/>
              </w:rPr>
              <w:t xml:space="preserve"> (5)</w:t>
            </w:r>
          </w:p>
        </w:tc>
        <w:tc>
          <w:tcPr>
            <w:tcW w:w="1360" w:type="dxa"/>
            <w:shd w:val="clear" w:color="auto" w:fill="auto"/>
            <w:noWrap/>
            <w:vAlign w:val="bottom"/>
            <w:hideMark/>
          </w:tcPr>
          <w:p w14:paraId="746B8EB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rs6894268 (5)</w:t>
            </w:r>
          </w:p>
        </w:tc>
        <w:tc>
          <w:tcPr>
            <w:tcW w:w="1360" w:type="dxa"/>
            <w:shd w:val="clear" w:color="auto" w:fill="auto"/>
            <w:noWrap/>
            <w:vAlign w:val="bottom"/>
            <w:hideMark/>
          </w:tcPr>
          <w:p w14:paraId="5D50142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rs4700810 (5)</w:t>
            </w:r>
          </w:p>
        </w:tc>
        <w:tc>
          <w:tcPr>
            <w:tcW w:w="1237" w:type="dxa"/>
            <w:shd w:val="clear" w:color="auto" w:fill="auto"/>
            <w:noWrap/>
            <w:vAlign w:val="bottom"/>
            <w:hideMark/>
          </w:tcPr>
          <w:p w14:paraId="6422AD4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5:178978883</w:t>
            </w:r>
          </w:p>
        </w:tc>
        <w:tc>
          <w:tcPr>
            <w:tcW w:w="1249" w:type="dxa"/>
            <w:shd w:val="clear" w:color="auto" w:fill="auto"/>
            <w:noWrap/>
            <w:vAlign w:val="bottom"/>
            <w:hideMark/>
          </w:tcPr>
          <w:p w14:paraId="215E8012"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0.02 / 0.23</w:t>
            </w:r>
          </w:p>
        </w:tc>
        <w:tc>
          <w:tcPr>
            <w:tcW w:w="1339" w:type="dxa"/>
            <w:shd w:val="clear" w:color="auto" w:fill="auto"/>
            <w:noWrap/>
            <w:vAlign w:val="bottom"/>
            <w:hideMark/>
          </w:tcPr>
          <w:p w14:paraId="4163EF02"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0.05 / 0.42</w:t>
            </w:r>
          </w:p>
        </w:tc>
        <w:tc>
          <w:tcPr>
            <w:tcW w:w="1339" w:type="dxa"/>
            <w:shd w:val="clear" w:color="auto" w:fill="auto"/>
            <w:noWrap/>
            <w:vAlign w:val="bottom"/>
            <w:hideMark/>
          </w:tcPr>
          <w:p w14:paraId="31D4E99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0.3 / 0.63</w:t>
            </w:r>
          </w:p>
        </w:tc>
      </w:tr>
      <w:tr w:rsidR="000E774C" w:rsidRPr="000E774C" w14:paraId="70BC3F0F" w14:textId="77777777" w:rsidTr="000E774C">
        <w:trPr>
          <w:trHeight w:val="220"/>
        </w:trPr>
        <w:tc>
          <w:tcPr>
            <w:tcW w:w="630" w:type="dxa"/>
            <w:shd w:val="clear" w:color="auto" w:fill="auto"/>
            <w:noWrap/>
            <w:vAlign w:val="bottom"/>
            <w:hideMark/>
          </w:tcPr>
          <w:p w14:paraId="79E57202"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7253A83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LAX1</w:t>
            </w:r>
            <w:r w:rsidRPr="000E774C">
              <w:rPr>
                <w:rFonts w:ascii="Calibri" w:eastAsia="Times New Roman" w:hAnsi="Calibri" w:cs="Times New Roman"/>
                <w:color w:val="000000"/>
                <w:sz w:val="16"/>
                <w:szCs w:val="16"/>
                <w:lang w:eastAsia="en-US"/>
              </w:rPr>
              <w:t xml:space="preserve"> (1)</w:t>
            </w:r>
          </w:p>
        </w:tc>
        <w:tc>
          <w:tcPr>
            <w:tcW w:w="1360" w:type="dxa"/>
            <w:shd w:val="clear" w:color="auto" w:fill="auto"/>
            <w:noWrap/>
            <w:vAlign w:val="bottom"/>
            <w:hideMark/>
          </w:tcPr>
          <w:p w14:paraId="0E6A338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rs1891432 (1)</w:t>
            </w:r>
          </w:p>
        </w:tc>
        <w:tc>
          <w:tcPr>
            <w:tcW w:w="1360" w:type="dxa"/>
            <w:shd w:val="clear" w:color="auto" w:fill="auto"/>
            <w:noWrap/>
            <w:vAlign w:val="bottom"/>
            <w:hideMark/>
          </w:tcPr>
          <w:p w14:paraId="1B48B11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rs10900520 (1)</w:t>
            </w:r>
          </w:p>
        </w:tc>
        <w:tc>
          <w:tcPr>
            <w:tcW w:w="1237" w:type="dxa"/>
            <w:shd w:val="clear" w:color="auto" w:fill="auto"/>
            <w:noWrap/>
            <w:vAlign w:val="bottom"/>
            <w:hideMark/>
          </w:tcPr>
          <w:p w14:paraId="4EBFA04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1:203747772</w:t>
            </w:r>
          </w:p>
        </w:tc>
        <w:tc>
          <w:tcPr>
            <w:tcW w:w="1249" w:type="dxa"/>
            <w:shd w:val="clear" w:color="auto" w:fill="auto"/>
            <w:noWrap/>
            <w:vAlign w:val="bottom"/>
            <w:hideMark/>
          </w:tcPr>
          <w:p w14:paraId="28743EC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0.03 / 0.23</w:t>
            </w:r>
          </w:p>
        </w:tc>
        <w:tc>
          <w:tcPr>
            <w:tcW w:w="1339" w:type="dxa"/>
            <w:shd w:val="clear" w:color="auto" w:fill="auto"/>
            <w:noWrap/>
            <w:vAlign w:val="bottom"/>
            <w:hideMark/>
          </w:tcPr>
          <w:p w14:paraId="0E99054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0.21 / 0.51</w:t>
            </w:r>
          </w:p>
        </w:tc>
        <w:tc>
          <w:tcPr>
            <w:tcW w:w="1339" w:type="dxa"/>
            <w:shd w:val="clear" w:color="auto" w:fill="auto"/>
            <w:noWrap/>
            <w:vAlign w:val="bottom"/>
            <w:hideMark/>
          </w:tcPr>
          <w:p w14:paraId="1F6B417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0.05 / 0.29</w:t>
            </w:r>
          </w:p>
        </w:tc>
      </w:tr>
      <w:tr w:rsidR="000E774C" w:rsidRPr="000E774C" w14:paraId="6FEE733A" w14:textId="77777777" w:rsidTr="000E774C">
        <w:trPr>
          <w:trHeight w:val="220"/>
        </w:trPr>
        <w:tc>
          <w:tcPr>
            <w:tcW w:w="630" w:type="dxa"/>
            <w:shd w:val="clear" w:color="auto" w:fill="auto"/>
            <w:noWrap/>
            <w:vAlign w:val="bottom"/>
            <w:hideMark/>
          </w:tcPr>
          <w:p w14:paraId="00CC1CD0"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3179FC8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MBLN1</w:t>
            </w:r>
            <w:r w:rsidRPr="000E774C">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2FD8A96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rs16864367 (3)</w:t>
            </w:r>
          </w:p>
        </w:tc>
        <w:tc>
          <w:tcPr>
            <w:tcW w:w="1360" w:type="dxa"/>
            <w:shd w:val="clear" w:color="auto" w:fill="auto"/>
            <w:noWrap/>
            <w:vAlign w:val="bottom"/>
            <w:hideMark/>
          </w:tcPr>
          <w:p w14:paraId="25E7667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rs13079208 (3)</w:t>
            </w:r>
          </w:p>
        </w:tc>
        <w:tc>
          <w:tcPr>
            <w:tcW w:w="1237" w:type="dxa"/>
            <w:shd w:val="clear" w:color="auto" w:fill="auto"/>
            <w:noWrap/>
            <w:vAlign w:val="bottom"/>
            <w:hideMark/>
          </w:tcPr>
          <w:p w14:paraId="3951B79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3:152182577</w:t>
            </w:r>
          </w:p>
        </w:tc>
        <w:tc>
          <w:tcPr>
            <w:tcW w:w="1249" w:type="dxa"/>
            <w:shd w:val="clear" w:color="auto" w:fill="auto"/>
            <w:noWrap/>
            <w:vAlign w:val="bottom"/>
            <w:hideMark/>
          </w:tcPr>
          <w:p w14:paraId="0EFDA07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0.08 / 0.42</w:t>
            </w:r>
          </w:p>
        </w:tc>
        <w:tc>
          <w:tcPr>
            <w:tcW w:w="1339" w:type="dxa"/>
            <w:shd w:val="clear" w:color="auto" w:fill="auto"/>
            <w:noWrap/>
            <w:vAlign w:val="bottom"/>
            <w:hideMark/>
          </w:tcPr>
          <w:p w14:paraId="3302E89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0.13 / 0.62</w:t>
            </w:r>
          </w:p>
        </w:tc>
        <w:tc>
          <w:tcPr>
            <w:tcW w:w="1339" w:type="dxa"/>
            <w:shd w:val="clear" w:color="auto" w:fill="auto"/>
            <w:noWrap/>
            <w:vAlign w:val="bottom"/>
            <w:hideMark/>
          </w:tcPr>
          <w:p w14:paraId="11A1315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0.06 / 1</w:t>
            </w:r>
          </w:p>
        </w:tc>
      </w:tr>
      <w:tr w:rsidR="000E774C" w:rsidRPr="000E774C" w14:paraId="356C48DB" w14:textId="77777777" w:rsidTr="000E774C">
        <w:trPr>
          <w:trHeight w:val="220"/>
        </w:trPr>
        <w:tc>
          <w:tcPr>
            <w:tcW w:w="630" w:type="dxa"/>
            <w:shd w:val="clear" w:color="auto" w:fill="auto"/>
            <w:noWrap/>
            <w:vAlign w:val="bottom"/>
            <w:hideMark/>
          </w:tcPr>
          <w:p w14:paraId="29C760BF"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60D74FC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MBLN1</w:t>
            </w:r>
            <w:r w:rsidRPr="000E774C">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3F1CA80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rs7710738 (5)</w:t>
            </w:r>
          </w:p>
        </w:tc>
        <w:tc>
          <w:tcPr>
            <w:tcW w:w="1360" w:type="dxa"/>
            <w:shd w:val="clear" w:color="auto" w:fill="auto"/>
            <w:noWrap/>
            <w:vAlign w:val="bottom"/>
            <w:hideMark/>
          </w:tcPr>
          <w:p w14:paraId="49674F3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rs13069559 (3)</w:t>
            </w:r>
          </w:p>
        </w:tc>
        <w:tc>
          <w:tcPr>
            <w:tcW w:w="1237" w:type="dxa"/>
            <w:shd w:val="clear" w:color="auto" w:fill="auto"/>
            <w:noWrap/>
            <w:vAlign w:val="bottom"/>
            <w:hideMark/>
          </w:tcPr>
          <w:p w14:paraId="1B55D03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3:152182577</w:t>
            </w:r>
          </w:p>
        </w:tc>
        <w:tc>
          <w:tcPr>
            <w:tcW w:w="1249" w:type="dxa"/>
            <w:shd w:val="clear" w:color="auto" w:fill="auto"/>
            <w:noWrap/>
            <w:vAlign w:val="bottom"/>
            <w:hideMark/>
          </w:tcPr>
          <w:p w14:paraId="46207C8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0.12</w:t>
            </w:r>
          </w:p>
        </w:tc>
        <w:tc>
          <w:tcPr>
            <w:tcW w:w="1339" w:type="dxa"/>
            <w:shd w:val="clear" w:color="auto" w:fill="auto"/>
            <w:noWrap/>
            <w:vAlign w:val="bottom"/>
            <w:hideMark/>
          </w:tcPr>
          <w:p w14:paraId="6757397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0.18</w:t>
            </w:r>
          </w:p>
        </w:tc>
        <w:tc>
          <w:tcPr>
            <w:tcW w:w="1339" w:type="dxa"/>
            <w:shd w:val="clear" w:color="auto" w:fill="auto"/>
            <w:noWrap/>
            <w:vAlign w:val="bottom"/>
            <w:hideMark/>
          </w:tcPr>
          <w:p w14:paraId="18454B7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0.44 / 1</w:t>
            </w:r>
          </w:p>
        </w:tc>
      </w:tr>
      <w:tr w:rsidR="000E774C" w:rsidRPr="000E774C" w14:paraId="630B5F63" w14:textId="77777777" w:rsidTr="000E774C">
        <w:trPr>
          <w:trHeight w:val="220"/>
        </w:trPr>
        <w:tc>
          <w:tcPr>
            <w:tcW w:w="630" w:type="dxa"/>
            <w:shd w:val="clear" w:color="auto" w:fill="auto"/>
            <w:noWrap/>
            <w:vAlign w:val="bottom"/>
            <w:hideMark/>
          </w:tcPr>
          <w:p w14:paraId="1633B761"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590EB21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MBLN1</w:t>
            </w:r>
            <w:r w:rsidRPr="000E774C">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23D322D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rs2030926 (6)</w:t>
            </w:r>
          </w:p>
        </w:tc>
        <w:tc>
          <w:tcPr>
            <w:tcW w:w="1360" w:type="dxa"/>
            <w:shd w:val="clear" w:color="auto" w:fill="auto"/>
            <w:noWrap/>
            <w:vAlign w:val="bottom"/>
            <w:hideMark/>
          </w:tcPr>
          <w:p w14:paraId="75ECE0C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rs13069559 (3)</w:t>
            </w:r>
          </w:p>
        </w:tc>
        <w:tc>
          <w:tcPr>
            <w:tcW w:w="1237" w:type="dxa"/>
            <w:shd w:val="clear" w:color="auto" w:fill="auto"/>
            <w:noWrap/>
            <w:vAlign w:val="bottom"/>
            <w:hideMark/>
          </w:tcPr>
          <w:p w14:paraId="1B774AF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3:152182577</w:t>
            </w:r>
          </w:p>
        </w:tc>
        <w:tc>
          <w:tcPr>
            <w:tcW w:w="1249" w:type="dxa"/>
            <w:shd w:val="clear" w:color="auto" w:fill="auto"/>
            <w:noWrap/>
            <w:vAlign w:val="bottom"/>
            <w:hideMark/>
          </w:tcPr>
          <w:p w14:paraId="4A83D38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0.12</w:t>
            </w:r>
          </w:p>
        </w:tc>
        <w:tc>
          <w:tcPr>
            <w:tcW w:w="1339" w:type="dxa"/>
            <w:shd w:val="clear" w:color="auto" w:fill="auto"/>
            <w:noWrap/>
            <w:vAlign w:val="bottom"/>
            <w:hideMark/>
          </w:tcPr>
          <w:p w14:paraId="3E55B35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0.38</w:t>
            </w:r>
          </w:p>
        </w:tc>
        <w:tc>
          <w:tcPr>
            <w:tcW w:w="1339" w:type="dxa"/>
            <w:shd w:val="clear" w:color="auto" w:fill="auto"/>
            <w:noWrap/>
            <w:vAlign w:val="bottom"/>
            <w:hideMark/>
          </w:tcPr>
          <w:p w14:paraId="78CCC76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0.44 / 1</w:t>
            </w:r>
          </w:p>
        </w:tc>
      </w:tr>
      <w:tr w:rsidR="000E774C" w:rsidRPr="000E774C" w14:paraId="02021157" w14:textId="77777777" w:rsidTr="000E774C">
        <w:trPr>
          <w:trHeight w:val="220"/>
        </w:trPr>
        <w:tc>
          <w:tcPr>
            <w:tcW w:w="630" w:type="dxa"/>
            <w:shd w:val="clear" w:color="auto" w:fill="auto"/>
            <w:noWrap/>
            <w:vAlign w:val="bottom"/>
            <w:hideMark/>
          </w:tcPr>
          <w:p w14:paraId="46573B32"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1B86CC07"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MBLN1</w:t>
            </w:r>
            <w:r w:rsidRPr="000E774C">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1D4DDA5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rs2614467 (14)</w:t>
            </w:r>
          </w:p>
        </w:tc>
        <w:tc>
          <w:tcPr>
            <w:tcW w:w="1360" w:type="dxa"/>
            <w:shd w:val="clear" w:color="auto" w:fill="auto"/>
            <w:noWrap/>
            <w:vAlign w:val="bottom"/>
            <w:hideMark/>
          </w:tcPr>
          <w:p w14:paraId="4EBF405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rs13069559 (3)</w:t>
            </w:r>
          </w:p>
        </w:tc>
        <w:tc>
          <w:tcPr>
            <w:tcW w:w="1237" w:type="dxa"/>
            <w:shd w:val="clear" w:color="auto" w:fill="auto"/>
            <w:noWrap/>
            <w:vAlign w:val="bottom"/>
            <w:hideMark/>
          </w:tcPr>
          <w:p w14:paraId="1A13E43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3:152182577</w:t>
            </w:r>
          </w:p>
        </w:tc>
        <w:tc>
          <w:tcPr>
            <w:tcW w:w="1249" w:type="dxa"/>
            <w:shd w:val="clear" w:color="auto" w:fill="auto"/>
            <w:noWrap/>
            <w:vAlign w:val="bottom"/>
            <w:hideMark/>
          </w:tcPr>
          <w:p w14:paraId="08268B3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0.05</w:t>
            </w:r>
          </w:p>
        </w:tc>
        <w:tc>
          <w:tcPr>
            <w:tcW w:w="1339" w:type="dxa"/>
            <w:shd w:val="clear" w:color="auto" w:fill="auto"/>
            <w:noWrap/>
            <w:vAlign w:val="bottom"/>
            <w:hideMark/>
          </w:tcPr>
          <w:p w14:paraId="49B86FA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w:t>
            </w:r>
          </w:p>
        </w:tc>
        <w:tc>
          <w:tcPr>
            <w:tcW w:w="1339" w:type="dxa"/>
            <w:shd w:val="clear" w:color="auto" w:fill="auto"/>
            <w:noWrap/>
            <w:vAlign w:val="bottom"/>
            <w:hideMark/>
          </w:tcPr>
          <w:p w14:paraId="43A091B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0.44 / 1</w:t>
            </w:r>
          </w:p>
        </w:tc>
      </w:tr>
      <w:tr w:rsidR="000E774C" w:rsidRPr="000E774C" w14:paraId="4272292B" w14:textId="77777777" w:rsidTr="000E774C">
        <w:trPr>
          <w:trHeight w:val="220"/>
        </w:trPr>
        <w:tc>
          <w:tcPr>
            <w:tcW w:w="630" w:type="dxa"/>
            <w:shd w:val="clear" w:color="auto" w:fill="auto"/>
            <w:noWrap/>
            <w:vAlign w:val="bottom"/>
            <w:hideMark/>
          </w:tcPr>
          <w:p w14:paraId="245FE882"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0E679C0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MBLN1</w:t>
            </w:r>
            <w:r w:rsidRPr="000E774C">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37D93FA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rs218671 (17)</w:t>
            </w:r>
          </w:p>
        </w:tc>
        <w:tc>
          <w:tcPr>
            <w:tcW w:w="1360" w:type="dxa"/>
            <w:shd w:val="clear" w:color="auto" w:fill="auto"/>
            <w:noWrap/>
            <w:vAlign w:val="bottom"/>
            <w:hideMark/>
          </w:tcPr>
          <w:p w14:paraId="246C1A0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rs13069559 (3)</w:t>
            </w:r>
          </w:p>
        </w:tc>
        <w:tc>
          <w:tcPr>
            <w:tcW w:w="1237" w:type="dxa"/>
            <w:shd w:val="clear" w:color="auto" w:fill="auto"/>
            <w:noWrap/>
            <w:vAlign w:val="bottom"/>
            <w:hideMark/>
          </w:tcPr>
          <w:p w14:paraId="62302E8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3:152182577</w:t>
            </w:r>
          </w:p>
        </w:tc>
        <w:tc>
          <w:tcPr>
            <w:tcW w:w="1249" w:type="dxa"/>
            <w:shd w:val="clear" w:color="auto" w:fill="auto"/>
            <w:noWrap/>
            <w:vAlign w:val="bottom"/>
            <w:hideMark/>
          </w:tcPr>
          <w:p w14:paraId="6D75C7A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0.14</w:t>
            </w:r>
          </w:p>
        </w:tc>
        <w:tc>
          <w:tcPr>
            <w:tcW w:w="1339" w:type="dxa"/>
            <w:shd w:val="clear" w:color="auto" w:fill="auto"/>
            <w:noWrap/>
            <w:vAlign w:val="bottom"/>
            <w:hideMark/>
          </w:tcPr>
          <w:p w14:paraId="5A79775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0.13</w:t>
            </w:r>
          </w:p>
        </w:tc>
        <w:tc>
          <w:tcPr>
            <w:tcW w:w="1339" w:type="dxa"/>
            <w:shd w:val="clear" w:color="auto" w:fill="auto"/>
            <w:noWrap/>
            <w:vAlign w:val="bottom"/>
            <w:hideMark/>
          </w:tcPr>
          <w:p w14:paraId="00E3E91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0.44 / 1</w:t>
            </w:r>
          </w:p>
        </w:tc>
      </w:tr>
      <w:tr w:rsidR="000E774C" w:rsidRPr="000E774C" w14:paraId="0D89557B" w14:textId="77777777" w:rsidTr="000E774C">
        <w:trPr>
          <w:trHeight w:val="220"/>
        </w:trPr>
        <w:tc>
          <w:tcPr>
            <w:tcW w:w="630" w:type="dxa"/>
            <w:shd w:val="clear" w:color="auto" w:fill="auto"/>
            <w:noWrap/>
            <w:vAlign w:val="bottom"/>
            <w:hideMark/>
          </w:tcPr>
          <w:p w14:paraId="30A21C3B"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5621DEE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MBLN1</w:t>
            </w:r>
            <w:r w:rsidRPr="000E774C">
              <w:rPr>
                <w:rFonts w:ascii="Calibri" w:eastAsia="Times New Roman" w:hAnsi="Calibri" w:cs="Times New Roman"/>
                <w:color w:val="000000"/>
                <w:sz w:val="16"/>
                <w:szCs w:val="16"/>
                <w:lang w:eastAsia="en-US"/>
              </w:rPr>
              <w:t xml:space="preserve"> (3)</w:t>
            </w:r>
          </w:p>
        </w:tc>
        <w:tc>
          <w:tcPr>
            <w:tcW w:w="1360" w:type="dxa"/>
            <w:shd w:val="clear" w:color="auto" w:fill="auto"/>
            <w:noWrap/>
            <w:vAlign w:val="bottom"/>
            <w:hideMark/>
          </w:tcPr>
          <w:p w14:paraId="6C71D54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rs11981513 (7)</w:t>
            </w:r>
          </w:p>
        </w:tc>
        <w:tc>
          <w:tcPr>
            <w:tcW w:w="1360" w:type="dxa"/>
            <w:shd w:val="clear" w:color="auto" w:fill="auto"/>
            <w:noWrap/>
            <w:vAlign w:val="bottom"/>
            <w:hideMark/>
          </w:tcPr>
          <w:p w14:paraId="660F106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rs13069559 (3)</w:t>
            </w:r>
          </w:p>
        </w:tc>
        <w:tc>
          <w:tcPr>
            <w:tcW w:w="1237" w:type="dxa"/>
            <w:shd w:val="clear" w:color="auto" w:fill="auto"/>
            <w:noWrap/>
            <w:vAlign w:val="bottom"/>
            <w:hideMark/>
          </w:tcPr>
          <w:p w14:paraId="6AF6228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3:152182577</w:t>
            </w:r>
          </w:p>
        </w:tc>
        <w:tc>
          <w:tcPr>
            <w:tcW w:w="1249" w:type="dxa"/>
            <w:shd w:val="clear" w:color="auto" w:fill="auto"/>
            <w:noWrap/>
            <w:vAlign w:val="bottom"/>
            <w:hideMark/>
          </w:tcPr>
          <w:p w14:paraId="7F9680D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0.2</w:t>
            </w:r>
          </w:p>
        </w:tc>
        <w:tc>
          <w:tcPr>
            <w:tcW w:w="1339" w:type="dxa"/>
            <w:shd w:val="clear" w:color="auto" w:fill="auto"/>
            <w:noWrap/>
            <w:vAlign w:val="bottom"/>
            <w:hideMark/>
          </w:tcPr>
          <w:p w14:paraId="4BD960C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0.2</w:t>
            </w:r>
          </w:p>
        </w:tc>
        <w:tc>
          <w:tcPr>
            <w:tcW w:w="1339" w:type="dxa"/>
            <w:shd w:val="clear" w:color="auto" w:fill="auto"/>
            <w:noWrap/>
            <w:vAlign w:val="bottom"/>
            <w:hideMark/>
          </w:tcPr>
          <w:p w14:paraId="6D63177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0.44 / 1</w:t>
            </w:r>
          </w:p>
        </w:tc>
      </w:tr>
      <w:tr w:rsidR="000E774C" w:rsidRPr="000E774C" w14:paraId="4C5BD601" w14:textId="77777777" w:rsidTr="000E774C">
        <w:trPr>
          <w:trHeight w:val="220"/>
        </w:trPr>
        <w:tc>
          <w:tcPr>
            <w:tcW w:w="630" w:type="dxa"/>
            <w:shd w:val="clear" w:color="auto" w:fill="auto"/>
            <w:noWrap/>
            <w:vAlign w:val="bottom"/>
            <w:hideMark/>
          </w:tcPr>
          <w:p w14:paraId="68A10A5A"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0517012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MBP</w:t>
            </w:r>
            <w:r w:rsidRPr="000E774C">
              <w:rPr>
                <w:rFonts w:ascii="Calibri" w:eastAsia="Times New Roman" w:hAnsi="Calibri" w:cs="Times New Roman"/>
                <w:color w:val="000000"/>
                <w:sz w:val="16"/>
                <w:szCs w:val="16"/>
                <w:lang w:eastAsia="en-US"/>
              </w:rPr>
              <w:t xml:space="preserve"> (18)</w:t>
            </w:r>
          </w:p>
        </w:tc>
        <w:tc>
          <w:tcPr>
            <w:tcW w:w="1360" w:type="dxa"/>
            <w:shd w:val="clear" w:color="auto" w:fill="auto"/>
            <w:noWrap/>
            <w:vAlign w:val="bottom"/>
            <w:hideMark/>
          </w:tcPr>
          <w:p w14:paraId="5E94029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rs8092433 (18)</w:t>
            </w:r>
          </w:p>
        </w:tc>
        <w:tc>
          <w:tcPr>
            <w:tcW w:w="1360" w:type="dxa"/>
            <w:shd w:val="clear" w:color="auto" w:fill="auto"/>
            <w:noWrap/>
            <w:vAlign w:val="bottom"/>
            <w:hideMark/>
          </w:tcPr>
          <w:p w14:paraId="6F3366D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rs4890876 (18)</w:t>
            </w:r>
          </w:p>
        </w:tc>
        <w:tc>
          <w:tcPr>
            <w:tcW w:w="1237" w:type="dxa"/>
            <w:shd w:val="clear" w:color="auto" w:fill="auto"/>
            <w:noWrap/>
            <w:vAlign w:val="bottom"/>
            <w:hideMark/>
          </w:tcPr>
          <w:p w14:paraId="21FE259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18:74723459</w:t>
            </w:r>
          </w:p>
        </w:tc>
        <w:tc>
          <w:tcPr>
            <w:tcW w:w="1249" w:type="dxa"/>
            <w:shd w:val="clear" w:color="auto" w:fill="auto"/>
            <w:noWrap/>
            <w:vAlign w:val="bottom"/>
            <w:hideMark/>
          </w:tcPr>
          <w:p w14:paraId="2DF5150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0.04 / 0.22</w:t>
            </w:r>
          </w:p>
        </w:tc>
        <w:tc>
          <w:tcPr>
            <w:tcW w:w="1339" w:type="dxa"/>
            <w:shd w:val="clear" w:color="auto" w:fill="auto"/>
            <w:noWrap/>
            <w:vAlign w:val="bottom"/>
            <w:hideMark/>
          </w:tcPr>
          <w:p w14:paraId="2E3595F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0.11 / 0.43</w:t>
            </w:r>
          </w:p>
        </w:tc>
        <w:tc>
          <w:tcPr>
            <w:tcW w:w="1339" w:type="dxa"/>
            <w:shd w:val="clear" w:color="auto" w:fill="auto"/>
            <w:noWrap/>
            <w:vAlign w:val="bottom"/>
            <w:hideMark/>
          </w:tcPr>
          <w:p w14:paraId="58C65947"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0.21 / 0.62</w:t>
            </w:r>
          </w:p>
        </w:tc>
      </w:tr>
      <w:tr w:rsidR="000E774C" w:rsidRPr="000E774C" w14:paraId="5849AF6D" w14:textId="77777777" w:rsidTr="000E774C">
        <w:trPr>
          <w:trHeight w:val="220"/>
        </w:trPr>
        <w:tc>
          <w:tcPr>
            <w:tcW w:w="630" w:type="dxa"/>
            <w:shd w:val="clear" w:color="auto" w:fill="auto"/>
            <w:noWrap/>
            <w:vAlign w:val="bottom"/>
            <w:hideMark/>
          </w:tcPr>
          <w:p w14:paraId="7A2DBCB3"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47AD252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NAPRT1</w:t>
            </w:r>
            <w:r w:rsidRPr="000E774C">
              <w:rPr>
                <w:rFonts w:ascii="Calibri" w:eastAsia="Times New Roman" w:hAnsi="Calibri" w:cs="Times New Roman"/>
                <w:color w:val="000000"/>
                <w:sz w:val="16"/>
                <w:szCs w:val="16"/>
                <w:lang w:eastAsia="en-US"/>
              </w:rPr>
              <w:t xml:space="preserve"> (8)</w:t>
            </w:r>
          </w:p>
        </w:tc>
        <w:tc>
          <w:tcPr>
            <w:tcW w:w="1360" w:type="dxa"/>
            <w:shd w:val="clear" w:color="auto" w:fill="auto"/>
            <w:noWrap/>
            <w:vAlign w:val="bottom"/>
            <w:hideMark/>
          </w:tcPr>
          <w:p w14:paraId="5877020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rs2123758 (8)</w:t>
            </w:r>
          </w:p>
        </w:tc>
        <w:tc>
          <w:tcPr>
            <w:tcW w:w="1360" w:type="dxa"/>
            <w:shd w:val="clear" w:color="auto" w:fill="auto"/>
            <w:noWrap/>
            <w:vAlign w:val="bottom"/>
            <w:hideMark/>
          </w:tcPr>
          <w:p w14:paraId="68960E4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rs3889129 (8)</w:t>
            </w:r>
          </w:p>
        </w:tc>
        <w:tc>
          <w:tcPr>
            <w:tcW w:w="1237" w:type="dxa"/>
            <w:shd w:val="clear" w:color="auto" w:fill="auto"/>
            <w:noWrap/>
            <w:vAlign w:val="bottom"/>
            <w:hideMark/>
          </w:tcPr>
          <w:p w14:paraId="5FAF838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8:144684215</w:t>
            </w:r>
          </w:p>
        </w:tc>
        <w:tc>
          <w:tcPr>
            <w:tcW w:w="1249" w:type="dxa"/>
            <w:shd w:val="clear" w:color="auto" w:fill="auto"/>
            <w:noWrap/>
            <w:vAlign w:val="bottom"/>
            <w:hideMark/>
          </w:tcPr>
          <w:p w14:paraId="6B56A16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0.03 / 0.17</w:t>
            </w:r>
          </w:p>
        </w:tc>
        <w:tc>
          <w:tcPr>
            <w:tcW w:w="1339" w:type="dxa"/>
            <w:shd w:val="clear" w:color="auto" w:fill="auto"/>
            <w:noWrap/>
            <w:vAlign w:val="bottom"/>
            <w:hideMark/>
          </w:tcPr>
          <w:p w14:paraId="757B86F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0.4 / 0.96</w:t>
            </w:r>
          </w:p>
        </w:tc>
        <w:tc>
          <w:tcPr>
            <w:tcW w:w="1339" w:type="dxa"/>
            <w:shd w:val="clear" w:color="auto" w:fill="auto"/>
            <w:noWrap/>
            <w:vAlign w:val="bottom"/>
            <w:hideMark/>
          </w:tcPr>
          <w:p w14:paraId="1EF5D71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0.06 / 0.68</w:t>
            </w:r>
          </w:p>
        </w:tc>
      </w:tr>
      <w:tr w:rsidR="000E774C" w:rsidRPr="000E774C" w14:paraId="4BD5CC47" w14:textId="77777777" w:rsidTr="000E774C">
        <w:trPr>
          <w:trHeight w:val="220"/>
        </w:trPr>
        <w:tc>
          <w:tcPr>
            <w:tcW w:w="630" w:type="dxa"/>
            <w:shd w:val="clear" w:color="auto" w:fill="auto"/>
            <w:noWrap/>
            <w:vAlign w:val="bottom"/>
            <w:hideMark/>
          </w:tcPr>
          <w:p w14:paraId="1DDBBE2B"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121B3BB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NCL</w:t>
            </w:r>
            <w:r w:rsidRPr="000E774C">
              <w:rPr>
                <w:rFonts w:ascii="Calibri" w:eastAsia="Times New Roman" w:hAnsi="Calibri" w:cs="Times New Roman"/>
                <w:color w:val="000000"/>
                <w:sz w:val="16"/>
                <w:szCs w:val="16"/>
                <w:lang w:eastAsia="en-US"/>
              </w:rPr>
              <w:t xml:space="preserve"> (2)</w:t>
            </w:r>
          </w:p>
        </w:tc>
        <w:tc>
          <w:tcPr>
            <w:tcW w:w="1360" w:type="dxa"/>
            <w:shd w:val="clear" w:color="auto" w:fill="auto"/>
            <w:noWrap/>
            <w:vAlign w:val="bottom"/>
            <w:hideMark/>
          </w:tcPr>
          <w:p w14:paraId="39CF530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rs7563453 (2)</w:t>
            </w:r>
          </w:p>
        </w:tc>
        <w:tc>
          <w:tcPr>
            <w:tcW w:w="1360" w:type="dxa"/>
            <w:shd w:val="clear" w:color="auto" w:fill="auto"/>
            <w:noWrap/>
            <w:vAlign w:val="bottom"/>
            <w:hideMark/>
          </w:tcPr>
          <w:p w14:paraId="61B1AC3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rs4973397 (2)</w:t>
            </w:r>
          </w:p>
        </w:tc>
        <w:tc>
          <w:tcPr>
            <w:tcW w:w="1237" w:type="dxa"/>
            <w:shd w:val="clear" w:color="auto" w:fill="auto"/>
            <w:noWrap/>
            <w:vAlign w:val="bottom"/>
            <w:hideMark/>
          </w:tcPr>
          <w:p w14:paraId="7829281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2:232320581</w:t>
            </w:r>
          </w:p>
        </w:tc>
        <w:tc>
          <w:tcPr>
            <w:tcW w:w="1249" w:type="dxa"/>
            <w:shd w:val="clear" w:color="auto" w:fill="auto"/>
            <w:noWrap/>
            <w:vAlign w:val="bottom"/>
            <w:hideMark/>
          </w:tcPr>
          <w:p w14:paraId="5DF4510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0.04 / 0.25</w:t>
            </w:r>
          </w:p>
        </w:tc>
        <w:tc>
          <w:tcPr>
            <w:tcW w:w="1339" w:type="dxa"/>
            <w:shd w:val="clear" w:color="auto" w:fill="auto"/>
            <w:noWrap/>
            <w:vAlign w:val="bottom"/>
            <w:hideMark/>
          </w:tcPr>
          <w:p w14:paraId="00D53C7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0.29 / 0.83</w:t>
            </w:r>
          </w:p>
        </w:tc>
        <w:tc>
          <w:tcPr>
            <w:tcW w:w="1339" w:type="dxa"/>
            <w:shd w:val="clear" w:color="auto" w:fill="auto"/>
            <w:noWrap/>
            <w:vAlign w:val="bottom"/>
            <w:hideMark/>
          </w:tcPr>
          <w:p w14:paraId="0F7D0FD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0.16 / 0.76</w:t>
            </w:r>
          </w:p>
        </w:tc>
      </w:tr>
      <w:tr w:rsidR="000E774C" w:rsidRPr="000E774C" w14:paraId="6703F5AC" w14:textId="77777777" w:rsidTr="000E774C">
        <w:trPr>
          <w:trHeight w:val="220"/>
        </w:trPr>
        <w:tc>
          <w:tcPr>
            <w:tcW w:w="630" w:type="dxa"/>
            <w:shd w:val="clear" w:color="auto" w:fill="auto"/>
            <w:noWrap/>
            <w:vAlign w:val="bottom"/>
            <w:hideMark/>
          </w:tcPr>
          <w:p w14:paraId="640A99F8"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05C19CE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PRMT2</w:t>
            </w:r>
            <w:r w:rsidRPr="000E774C">
              <w:rPr>
                <w:rFonts w:ascii="Calibri" w:eastAsia="Times New Roman" w:hAnsi="Calibri" w:cs="Times New Roman"/>
                <w:color w:val="000000"/>
                <w:sz w:val="16"/>
                <w:szCs w:val="16"/>
                <w:lang w:eastAsia="en-US"/>
              </w:rPr>
              <w:t xml:space="preserve"> (21)</w:t>
            </w:r>
          </w:p>
        </w:tc>
        <w:tc>
          <w:tcPr>
            <w:tcW w:w="1360" w:type="dxa"/>
            <w:shd w:val="clear" w:color="auto" w:fill="auto"/>
            <w:noWrap/>
            <w:vAlign w:val="bottom"/>
            <w:hideMark/>
          </w:tcPr>
          <w:p w14:paraId="6FAD33A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rs2839372 (21)</w:t>
            </w:r>
          </w:p>
        </w:tc>
        <w:tc>
          <w:tcPr>
            <w:tcW w:w="1360" w:type="dxa"/>
            <w:shd w:val="clear" w:color="auto" w:fill="auto"/>
            <w:noWrap/>
            <w:vAlign w:val="bottom"/>
            <w:hideMark/>
          </w:tcPr>
          <w:p w14:paraId="62A2FFB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rs11701058 (21)</w:t>
            </w:r>
          </w:p>
        </w:tc>
        <w:tc>
          <w:tcPr>
            <w:tcW w:w="1237" w:type="dxa"/>
            <w:shd w:val="clear" w:color="auto" w:fill="auto"/>
            <w:noWrap/>
            <w:vAlign w:val="bottom"/>
            <w:hideMark/>
          </w:tcPr>
          <w:p w14:paraId="22398B2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21:47887791</w:t>
            </w:r>
          </w:p>
        </w:tc>
        <w:tc>
          <w:tcPr>
            <w:tcW w:w="1249" w:type="dxa"/>
            <w:shd w:val="clear" w:color="auto" w:fill="auto"/>
            <w:noWrap/>
            <w:vAlign w:val="bottom"/>
            <w:hideMark/>
          </w:tcPr>
          <w:p w14:paraId="149CA91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0.07 / 0.28</w:t>
            </w:r>
          </w:p>
        </w:tc>
        <w:tc>
          <w:tcPr>
            <w:tcW w:w="1339" w:type="dxa"/>
            <w:shd w:val="clear" w:color="auto" w:fill="auto"/>
            <w:noWrap/>
            <w:vAlign w:val="bottom"/>
            <w:hideMark/>
          </w:tcPr>
          <w:p w14:paraId="5910BC1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0.11</w:t>
            </w:r>
          </w:p>
        </w:tc>
        <w:tc>
          <w:tcPr>
            <w:tcW w:w="1339" w:type="dxa"/>
            <w:shd w:val="clear" w:color="auto" w:fill="auto"/>
            <w:noWrap/>
            <w:vAlign w:val="bottom"/>
            <w:hideMark/>
          </w:tcPr>
          <w:p w14:paraId="720C902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0.33 / 0.95</w:t>
            </w:r>
          </w:p>
        </w:tc>
      </w:tr>
      <w:tr w:rsidR="000E774C" w:rsidRPr="000E774C" w14:paraId="69DBDF7C" w14:textId="77777777" w:rsidTr="000E774C">
        <w:trPr>
          <w:trHeight w:val="220"/>
        </w:trPr>
        <w:tc>
          <w:tcPr>
            <w:tcW w:w="630" w:type="dxa"/>
            <w:shd w:val="clear" w:color="auto" w:fill="auto"/>
            <w:noWrap/>
            <w:vAlign w:val="bottom"/>
            <w:hideMark/>
          </w:tcPr>
          <w:p w14:paraId="1DF4B3E8"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4FA69EC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SNORD14A</w:t>
            </w:r>
            <w:r w:rsidRPr="000E774C">
              <w:rPr>
                <w:rFonts w:ascii="Calibri" w:eastAsia="Times New Roman" w:hAnsi="Calibri" w:cs="Times New Roman"/>
                <w:color w:val="000000"/>
                <w:sz w:val="16"/>
                <w:szCs w:val="16"/>
                <w:lang w:eastAsia="en-US"/>
              </w:rPr>
              <w:t xml:space="preserve"> (11)</w:t>
            </w:r>
          </w:p>
        </w:tc>
        <w:tc>
          <w:tcPr>
            <w:tcW w:w="1360" w:type="dxa"/>
            <w:shd w:val="clear" w:color="auto" w:fill="auto"/>
            <w:noWrap/>
            <w:vAlign w:val="bottom"/>
            <w:hideMark/>
          </w:tcPr>
          <w:p w14:paraId="462512E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rs2634462 (11)</w:t>
            </w:r>
          </w:p>
        </w:tc>
        <w:tc>
          <w:tcPr>
            <w:tcW w:w="1360" w:type="dxa"/>
            <w:shd w:val="clear" w:color="auto" w:fill="auto"/>
            <w:noWrap/>
            <w:vAlign w:val="bottom"/>
            <w:hideMark/>
          </w:tcPr>
          <w:p w14:paraId="1753EC8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rs6486334 (11)</w:t>
            </w:r>
          </w:p>
        </w:tc>
        <w:tc>
          <w:tcPr>
            <w:tcW w:w="1237" w:type="dxa"/>
            <w:shd w:val="clear" w:color="auto" w:fill="auto"/>
            <w:noWrap/>
            <w:vAlign w:val="bottom"/>
            <w:hideMark/>
          </w:tcPr>
          <w:p w14:paraId="09A50BF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11:17230389</w:t>
            </w:r>
          </w:p>
        </w:tc>
        <w:tc>
          <w:tcPr>
            <w:tcW w:w="1249" w:type="dxa"/>
            <w:shd w:val="clear" w:color="auto" w:fill="auto"/>
            <w:noWrap/>
            <w:vAlign w:val="bottom"/>
            <w:hideMark/>
          </w:tcPr>
          <w:p w14:paraId="1BC913A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w:t>
            </w:r>
          </w:p>
        </w:tc>
        <w:tc>
          <w:tcPr>
            <w:tcW w:w="1339" w:type="dxa"/>
            <w:shd w:val="clear" w:color="auto" w:fill="auto"/>
            <w:noWrap/>
            <w:vAlign w:val="bottom"/>
            <w:hideMark/>
          </w:tcPr>
          <w:p w14:paraId="0C035FA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0.07 / 0.62</w:t>
            </w:r>
          </w:p>
        </w:tc>
        <w:tc>
          <w:tcPr>
            <w:tcW w:w="1339" w:type="dxa"/>
            <w:shd w:val="clear" w:color="auto" w:fill="auto"/>
            <w:noWrap/>
            <w:vAlign w:val="bottom"/>
            <w:hideMark/>
          </w:tcPr>
          <w:p w14:paraId="78798B2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0.04 / 0.59</w:t>
            </w:r>
          </w:p>
        </w:tc>
      </w:tr>
      <w:tr w:rsidR="000E774C" w:rsidRPr="000E774C" w14:paraId="64EF961C" w14:textId="77777777" w:rsidTr="000E774C">
        <w:trPr>
          <w:trHeight w:val="220"/>
        </w:trPr>
        <w:tc>
          <w:tcPr>
            <w:tcW w:w="630" w:type="dxa"/>
            <w:shd w:val="clear" w:color="auto" w:fill="auto"/>
            <w:noWrap/>
            <w:vAlign w:val="bottom"/>
            <w:hideMark/>
          </w:tcPr>
          <w:p w14:paraId="3319782E"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7324584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TMEM149</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545B4DE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rs807491 (19)</w:t>
            </w:r>
          </w:p>
        </w:tc>
        <w:tc>
          <w:tcPr>
            <w:tcW w:w="1360" w:type="dxa"/>
            <w:shd w:val="clear" w:color="auto" w:fill="auto"/>
            <w:noWrap/>
            <w:vAlign w:val="bottom"/>
            <w:hideMark/>
          </w:tcPr>
          <w:p w14:paraId="4DC91E2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rs7254601 (19)</w:t>
            </w:r>
          </w:p>
        </w:tc>
        <w:tc>
          <w:tcPr>
            <w:tcW w:w="1237" w:type="dxa"/>
            <w:shd w:val="clear" w:color="auto" w:fill="auto"/>
            <w:noWrap/>
            <w:vAlign w:val="bottom"/>
            <w:hideMark/>
          </w:tcPr>
          <w:p w14:paraId="379628E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19:36234489</w:t>
            </w:r>
          </w:p>
        </w:tc>
        <w:tc>
          <w:tcPr>
            <w:tcW w:w="1249" w:type="dxa"/>
            <w:shd w:val="clear" w:color="auto" w:fill="auto"/>
            <w:noWrap/>
            <w:vAlign w:val="bottom"/>
            <w:hideMark/>
          </w:tcPr>
          <w:p w14:paraId="16AB763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0.11</w:t>
            </w:r>
          </w:p>
        </w:tc>
        <w:tc>
          <w:tcPr>
            <w:tcW w:w="1339" w:type="dxa"/>
            <w:shd w:val="clear" w:color="auto" w:fill="auto"/>
            <w:noWrap/>
            <w:vAlign w:val="bottom"/>
            <w:hideMark/>
          </w:tcPr>
          <w:p w14:paraId="4AE1F497"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0.11 / 0.93</w:t>
            </w:r>
          </w:p>
        </w:tc>
        <w:tc>
          <w:tcPr>
            <w:tcW w:w="1339" w:type="dxa"/>
            <w:shd w:val="clear" w:color="auto" w:fill="auto"/>
            <w:noWrap/>
            <w:vAlign w:val="bottom"/>
            <w:hideMark/>
          </w:tcPr>
          <w:p w14:paraId="597126E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0.51 / 0.9</w:t>
            </w:r>
          </w:p>
        </w:tc>
      </w:tr>
      <w:tr w:rsidR="000E774C" w:rsidRPr="000E774C" w14:paraId="1878EA4E" w14:textId="77777777" w:rsidTr="000E774C">
        <w:trPr>
          <w:trHeight w:val="220"/>
        </w:trPr>
        <w:tc>
          <w:tcPr>
            <w:tcW w:w="630" w:type="dxa"/>
            <w:shd w:val="clear" w:color="auto" w:fill="auto"/>
            <w:noWrap/>
            <w:vAlign w:val="bottom"/>
            <w:hideMark/>
          </w:tcPr>
          <w:p w14:paraId="565E909B"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04DE5B63"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TMEM149</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6164869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688CD78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rs6926382 (6)</w:t>
            </w:r>
          </w:p>
        </w:tc>
        <w:tc>
          <w:tcPr>
            <w:tcW w:w="1237" w:type="dxa"/>
            <w:shd w:val="clear" w:color="auto" w:fill="auto"/>
            <w:noWrap/>
            <w:vAlign w:val="bottom"/>
            <w:hideMark/>
          </w:tcPr>
          <w:p w14:paraId="7E34389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19:36234489</w:t>
            </w:r>
          </w:p>
        </w:tc>
        <w:tc>
          <w:tcPr>
            <w:tcW w:w="1249" w:type="dxa"/>
            <w:shd w:val="clear" w:color="auto" w:fill="auto"/>
            <w:noWrap/>
            <w:vAlign w:val="bottom"/>
            <w:hideMark/>
          </w:tcPr>
          <w:p w14:paraId="346CED8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0.09</w:t>
            </w:r>
          </w:p>
        </w:tc>
        <w:tc>
          <w:tcPr>
            <w:tcW w:w="1339" w:type="dxa"/>
            <w:shd w:val="clear" w:color="auto" w:fill="auto"/>
            <w:noWrap/>
            <w:vAlign w:val="bottom"/>
            <w:hideMark/>
          </w:tcPr>
          <w:p w14:paraId="51E2004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0.84 / 0.99</w:t>
            </w:r>
          </w:p>
        </w:tc>
        <w:tc>
          <w:tcPr>
            <w:tcW w:w="1339" w:type="dxa"/>
            <w:shd w:val="clear" w:color="auto" w:fill="auto"/>
            <w:noWrap/>
            <w:vAlign w:val="bottom"/>
            <w:hideMark/>
          </w:tcPr>
          <w:p w14:paraId="66319DA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0.04</w:t>
            </w:r>
          </w:p>
        </w:tc>
      </w:tr>
      <w:tr w:rsidR="000E774C" w:rsidRPr="000E774C" w14:paraId="051DADEF" w14:textId="77777777" w:rsidTr="000E774C">
        <w:trPr>
          <w:trHeight w:val="220"/>
        </w:trPr>
        <w:tc>
          <w:tcPr>
            <w:tcW w:w="630" w:type="dxa"/>
            <w:shd w:val="clear" w:color="auto" w:fill="auto"/>
            <w:noWrap/>
            <w:vAlign w:val="bottom"/>
            <w:hideMark/>
          </w:tcPr>
          <w:p w14:paraId="71C16A61"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241B065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TMEM149</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3BCF489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1A20B4E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rs914940 (1)</w:t>
            </w:r>
          </w:p>
        </w:tc>
        <w:tc>
          <w:tcPr>
            <w:tcW w:w="1237" w:type="dxa"/>
            <w:shd w:val="clear" w:color="auto" w:fill="auto"/>
            <w:noWrap/>
            <w:vAlign w:val="bottom"/>
            <w:hideMark/>
          </w:tcPr>
          <w:p w14:paraId="73C8D8E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19:36234489</w:t>
            </w:r>
          </w:p>
        </w:tc>
        <w:tc>
          <w:tcPr>
            <w:tcW w:w="1249" w:type="dxa"/>
            <w:shd w:val="clear" w:color="auto" w:fill="auto"/>
            <w:noWrap/>
            <w:vAlign w:val="bottom"/>
            <w:hideMark/>
          </w:tcPr>
          <w:p w14:paraId="7B36380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w:t>
            </w:r>
          </w:p>
        </w:tc>
        <w:tc>
          <w:tcPr>
            <w:tcW w:w="1339" w:type="dxa"/>
            <w:shd w:val="clear" w:color="auto" w:fill="auto"/>
            <w:noWrap/>
            <w:vAlign w:val="bottom"/>
            <w:hideMark/>
          </w:tcPr>
          <w:p w14:paraId="6A119A5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0.84 / 0.99</w:t>
            </w:r>
          </w:p>
        </w:tc>
        <w:tc>
          <w:tcPr>
            <w:tcW w:w="1339" w:type="dxa"/>
            <w:shd w:val="clear" w:color="auto" w:fill="auto"/>
            <w:noWrap/>
            <w:vAlign w:val="bottom"/>
            <w:hideMark/>
          </w:tcPr>
          <w:p w14:paraId="405B2EC2"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0.04</w:t>
            </w:r>
          </w:p>
        </w:tc>
      </w:tr>
      <w:tr w:rsidR="000E774C" w:rsidRPr="000E774C" w14:paraId="3B467C11" w14:textId="77777777" w:rsidTr="000E774C">
        <w:trPr>
          <w:trHeight w:val="220"/>
        </w:trPr>
        <w:tc>
          <w:tcPr>
            <w:tcW w:w="630" w:type="dxa"/>
            <w:shd w:val="clear" w:color="auto" w:fill="auto"/>
            <w:noWrap/>
            <w:vAlign w:val="bottom"/>
            <w:hideMark/>
          </w:tcPr>
          <w:p w14:paraId="5EA65B0D"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2EFFE887"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TMEM149</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2A883E9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47D6D005"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rs2351458 (4)</w:t>
            </w:r>
          </w:p>
        </w:tc>
        <w:tc>
          <w:tcPr>
            <w:tcW w:w="1237" w:type="dxa"/>
            <w:shd w:val="clear" w:color="auto" w:fill="auto"/>
            <w:noWrap/>
            <w:vAlign w:val="bottom"/>
            <w:hideMark/>
          </w:tcPr>
          <w:p w14:paraId="16F7387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19:36234489</w:t>
            </w:r>
          </w:p>
        </w:tc>
        <w:tc>
          <w:tcPr>
            <w:tcW w:w="1249" w:type="dxa"/>
            <w:shd w:val="clear" w:color="auto" w:fill="auto"/>
            <w:noWrap/>
            <w:vAlign w:val="bottom"/>
            <w:hideMark/>
          </w:tcPr>
          <w:p w14:paraId="253F0A1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0.09</w:t>
            </w:r>
          </w:p>
        </w:tc>
        <w:tc>
          <w:tcPr>
            <w:tcW w:w="1339" w:type="dxa"/>
            <w:shd w:val="clear" w:color="auto" w:fill="auto"/>
            <w:noWrap/>
            <w:vAlign w:val="bottom"/>
            <w:hideMark/>
          </w:tcPr>
          <w:p w14:paraId="7E73302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0.84 / 0.99</w:t>
            </w:r>
          </w:p>
        </w:tc>
        <w:tc>
          <w:tcPr>
            <w:tcW w:w="1339" w:type="dxa"/>
            <w:shd w:val="clear" w:color="auto" w:fill="auto"/>
            <w:noWrap/>
            <w:vAlign w:val="bottom"/>
            <w:hideMark/>
          </w:tcPr>
          <w:p w14:paraId="240A540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0.13</w:t>
            </w:r>
          </w:p>
        </w:tc>
      </w:tr>
      <w:tr w:rsidR="000E774C" w:rsidRPr="000E774C" w14:paraId="2B01051A" w14:textId="77777777" w:rsidTr="000E774C">
        <w:trPr>
          <w:trHeight w:val="220"/>
        </w:trPr>
        <w:tc>
          <w:tcPr>
            <w:tcW w:w="630" w:type="dxa"/>
            <w:shd w:val="clear" w:color="auto" w:fill="auto"/>
            <w:noWrap/>
            <w:vAlign w:val="bottom"/>
            <w:hideMark/>
          </w:tcPr>
          <w:p w14:paraId="1A1264C1"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4EB00C0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TMEM149</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52C9CF5E"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232521CA"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rs6718480 (2)</w:t>
            </w:r>
          </w:p>
        </w:tc>
        <w:tc>
          <w:tcPr>
            <w:tcW w:w="1237" w:type="dxa"/>
            <w:shd w:val="clear" w:color="auto" w:fill="auto"/>
            <w:noWrap/>
            <w:vAlign w:val="bottom"/>
            <w:hideMark/>
          </w:tcPr>
          <w:p w14:paraId="628E17A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19:36234489</w:t>
            </w:r>
          </w:p>
        </w:tc>
        <w:tc>
          <w:tcPr>
            <w:tcW w:w="1249" w:type="dxa"/>
            <w:shd w:val="clear" w:color="auto" w:fill="auto"/>
            <w:noWrap/>
            <w:vAlign w:val="bottom"/>
            <w:hideMark/>
          </w:tcPr>
          <w:p w14:paraId="002E304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0.06</w:t>
            </w:r>
          </w:p>
        </w:tc>
        <w:tc>
          <w:tcPr>
            <w:tcW w:w="1339" w:type="dxa"/>
            <w:shd w:val="clear" w:color="auto" w:fill="auto"/>
            <w:noWrap/>
            <w:vAlign w:val="bottom"/>
            <w:hideMark/>
          </w:tcPr>
          <w:p w14:paraId="06FE8F4D"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0.84 / 0.99</w:t>
            </w:r>
          </w:p>
        </w:tc>
        <w:tc>
          <w:tcPr>
            <w:tcW w:w="1339" w:type="dxa"/>
            <w:shd w:val="clear" w:color="auto" w:fill="auto"/>
            <w:noWrap/>
            <w:vAlign w:val="bottom"/>
            <w:hideMark/>
          </w:tcPr>
          <w:p w14:paraId="6ECC345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0.04</w:t>
            </w:r>
          </w:p>
        </w:tc>
      </w:tr>
      <w:tr w:rsidR="000E774C" w:rsidRPr="000E774C" w14:paraId="40ACED4E" w14:textId="77777777" w:rsidTr="000E774C">
        <w:trPr>
          <w:trHeight w:val="220"/>
        </w:trPr>
        <w:tc>
          <w:tcPr>
            <w:tcW w:w="630" w:type="dxa"/>
            <w:shd w:val="clear" w:color="auto" w:fill="auto"/>
            <w:noWrap/>
            <w:vAlign w:val="bottom"/>
            <w:hideMark/>
          </w:tcPr>
          <w:p w14:paraId="612D8BC9"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2B5899F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TMEM149</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0116E9C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671248D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rs1843357 (8)</w:t>
            </w:r>
          </w:p>
        </w:tc>
        <w:tc>
          <w:tcPr>
            <w:tcW w:w="1237" w:type="dxa"/>
            <w:shd w:val="clear" w:color="auto" w:fill="auto"/>
            <w:noWrap/>
            <w:vAlign w:val="bottom"/>
            <w:hideMark/>
          </w:tcPr>
          <w:p w14:paraId="4381FF2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19:36234489</w:t>
            </w:r>
          </w:p>
        </w:tc>
        <w:tc>
          <w:tcPr>
            <w:tcW w:w="1249" w:type="dxa"/>
            <w:shd w:val="clear" w:color="auto" w:fill="auto"/>
            <w:noWrap/>
            <w:vAlign w:val="bottom"/>
            <w:hideMark/>
          </w:tcPr>
          <w:p w14:paraId="6D2681A9"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0.08</w:t>
            </w:r>
          </w:p>
        </w:tc>
        <w:tc>
          <w:tcPr>
            <w:tcW w:w="1339" w:type="dxa"/>
            <w:shd w:val="clear" w:color="auto" w:fill="auto"/>
            <w:noWrap/>
            <w:vAlign w:val="bottom"/>
            <w:hideMark/>
          </w:tcPr>
          <w:p w14:paraId="79493251"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0.84 / 0.99</w:t>
            </w:r>
          </w:p>
        </w:tc>
        <w:tc>
          <w:tcPr>
            <w:tcW w:w="1339" w:type="dxa"/>
            <w:shd w:val="clear" w:color="auto" w:fill="auto"/>
            <w:noWrap/>
            <w:vAlign w:val="bottom"/>
            <w:hideMark/>
          </w:tcPr>
          <w:p w14:paraId="081C4C6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0.03</w:t>
            </w:r>
          </w:p>
        </w:tc>
      </w:tr>
      <w:tr w:rsidR="000E774C" w:rsidRPr="000E774C" w14:paraId="6D2D313F" w14:textId="77777777" w:rsidTr="000E774C">
        <w:trPr>
          <w:trHeight w:val="220"/>
        </w:trPr>
        <w:tc>
          <w:tcPr>
            <w:tcW w:w="630" w:type="dxa"/>
            <w:shd w:val="clear" w:color="auto" w:fill="auto"/>
            <w:noWrap/>
            <w:vAlign w:val="bottom"/>
            <w:hideMark/>
          </w:tcPr>
          <w:p w14:paraId="45189EE7"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trans</w:t>
            </w:r>
          </w:p>
        </w:tc>
        <w:tc>
          <w:tcPr>
            <w:tcW w:w="1313" w:type="dxa"/>
            <w:shd w:val="clear" w:color="auto" w:fill="auto"/>
            <w:noWrap/>
            <w:vAlign w:val="center"/>
            <w:hideMark/>
          </w:tcPr>
          <w:p w14:paraId="5C94EE6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TMEM149</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588A507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rs8106959 (19)</w:t>
            </w:r>
          </w:p>
        </w:tc>
        <w:tc>
          <w:tcPr>
            <w:tcW w:w="1360" w:type="dxa"/>
            <w:shd w:val="clear" w:color="auto" w:fill="auto"/>
            <w:noWrap/>
            <w:vAlign w:val="bottom"/>
            <w:hideMark/>
          </w:tcPr>
          <w:p w14:paraId="4D3CB7EC"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rs9509428 (13)</w:t>
            </w:r>
          </w:p>
        </w:tc>
        <w:tc>
          <w:tcPr>
            <w:tcW w:w="1237" w:type="dxa"/>
            <w:shd w:val="clear" w:color="auto" w:fill="auto"/>
            <w:noWrap/>
            <w:vAlign w:val="bottom"/>
            <w:hideMark/>
          </w:tcPr>
          <w:p w14:paraId="2D68AD68"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19:36234489</w:t>
            </w:r>
          </w:p>
        </w:tc>
        <w:tc>
          <w:tcPr>
            <w:tcW w:w="1249" w:type="dxa"/>
            <w:shd w:val="clear" w:color="auto" w:fill="auto"/>
            <w:noWrap/>
            <w:vAlign w:val="bottom"/>
            <w:hideMark/>
          </w:tcPr>
          <w:p w14:paraId="23D12C00"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0.06</w:t>
            </w:r>
          </w:p>
        </w:tc>
        <w:tc>
          <w:tcPr>
            <w:tcW w:w="1339" w:type="dxa"/>
            <w:shd w:val="clear" w:color="auto" w:fill="auto"/>
            <w:noWrap/>
            <w:vAlign w:val="bottom"/>
            <w:hideMark/>
          </w:tcPr>
          <w:p w14:paraId="2A91BED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0.84 / 0.99</w:t>
            </w:r>
          </w:p>
        </w:tc>
        <w:tc>
          <w:tcPr>
            <w:tcW w:w="1339" w:type="dxa"/>
            <w:shd w:val="clear" w:color="auto" w:fill="auto"/>
            <w:noWrap/>
            <w:vAlign w:val="bottom"/>
            <w:hideMark/>
          </w:tcPr>
          <w:p w14:paraId="3452F27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 / 0.1</w:t>
            </w:r>
          </w:p>
        </w:tc>
      </w:tr>
      <w:tr w:rsidR="000E774C" w:rsidRPr="000E774C" w14:paraId="1E0048F9" w14:textId="77777777" w:rsidTr="000E774C">
        <w:trPr>
          <w:trHeight w:val="220"/>
        </w:trPr>
        <w:tc>
          <w:tcPr>
            <w:tcW w:w="630" w:type="dxa"/>
            <w:shd w:val="clear" w:color="auto" w:fill="auto"/>
            <w:noWrap/>
            <w:vAlign w:val="bottom"/>
            <w:hideMark/>
          </w:tcPr>
          <w:p w14:paraId="79C7328C" w14:textId="77777777" w:rsidR="000E774C" w:rsidRPr="00F36F9D" w:rsidRDefault="000E774C" w:rsidP="000E774C">
            <w:pPr>
              <w:spacing w:after="0" w:line="240" w:lineRule="auto"/>
              <w:rPr>
                <w:rFonts w:ascii="Calibri" w:eastAsia="Times New Roman" w:hAnsi="Calibri" w:cs="Times New Roman"/>
                <w:i/>
                <w:color w:val="000000"/>
                <w:sz w:val="16"/>
                <w:szCs w:val="16"/>
                <w:lang w:eastAsia="en-US"/>
              </w:rPr>
            </w:pPr>
            <w:r w:rsidRPr="00F36F9D">
              <w:rPr>
                <w:rFonts w:ascii="Calibri" w:eastAsia="Times New Roman" w:hAnsi="Calibri" w:cs="Times New Roman"/>
                <w:i/>
                <w:color w:val="000000"/>
                <w:sz w:val="16"/>
                <w:szCs w:val="16"/>
                <w:lang w:eastAsia="en-US"/>
              </w:rPr>
              <w:t>cis</w:t>
            </w:r>
          </w:p>
        </w:tc>
        <w:tc>
          <w:tcPr>
            <w:tcW w:w="1313" w:type="dxa"/>
            <w:shd w:val="clear" w:color="auto" w:fill="auto"/>
            <w:noWrap/>
            <w:vAlign w:val="center"/>
            <w:hideMark/>
          </w:tcPr>
          <w:p w14:paraId="69EB1E04"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i/>
                <w:color w:val="000000"/>
                <w:sz w:val="16"/>
                <w:szCs w:val="16"/>
                <w:lang w:eastAsia="en-US"/>
              </w:rPr>
              <w:t>VASP</w:t>
            </w:r>
            <w:r w:rsidRPr="000E774C">
              <w:rPr>
                <w:rFonts w:ascii="Calibri" w:eastAsia="Times New Roman" w:hAnsi="Calibri" w:cs="Times New Roman"/>
                <w:color w:val="000000"/>
                <w:sz w:val="16"/>
                <w:szCs w:val="16"/>
                <w:lang w:eastAsia="en-US"/>
              </w:rPr>
              <w:t xml:space="preserve"> (19)</w:t>
            </w:r>
          </w:p>
        </w:tc>
        <w:tc>
          <w:tcPr>
            <w:tcW w:w="1360" w:type="dxa"/>
            <w:shd w:val="clear" w:color="auto" w:fill="auto"/>
            <w:noWrap/>
            <w:vAlign w:val="bottom"/>
            <w:hideMark/>
          </w:tcPr>
          <w:p w14:paraId="7BEB74B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rs1264226 (19)</w:t>
            </w:r>
          </w:p>
        </w:tc>
        <w:tc>
          <w:tcPr>
            <w:tcW w:w="1360" w:type="dxa"/>
            <w:shd w:val="clear" w:color="auto" w:fill="auto"/>
            <w:noWrap/>
            <w:vAlign w:val="bottom"/>
            <w:hideMark/>
          </w:tcPr>
          <w:p w14:paraId="12E9749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rs2276470 (19)</w:t>
            </w:r>
          </w:p>
        </w:tc>
        <w:tc>
          <w:tcPr>
            <w:tcW w:w="1237" w:type="dxa"/>
            <w:shd w:val="clear" w:color="auto" w:fill="auto"/>
            <w:noWrap/>
            <w:vAlign w:val="bottom"/>
            <w:hideMark/>
          </w:tcPr>
          <w:p w14:paraId="212A6BBF"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19:46033382</w:t>
            </w:r>
          </w:p>
        </w:tc>
        <w:tc>
          <w:tcPr>
            <w:tcW w:w="1249" w:type="dxa"/>
            <w:shd w:val="clear" w:color="auto" w:fill="auto"/>
            <w:noWrap/>
            <w:vAlign w:val="bottom"/>
            <w:hideMark/>
          </w:tcPr>
          <w:p w14:paraId="73743C4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0.01 / 0.12</w:t>
            </w:r>
          </w:p>
        </w:tc>
        <w:tc>
          <w:tcPr>
            <w:tcW w:w="1339" w:type="dxa"/>
            <w:shd w:val="clear" w:color="auto" w:fill="auto"/>
            <w:noWrap/>
            <w:vAlign w:val="bottom"/>
            <w:hideMark/>
          </w:tcPr>
          <w:p w14:paraId="4D394AFB"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0.05 / 0.47</w:t>
            </w:r>
          </w:p>
        </w:tc>
        <w:tc>
          <w:tcPr>
            <w:tcW w:w="1339" w:type="dxa"/>
            <w:shd w:val="clear" w:color="auto" w:fill="auto"/>
            <w:noWrap/>
            <w:vAlign w:val="bottom"/>
            <w:hideMark/>
          </w:tcPr>
          <w:p w14:paraId="29FE5B46" w14:textId="77777777" w:rsidR="000E774C" w:rsidRPr="000E774C" w:rsidRDefault="000E774C" w:rsidP="000E774C">
            <w:pPr>
              <w:spacing w:after="0" w:line="240" w:lineRule="auto"/>
              <w:rPr>
                <w:rFonts w:ascii="Calibri" w:eastAsia="Times New Roman" w:hAnsi="Calibri" w:cs="Times New Roman"/>
                <w:color w:val="000000"/>
                <w:sz w:val="16"/>
                <w:szCs w:val="16"/>
                <w:lang w:eastAsia="en-US"/>
              </w:rPr>
            </w:pPr>
            <w:r w:rsidRPr="000E774C">
              <w:rPr>
                <w:rFonts w:ascii="Calibri" w:eastAsia="Times New Roman" w:hAnsi="Calibri" w:cs="Times New Roman"/>
                <w:color w:val="000000"/>
                <w:sz w:val="16"/>
                <w:szCs w:val="16"/>
                <w:lang w:eastAsia="en-US"/>
              </w:rPr>
              <w:t>0.1 / 0.57</w:t>
            </w:r>
          </w:p>
        </w:tc>
      </w:tr>
    </w:tbl>
    <w:p w14:paraId="271B2C30" w14:textId="77777777" w:rsidR="00EE69A2" w:rsidRDefault="00EE69A2" w:rsidP="00F05AD5">
      <w:pPr>
        <w:rPr>
          <w:rFonts w:ascii="Arial" w:hAnsi="Arial" w:cs="Arial"/>
          <w:sz w:val="20"/>
          <w:szCs w:val="20"/>
        </w:rPr>
      </w:pPr>
    </w:p>
    <w:p w14:paraId="762417D2" w14:textId="77777777" w:rsidR="00126400" w:rsidRPr="008C4BAB" w:rsidRDefault="00126400" w:rsidP="00126400">
      <w:pPr>
        <w:rPr>
          <w:rFonts w:ascii="Arial" w:hAnsi="Arial" w:cs="Arial"/>
          <w:sz w:val="20"/>
          <w:szCs w:val="20"/>
        </w:rPr>
      </w:pPr>
      <w:r w:rsidRPr="008C4BAB">
        <w:rPr>
          <w:rFonts w:ascii="Arial" w:hAnsi="Arial" w:cs="Arial"/>
          <w:sz w:val="20"/>
          <w:szCs w:val="20"/>
          <w:vertAlign w:val="superscript"/>
        </w:rPr>
        <w:t>§</w:t>
      </w:r>
      <w:r w:rsidRPr="008C4BAB">
        <w:rPr>
          <w:rFonts w:ascii="Arial" w:hAnsi="Arial" w:cs="Arial"/>
          <w:sz w:val="20"/>
          <w:szCs w:val="20"/>
        </w:rPr>
        <w:t xml:space="preserve"> </w:t>
      </w:r>
      <w:proofErr w:type="spellStart"/>
      <w:r w:rsidRPr="008C4BAB">
        <w:rPr>
          <w:rFonts w:ascii="Arial" w:hAnsi="Arial" w:cs="Arial"/>
          <w:sz w:val="20"/>
          <w:szCs w:val="20"/>
        </w:rPr>
        <w:t>IncSeq</w:t>
      </w:r>
      <w:proofErr w:type="spellEnd"/>
      <w:r w:rsidRPr="008C4BAB">
        <w:rPr>
          <w:rFonts w:ascii="Arial" w:hAnsi="Arial" w:cs="Arial"/>
          <w:sz w:val="20"/>
          <w:szCs w:val="20"/>
        </w:rPr>
        <w:t xml:space="preserve"> variant: most strongly associated variant with probe levels in </w:t>
      </w:r>
      <w:r w:rsidRPr="00F36F9D">
        <w:rPr>
          <w:rFonts w:ascii="Arial" w:hAnsi="Arial" w:cs="Arial"/>
          <w:i/>
          <w:sz w:val="20"/>
          <w:szCs w:val="20"/>
        </w:rPr>
        <w:t>cis</w:t>
      </w:r>
      <w:r w:rsidRPr="008C4BAB">
        <w:rPr>
          <w:rFonts w:ascii="Arial" w:hAnsi="Arial" w:cs="Arial"/>
          <w:sz w:val="20"/>
          <w:szCs w:val="20"/>
        </w:rPr>
        <w:t xml:space="preserve"> (±1Mb probe start site)</w:t>
      </w:r>
    </w:p>
    <w:p w14:paraId="61B2BB10" w14:textId="77777777" w:rsidR="00126400" w:rsidRDefault="00126400" w:rsidP="00F05AD5">
      <w:pPr>
        <w:rPr>
          <w:rFonts w:ascii="Arial" w:hAnsi="Arial" w:cs="Arial"/>
          <w:sz w:val="20"/>
          <w:szCs w:val="20"/>
        </w:rPr>
      </w:pPr>
    </w:p>
    <w:p w14:paraId="42E2D85C" w14:textId="77777777" w:rsidR="00CA627A" w:rsidRDefault="00CA627A" w:rsidP="00F05AD5">
      <w:pPr>
        <w:rPr>
          <w:rFonts w:ascii="Arial" w:hAnsi="Arial" w:cs="Arial"/>
          <w:sz w:val="20"/>
          <w:szCs w:val="20"/>
        </w:rPr>
      </w:pPr>
    </w:p>
    <w:p w14:paraId="5392B94E" w14:textId="77777777" w:rsidR="00C86383" w:rsidRDefault="00C86383">
      <w:pPr>
        <w:rPr>
          <w:rFonts w:ascii="Arial" w:hAnsi="Arial" w:cs="Arial"/>
          <w:sz w:val="20"/>
          <w:szCs w:val="20"/>
        </w:rPr>
      </w:pPr>
      <w:r>
        <w:rPr>
          <w:rFonts w:ascii="Arial" w:hAnsi="Arial" w:cs="Arial"/>
          <w:sz w:val="20"/>
          <w:szCs w:val="20"/>
        </w:rPr>
        <w:br w:type="page"/>
      </w:r>
    </w:p>
    <w:p w14:paraId="0BCC1F10" w14:textId="51D42B6C" w:rsidR="00CA627A" w:rsidRPr="00C86383" w:rsidRDefault="00C86383" w:rsidP="00F05AD5">
      <w:pPr>
        <w:rPr>
          <w:rFonts w:ascii="Arial" w:hAnsi="Arial" w:cs="Arial"/>
          <w:b/>
          <w:sz w:val="20"/>
          <w:szCs w:val="20"/>
        </w:rPr>
      </w:pPr>
      <w:r w:rsidRPr="00C86383">
        <w:rPr>
          <w:rFonts w:ascii="Arial" w:hAnsi="Arial" w:cs="Arial"/>
          <w:b/>
          <w:sz w:val="20"/>
          <w:szCs w:val="20"/>
        </w:rPr>
        <w:lastRenderedPageBreak/>
        <w:t>References</w:t>
      </w:r>
    </w:p>
    <w:p w14:paraId="0647EE74" w14:textId="77777777" w:rsidR="004C1EE3" w:rsidRPr="004C1EE3" w:rsidRDefault="00CA627A" w:rsidP="004C1EE3">
      <w:pPr>
        <w:spacing w:after="0" w:line="240" w:lineRule="auto"/>
        <w:ind w:left="720" w:hanging="720"/>
        <w:rPr>
          <w:rFonts w:ascii="Calibri" w:hAnsi="Calibri" w:cs="Arial"/>
          <w:noProof/>
          <w:szCs w:val="20"/>
        </w:rPr>
      </w:pPr>
      <w:r>
        <w:rPr>
          <w:rFonts w:ascii="Arial" w:hAnsi="Arial" w:cs="Arial"/>
          <w:sz w:val="20"/>
          <w:szCs w:val="20"/>
        </w:rPr>
        <w:fldChar w:fldCharType="begin"/>
      </w:r>
      <w:r>
        <w:rPr>
          <w:rFonts w:ascii="Arial" w:hAnsi="Arial" w:cs="Arial"/>
          <w:sz w:val="20"/>
          <w:szCs w:val="20"/>
        </w:rPr>
        <w:instrText xml:space="preserve"> ADDIN EN.REFLIST </w:instrText>
      </w:r>
      <w:r>
        <w:rPr>
          <w:rFonts w:ascii="Arial" w:hAnsi="Arial" w:cs="Arial"/>
          <w:sz w:val="20"/>
          <w:szCs w:val="20"/>
        </w:rPr>
        <w:fldChar w:fldCharType="separate"/>
      </w:r>
      <w:bookmarkStart w:id="2" w:name="_ENREF_1"/>
      <w:r w:rsidR="004C1EE3" w:rsidRPr="004C1EE3">
        <w:rPr>
          <w:rFonts w:ascii="Calibri" w:hAnsi="Calibri" w:cs="Arial"/>
          <w:noProof/>
          <w:szCs w:val="20"/>
        </w:rPr>
        <w:t>1</w:t>
      </w:r>
      <w:r w:rsidR="004C1EE3" w:rsidRPr="004C1EE3">
        <w:rPr>
          <w:rFonts w:ascii="Calibri" w:hAnsi="Calibri" w:cs="Arial"/>
          <w:noProof/>
          <w:szCs w:val="20"/>
        </w:rPr>
        <w:tab/>
        <w:t>Hemani, G.</w:t>
      </w:r>
      <w:r w:rsidR="004C1EE3" w:rsidRPr="004C1EE3">
        <w:rPr>
          <w:rFonts w:ascii="Calibri" w:hAnsi="Calibri" w:cs="Arial"/>
          <w:i/>
          <w:noProof/>
          <w:szCs w:val="20"/>
        </w:rPr>
        <w:t xml:space="preserve"> et al.</w:t>
      </w:r>
      <w:r w:rsidR="004C1EE3" w:rsidRPr="004C1EE3">
        <w:rPr>
          <w:rFonts w:ascii="Calibri" w:hAnsi="Calibri" w:cs="Arial"/>
          <w:noProof/>
          <w:szCs w:val="20"/>
        </w:rPr>
        <w:t xml:space="preserve"> Detection and replication of epistasis influencing transcription in humans. </w:t>
      </w:r>
      <w:r w:rsidR="004C1EE3" w:rsidRPr="004C1EE3">
        <w:rPr>
          <w:rFonts w:ascii="Calibri" w:hAnsi="Calibri" w:cs="Arial"/>
          <w:i/>
          <w:noProof/>
          <w:szCs w:val="20"/>
        </w:rPr>
        <w:t>Nature</w:t>
      </w:r>
      <w:r w:rsidR="004C1EE3" w:rsidRPr="004C1EE3">
        <w:rPr>
          <w:rFonts w:ascii="Calibri" w:hAnsi="Calibri" w:cs="Arial"/>
          <w:noProof/>
          <w:szCs w:val="20"/>
        </w:rPr>
        <w:t>, doi:10.1038/nature13005 (2014).</w:t>
      </w:r>
      <w:bookmarkEnd w:id="2"/>
    </w:p>
    <w:p w14:paraId="39C391EA" w14:textId="77777777" w:rsidR="004C1EE3" w:rsidRPr="004C1EE3" w:rsidRDefault="004C1EE3" w:rsidP="004C1EE3">
      <w:pPr>
        <w:spacing w:after="0" w:line="240" w:lineRule="auto"/>
        <w:ind w:left="720" w:hanging="720"/>
        <w:rPr>
          <w:rFonts w:ascii="Calibri" w:hAnsi="Calibri" w:cs="Arial"/>
          <w:noProof/>
          <w:szCs w:val="20"/>
        </w:rPr>
      </w:pPr>
      <w:bookmarkStart w:id="3" w:name="_ENREF_2"/>
      <w:r w:rsidRPr="004C1EE3">
        <w:rPr>
          <w:rFonts w:ascii="Calibri" w:hAnsi="Calibri" w:cs="Arial"/>
          <w:noProof/>
          <w:szCs w:val="20"/>
        </w:rPr>
        <w:t>2</w:t>
      </w:r>
      <w:r w:rsidRPr="004C1EE3">
        <w:rPr>
          <w:rFonts w:ascii="Calibri" w:hAnsi="Calibri" w:cs="Arial"/>
          <w:noProof/>
          <w:szCs w:val="20"/>
        </w:rPr>
        <w:tab/>
        <w:t>Wood, A. R.</w:t>
      </w:r>
      <w:r w:rsidRPr="004C1EE3">
        <w:rPr>
          <w:rFonts w:ascii="Calibri" w:hAnsi="Calibri" w:cs="Arial"/>
          <w:i/>
          <w:noProof/>
          <w:szCs w:val="20"/>
        </w:rPr>
        <w:t xml:space="preserve"> et al.</w:t>
      </w:r>
      <w:r w:rsidRPr="004C1EE3">
        <w:rPr>
          <w:rFonts w:ascii="Calibri" w:hAnsi="Calibri" w:cs="Arial"/>
          <w:noProof/>
          <w:szCs w:val="20"/>
        </w:rPr>
        <w:t xml:space="preserve"> Allelic heterogeneity and more detailed analyses of known loci explain additional phenotypic variation and reveal complex patterns of association. </w:t>
      </w:r>
      <w:r w:rsidRPr="004C1EE3">
        <w:rPr>
          <w:rFonts w:ascii="Calibri" w:hAnsi="Calibri" w:cs="Arial"/>
          <w:i/>
          <w:noProof/>
          <w:szCs w:val="20"/>
        </w:rPr>
        <w:t>Human molecular genetics</w:t>
      </w:r>
      <w:r w:rsidRPr="004C1EE3">
        <w:rPr>
          <w:rFonts w:ascii="Calibri" w:hAnsi="Calibri" w:cs="Arial"/>
          <w:noProof/>
          <w:szCs w:val="20"/>
        </w:rPr>
        <w:t xml:space="preserve"> </w:t>
      </w:r>
      <w:r w:rsidRPr="004C1EE3">
        <w:rPr>
          <w:rFonts w:ascii="Calibri" w:hAnsi="Calibri" w:cs="Arial"/>
          <w:b/>
          <w:noProof/>
          <w:szCs w:val="20"/>
        </w:rPr>
        <w:t>20</w:t>
      </w:r>
      <w:r w:rsidRPr="004C1EE3">
        <w:rPr>
          <w:rFonts w:ascii="Calibri" w:hAnsi="Calibri" w:cs="Arial"/>
          <w:noProof/>
          <w:szCs w:val="20"/>
        </w:rPr>
        <w:t>, 4082-4092, doi:10.1093/hmg/ddr328 (2011).</w:t>
      </w:r>
      <w:bookmarkEnd w:id="3"/>
    </w:p>
    <w:p w14:paraId="21D89E22" w14:textId="77777777" w:rsidR="004C1EE3" w:rsidRPr="004C1EE3" w:rsidRDefault="004C1EE3" w:rsidP="004C1EE3">
      <w:pPr>
        <w:spacing w:after="0" w:line="240" w:lineRule="auto"/>
        <w:ind w:left="720" w:hanging="720"/>
        <w:rPr>
          <w:rFonts w:ascii="Calibri" w:hAnsi="Calibri" w:cs="Arial"/>
          <w:noProof/>
          <w:szCs w:val="20"/>
        </w:rPr>
      </w:pPr>
      <w:bookmarkStart w:id="4" w:name="_ENREF_3"/>
      <w:r w:rsidRPr="004C1EE3">
        <w:rPr>
          <w:rFonts w:ascii="Calibri" w:hAnsi="Calibri" w:cs="Arial"/>
          <w:noProof/>
          <w:szCs w:val="20"/>
        </w:rPr>
        <w:t>3</w:t>
      </w:r>
      <w:r w:rsidRPr="004C1EE3">
        <w:rPr>
          <w:rFonts w:ascii="Calibri" w:hAnsi="Calibri" w:cs="Arial"/>
          <w:noProof/>
          <w:szCs w:val="20"/>
        </w:rPr>
        <w:tab/>
        <w:t xml:space="preserve">Hemani, G., Theocharidis, A., Wei, W. &amp; Haley, C. EpiGPU: exhaustive pairwise epistasis scans parallelized on consumer level graphics cards. </w:t>
      </w:r>
      <w:r w:rsidRPr="004C1EE3">
        <w:rPr>
          <w:rFonts w:ascii="Calibri" w:hAnsi="Calibri" w:cs="Arial"/>
          <w:i/>
          <w:noProof/>
          <w:szCs w:val="20"/>
        </w:rPr>
        <w:t>Bioinformatics</w:t>
      </w:r>
      <w:r w:rsidRPr="004C1EE3">
        <w:rPr>
          <w:rFonts w:ascii="Calibri" w:hAnsi="Calibri" w:cs="Arial"/>
          <w:noProof/>
          <w:szCs w:val="20"/>
        </w:rPr>
        <w:t xml:space="preserve"> </w:t>
      </w:r>
      <w:r w:rsidRPr="004C1EE3">
        <w:rPr>
          <w:rFonts w:ascii="Calibri" w:hAnsi="Calibri" w:cs="Arial"/>
          <w:b/>
          <w:noProof/>
          <w:szCs w:val="20"/>
        </w:rPr>
        <w:t>27</w:t>
      </w:r>
      <w:r w:rsidRPr="004C1EE3">
        <w:rPr>
          <w:rFonts w:ascii="Calibri" w:hAnsi="Calibri" w:cs="Arial"/>
          <w:noProof/>
          <w:szCs w:val="20"/>
        </w:rPr>
        <w:t>, 1462-1465, doi:10.1093/bioinformatics/btr172 (2011).</w:t>
      </w:r>
      <w:bookmarkEnd w:id="4"/>
    </w:p>
    <w:p w14:paraId="408641AC" w14:textId="77777777" w:rsidR="004C1EE3" w:rsidRPr="004C1EE3" w:rsidRDefault="004C1EE3" w:rsidP="004C1EE3">
      <w:pPr>
        <w:spacing w:after="0" w:line="240" w:lineRule="auto"/>
        <w:ind w:left="720" w:hanging="720"/>
        <w:rPr>
          <w:rFonts w:ascii="Calibri" w:hAnsi="Calibri" w:cs="Arial"/>
          <w:noProof/>
          <w:szCs w:val="20"/>
        </w:rPr>
      </w:pPr>
      <w:bookmarkStart w:id="5" w:name="_ENREF_4"/>
      <w:r w:rsidRPr="004C1EE3">
        <w:rPr>
          <w:rFonts w:ascii="Calibri" w:hAnsi="Calibri" w:cs="Arial"/>
          <w:noProof/>
          <w:szCs w:val="20"/>
        </w:rPr>
        <w:t>4</w:t>
      </w:r>
      <w:r w:rsidRPr="004C1EE3">
        <w:rPr>
          <w:rFonts w:ascii="Calibri" w:hAnsi="Calibri" w:cs="Arial"/>
          <w:noProof/>
          <w:szCs w:val="20"/>
        </w:rPr>
        <w:tab/>
        <w:t xml:space="preserve">Nielsen, D. M., Ehm, M. G., Zaykin, D. V. &amp; Weir, B. S. Effect of two- and three-locus linkage disequilibrium on the power to detect marker/phenotype associations. </w:t>
      </w:r>
      <w:r w:rsidRPr="004C1EE3">
        <w:rPr>
          <w:rFonts w:ascii="Calibri" w:hAnsi="Calibri" w:cs="Arial"/>
          <w:i/>
          <w:noProof/>
          <w:szCs w:val="20"/>
        </w:rPr>
        <w:t>Genetics</w:t>
      </w:r>
      <w:r w:rsidRPr="004C1EE3">
        <w:rPr>
          <w:rFonts w:ascii="Calibri" w:hAnsi="Calibri" w:cs="Arial"/>
          <w:noProof/>
          <w:szCs w:val="20"/>
        </w:rPr>
        <w:t xml:space="preserve"> </w:t>
      </w:r>
      <w:r w:rsidRPr="004C1EE3">
        <w:rPr>
          <w:rFonts w:ascii="Calibri" w:hAnsi="Calibri" w:cs="Arial"/>
          <w:b/>
          <w:noProof/>
          <w:szCs w:val="20"/>
        </w:rPr>
        <w:t>168</w:t>
      </w:r>
      <w:r w:rsidRPr="004C1EE3">
        <w:rPr>
          <w:rFonts w:ascii="Calibri" w:hAnsi="Calibri" w:cs="Arial"/>
          <w:noProof/>
          <w:szCs w:val="20"/>
        </w:rPr>
        <w:t>, 1029-1040, doi:10.1534/genetics.103.022335 (2004).</w:t>
      </w:r>
      <w:bookmarkEnd w:id="5"/>
    </w:p>
    <w:p w14:paraId="7A86A7FA" w14:textId="77777777" w:rsidR="004C1EE3" w:rsidRPr="004C1EE3" w:rsidRDefault="004C1EE3" w:rsidP="004C1EE3">
      <w:pPr>
        <w:spacing w:after="0" w:line="240" w:lineRule="auto"/>
        <w:ind w:left="720" w:hanging="720"/>
        <w:rPr>
          <w:rFonts w:ascii="Calibri" w:hAnsi="Calibri" w:cs="Arial"/>
          <w:noProof/>
          <w:szCs w:val="20"/>
        </w:rPr>
      </w:pPr>
      <w:bookmarkStart w:id="6" w:name="_ENREF_5"/>
      <w:r w:rsidRPr="004C1EE3">
        <w:rPr>
          <w:rFonts w:ascii="Calibri" w:hAnsi="Calibri" w:cs="Arial"/>
          <w:noProof/>
          <w:szCs w:val="20"/>
        </w:rPr>
        <w:t>5</w:t>
      </w:r>
      <w:r w:rsidRPr="004C1EE3">
        <w:rPr>
          <w:rFonts w:ascii="Calibri" w:hAnsi="Calibri" w:cs="Arial"/>
          <w:noProof/>
          <w:szCs w:val="20"/>
        </w:rPr>
        <w:tab/>
        <w:t>DePristo, M. A.</w:t>
      </w:r>
      <w:r w:rsidRPr="004C1EE3">
        <w:rPr>
          <w:rFonts w:ascii="Calibri" w:hAnsi="Calibri" w:cs="Arial"/>
          <w:i/>
          <w:noProof/>
          <w:szCs w:val="20"/>
        </w:rPr>
        <w:t xml:space="preserve"> et al.</w:t>
      </w:r>
      <w:r w:rsidRPr="004C1EE3">
        <w:rPr>
          <w:rFonts w:ascii="Calibri" w:hAnsi="Calibri" w:cs="Arial"/>
          <w:noProof/>
          <w:szCs w:val="20"/>
        </w:rPr>
        <w:t xml:space="preserve"> A framework for variation discovery and genotyping using next-generation DNA sequencing data. </w:t>
      </w:r>
      <w:r w:rsidRPr="004C1EE3">
        <w:rPr>
          <w:rFonts w:ascii="Calibri" w:hAnsi="Calibri" w:cs="Arial"/>
          <w:i/>
          <w:noProof/>
          <w:szCs w:val="20"/>
        </w:rPr>
        <w:t>Nature genetics</w:t>
      </w:r>
      <w:r w:rsidRPr="004C1EE3">
        <w:rPr>
          <w:rFonts w:ascii="Calibri" w:hAnsi="Calibri" w:cs="Arial"/>
          <w:noProof/>
          <w:szCs w:val="20"/>
        </w:rPr>
        <w:t xml:space="preserve"> </w:t>
      </w:r>
      <w:r w:rsidRPr="004C1EE3">
        <w:rPr>
          <w:rFonts w:ascii="Calibri" w:hAnsi="Calibri" w:cs="Arial"/>
          <w:b/>
          <w:noProof/>
          <w:szCs w:val="20"/>
        </w:rPr>
        <w:t>43</w:t>
      </w:r>
      <w:r w:rsidRPr="004C1EE3">
        <w:rPr>
          <w:rFonts w:ascii="Calibri" w:hAnsi="Calibri" w:cs="Arial"/>
          <w:noProof/>
          <w:szCs w:val="20"/>
        </w:rPr>
        <w:t>, 491-498, doi:10.1038/ng.806 (2011).</w:t>
      </w:r>
      <w:bookmarkEnd w:id="6"/>
    </w:p>
    <w:p w14:paraId="651A2672" w14:textId="77777777" w:rsidR="004C1EE3" w:rsidRPr="004C1EE3" w:rsidRDefault="004C1EE3" w:rsidP="004C1EE3">
      <w:pPr>
        <w:spacing w:after="0" w:line="240" w:lineRule="auto"/>
        <w:ind w:left="720" w:hanging="720"/>
        <w:rPr>
          <w:rFonts w:ascii="Calibri" w:hAnsi="Calibri" w:cs="Arial"/>
          <w:noProof/>
          <w:szCs w:val="20"/>
        </w:rPr>
      </w:pPr>
      <w:bookmarkStart w:id="7" w:name="_ENREF_6"/>
      <w:r w:rsidRPr="004C1EE3">
        <w:rPr>
          <w:rFonts w:ascii="Calibri" w:hAnsi="Calibri" w:cs="Arial"/>
          <w:noProof/>
          <w:szCs w:val="20"/>
        </w:rPr>
        <w:t>6</w:t>
      </w:r>
      <w:r w:rsidRPr="004C1EE3">
        <w:rPr>
          <w:rFonts w:ascii="Calibri" w:hAnsi="Calibri" w:cs="Arial"/>
          <w:noProof/>
          <w:szCs w:val="20"/>
        </w:rPr>
        <w:tab/>
        <w:t xml:space="preserve">Browning, B. L. &amp; Yu, Z. Simultaneous genotype calling and haplotype phasing improves genotype accuracy and reduces false-positive associations for genome-wide association studies. </w:t>
      </w:r>
      <w:r w:rsidRPr="004C1EE3">
        <w:rPr>
          <w:rFonts w:ascii="Calibri" w:hAnsi="Calibri" w:cs="Arial"/>
          <w:i/>
          <w:noProof/>
          <w:szCs w:val="20"/>
        </w:rPr>
        <w:t>American journal of human genetics</w:t>
      </w:r>
      <w:r w:rsidRPr="004C1EE3">
        <w:rPr>
          <w:rFonts w:ascii="Calibri" w:hAnsi="Calibri" w:cs="Arial"/>
          <w:noProof/>
          <w:szCs w:val="20"/>
        </w:rPr>
        <w:t xml:space="preserve"> </w:t>
      </w:r>
      <w:r w:rsidRPr="004C1EE3">
        <w:rPr>
          <w:rFonts w:ascii="Calibri" w:hAnsi="Calibri" w:cs="Arial"/>
          <w:b/>
          <w:noProof/>
          <w:szCs w:val="20"/>
        </w:rPr>
        <w:t>85</w:t>
      </w:r>
      <w:r w:rsidRPr="004C1EE3">
        <w:rPr>
          <w:rFonts w:ascii="Calibri" w:hAnsi="Calibri" w:cs="Arial"/>
          <w:noProof/>
          <w:szCs w:val="20"/>
        </w:rPr>
        <w:t>, 847-861, doi:10.1016/j.ajhg.2009.11.004 (2009).</w:t>
      </w:r>
      <w:bookmarkEnd w:id="7"/>
    </w:p>
    <w:p w14:paraId="625585E4" w14:textId="77777777" w:rsidR="004C1EE3" w:rsidRPr="004C1EE3" w:rsidRDefault="004C1EE3" w:rsidP="004C1EE3">
      <w:pPr>
        <w:spacing w:line="240" w:lineRule="auto"/>
        <w:ind w:left="720" w:hanging="720"/>
        <w:rPr>
          <w:rFonts w:ascii="Calibri" w:hAnsi="Calibri" w:cs="Arial"/>
          <w:noProof/>
          <w:szCs w:val="20"/>
        </w:rPr>
      </w:pPr>
      <w:bookmarkStart w:id="8" w:name="_ENREF_7"/>
      <w:r w:rsidRPr="004C1EE3">
        <w:rPr>
          <w:rFonts w:ascii="Calibri" w:hAnsi="Calibri" w:cs="Arial"/>
          <w:noProof/>
          <w:szCs w:val="20"/>
        </w:rPr>
        <w:t>7</w:t>
      </w:r>
      <w:r w:rsidRPr="004C1EE3">
        <w:rPr>
          <w:rFonts w:ascii="Calibri" w:hAnsi="Calibri" w:cs="Arial"/>
          <w:noProof/>
          <w:szCs w:val="20"/>
        </w:rPr>
        <w:tab/>
        <w:t xml:space="preserve">Li, Y., Willer, C. J., Ding, J., Scheet, P. &amp; Abecasis, G. R. MaCH: using sequence and genotype data to estimate haplotypes and unobserved genotypes. </w:t>
      </w:r>
      <w:r w:rsidRPr="004C1EE3">
        <w:rPr>
          <w:rFonts w:ascii="Calibri" w:hAnsi="Calibri" w:cs="Arial"/>
          <w:i/>
          <w:noProof/>
          <w:szCs w:val="20"/>
        </w:rPr>
        <w:t>Genetic epidemiology</w:t>
      </w:r>
      <w:r w:rsidRPr="004C1EE3">
        <w:rPr>
          <w:rFonts w:ascii="Calibri" w:hAnsi="Calibri" w:cs="Arial"/>
          <w:noProof/>
          <w:szCs w:val="20"/>
        </w:rPr>
        <w:t xml:space="preserve"> </w:t>
      </w:r>
      <w:r w:rsidRPr="004C1EE3">
        <w:rPr>
          <w:rFonts w:ascii="Calibri" w:hAnsi="Calibri" w:cs="Arial"/>
          <w:b/>
          <w:noProof/>
          <w:szCs w:val="20"/>
        </w:rPr>
        <w:t>34</w:t>
      </w:r>
      <w:r w:rsidRPr="004C1EE3">
        <w:rPr>
          <w:rFonts w:ascii="Calibri" w:hAnsi="Calibri" w:cs="Arial"/>
          <w:noProof/>
          <w:szCs w:val="20"/>
        </w:rPr>
        <w:t>, 816-834, doi:10.1002/gepi.20533 (2010).</w:t>
      </w:r>
      <w:bookmarkEnd w:id="8"/>
    </w:p>
    <w:p w14:paraId="7414AD78" w14:textId="742248F3" w:rsidR="004C1EE3" w:rsidRDefault="004C1EE3" w:rsidP="004C1EE3">
      <w:pPr>
        <w:spacing w:line="240" w:lineRule="auto"/>
        <w:rPr>
          <w:rFonts w:ascii="Calibri" w:hAnsi="Calibri" w:cs="Arial"/>
          <w:noProof/>
          <w:szCs w:val="20"/>
        </w:rPr>
      </w:pPr>
    </w:p>
    <w:p w14:paraId="009CB9F2" w14:textId="3BAB5654" w:rsidR="00EE69A2" w:rsidRPr="00EE69A2" w:rsidRDefault="00CA627A" w:rsidP="00F05AD5">
      <w:pPr>
        <w:rPr>
          <w:rFonts w:ascii="Arial" w:hAnsi="Arial" w:cs="Arial"/>
          <w:sz w:val="20"/>
          <w:szCs w:val="20"/>
        </w:rPr>
      </w:pPr>
      <w:r>
        <w:rPr>
          <w:rFonts w:ascii="Arial" w:hAnsi="Arial" w:cs="Arial"/>
          <w:sz w:val="20"/>
          <w:szCs w:val="20"/>
        </w:rPr>
        <w:fldChar w:fldCharType="end"/>
      </w:r>
    </w:p>
    <w:sectPr w:rsidR="00EE69A2" w:rsidRPr="00EE69A2" w:rsidSect="00565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A0B2B"/>
    <w:multiLevelType w:val="hybridMultilevel"/>
    <w:tmpl w:val="E1306F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532ACE"/>
    <w:multiLevelType w:val="hybridMultilevel"/>
    <w:tmpl w:val="5FAA8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te2zrrr1xxvp1ezrf2vwwt5255e9ar509rv&quot;&gt;MNW_Library_2&lt;record-ids&gt;&lt;item&gt;3457&lt;/item&gt;&lt;item&gt;3458&lt;/item&gt;&lt;item&gt;3459&lt;/item&gt;&lt;item&gt;3460&lt;/item&gt;&lt;item&gt;3461&lt;/item&gt;&lt;item&gt;3462&lt;/item&gt;&lt;item&gt;3463&lt;/item&gt;&lt;/record-ids&gt;&lt;/item&gt;&lt;/Libraries&gt;"/>
  </w:docVars>
  <w:rsids>
    <w:rsidRoot w:val="00A52B30"/>
    <w:rsid w:val="000471CA"/>
    <w:rsid w:val="00051F11"/>
    <w:rsid w:val="00056E62"/>
    <w:rsid w:val="00080D7D"/>
    <w:rsid w:val="000E774C"/>
    <w:rsid w:val="000F1BED"/>
    <w:rsid w:val="000F7627"/>
    <w:rsid w:val="00101D6B"/>
    <w:rsid w:val="00126400"/>
    <w:rsid w:val="0013163A"/>
    <w:rsid w:val="0016266E"/>
    <w:rsid w:val="0016762C"/>
    <w:rsid w:val="00185DDA"/>
    <w:rsid w:val="00190003"/>
    <w:rsid w:val="001F0683"/>
    <w:rsid w:val="00211AD2"/>
    <w:rsid w:val="00226F01"/>
    <w:rsid w:val="00237416"/>
    <w:rsid w:val="00240A68"/>
    <w:rsid w:val="00263A78"/>
    <w:rsid w:val="002667D8"/>
    <w:rsid w:val="00270C2A"/>
    <w:rsid w:val="00275A90"/>
    <w:rsid w:val="002A3440"/>
    <w:rsid w:val="002B351C"/>
    <w:rsid w:val="002B73C8"/>
    <w:rsid w:val="002C5C25"/>
    <w:rsid w:val="002F2563"/>
    <w:rsid w:val="003168ED"/>
    <w:rsid w:val="00332DE7"/>
    <w:rsid w:val="0035725D"/>
    <w:rsid w:val="00376BDD"/>
    <w:rsid w:val="0038578A"/>
    <w:rsid w:val="003B194A"/>
    <w:rsid w:val="003C5C0A"/>
    <w:rsid w:val="003D3E0F"/>
    <w:rsid w:val="00411EF4"/>
    <w:rsid w:val="004123D4"/>
    <w:rsid w:val="00424BC2"/>
    <w:rsid w:val="004432B1"/>
    <w:rsid w:val="00484E22"/>
    <w:rsid w:val="004B7320"/>
    <w:rsid w:val="004C1EE3"/>
    <w:rsid w:val="004F27E3"/>
    <w:rsid w:val="00511C48"/>
    <w:rsid w:val="00536047"/>
    <w:rsid w:val="00544F6C"/>
    <w:rsid w:val="005654B4"/>
    <w:rsid w:val="0059083B"/>
    <w:rsid w:val="005A7CF8"/>
    <w:rsid w:val="005F09D7"/>
    <w:rsid w:val="0060578A"/>
    <w:rsid w:val="00620B05"/>
    <w:rsid w:val="00635AE8"/>
    <w:rsid w:val="0065098A"/>
    <w:rsid w:val="00675C1A"/>
    <w:rsid w:val="0069296C"/>
    <w:rsid w:val="00696035"/>
    <w:rsid w:val="00696B8B"/>
    <w:rsid w:val="006C331A"/>
    <w:rsid w:val="006D6804"/>
    <w:rsid w:val="00722632"/>
    <w:rsid w:val="00734CBE"/>
    <w:rsid w:val="00763410"/>
    <w:rsid w:val="00786F94"/>
    <w:rsid w:val="008044E9"/>
    <w:rsid w:val="00847A8F"/>
    <w:rsid w:val="0086702C"/>
    <w:rsid w:val="008C4BAB"/>
    <w:rsid w:val="008D133D"/>
    <w:rsid w:val="008E466D"/>
    <w:rsid w:val="00907EF7"/>
    <w:rsid w:val="009236B3"/>
    <w:rsid w:val="00954B43"/>
    <w:rsid w:val="009676A5"/>
    <w:rsid w:val="009868E0"/>
    <w:rsid w:val="00A52B30"/>
    <w:rsid w:val="00A569A0"/>
    <w:rsid w:val="00A56B98"/>
    <w:rsid w:val="00A75E68"/>
    <w:rsid w:val="00A9056E"/>
    <w:rsid w:val="00AD219A"/>
    <w:rsid w:val="00B15CCF"/>
    <w:rsid w:val="00B429B0"/>
    <w:rsid w:val="00B56B1C"/>
    <w:rsid w:val="00B56E21"/>
    <w:rsid w:val="00BA2630"/>
    <w:rsid w:val="00BB0F4C"/>
    <w:rsid w:val="00BB51EB"/>
    <w:rsid w:val="00BF64B9"/>
    <w:rsid w:val="00C30EE1"/>
    <w:rsid w:val="00C45E4F"/>
    <w:rsid w:val="00C86383"/>
    <w:rsid w:val="00CA627A"/>
    <w:rsid w:val="00CE2C45"/>
    <w:rsid w:val="00D039A7"/>
    <w:rsid w:val="00D232DA"/>
    <w:rsid w:val="00D37C25"/>
    <w:rsid w:val="00D57E94"/>
    <w:rsid w:val="00D9298C"/>
    <w:rsid w:val="00DA6A0B"/>
    <w:rsid w:val="00DD01B4"/>
    <w:rsid w:val="00DE57DB"/>
    <w:rsid w:val="00E02E86"/>
    <w:rsid w:val="00E23593"/>
    <w:rsid w:val="00E65C93"/>
    <w:rsid w:val="00E73431"/>
    <w:rsid w:val="00EC4F53"/>
    <w:rsid w:val="00ED4EC3"/>
    <w:rsid w:val="00EE69A2"/>
    <w:rsid w:val="00F05AD5"/>
    <w:rsid w:val="00F36F9D"/>
    <w:rsid w:val="00FC1591"/>
    <w:rsid w:val="00FC3740"/>
    <w:rsid w:val="00FD6704"/>
    <w:rsid w:val="00FE3316"/>
    <w:rsid w:val="00FF5F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1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0"/>
    <w:pPr>
      <w:spacing w:after="0" w:line="240" w:lineRule="auto"/>
      <w:ind w:left="720"/>
      <w:contextualSpacing/>
    </w:pPr>
  </w:style>
  <w:style w:type="character" w:styleId="CommentReference">
    <w:name w:val="annotation reference"/>
    <w:basedOn w:val="DefaultParagraphFont"/>
    <w:uiPriority w:val="99"/>
    <w:semiHidden/>
    <w:unhideWhenUsed/>
    <w:rsid w:val="00D039A7"/>
    <w:rPr>
      <w:sz w:val="16"/>
      <w:szCs w:val="16"/>
    </w:rPr>
  </w:style>
  <w:style w:type="paragraph" w:styleId="CommentText">
    <w:name w:val="annotation text"/>
    <w:basedOn w:val="Normal"/>
    <w:link w:val="CommentTextChar"/>
    <w:uiPriority w:val="99"/>
    <w:semiHidden/>
    <w:unhideWhenUsed/>
    <w:rsid w:val="00D039A7"/>
    <w:pPr>
      <w:spacing w:line="240" w:lineRule="auto"/>
    </w:pPr>
    <w:rPr>
      <w:sz w:val="20"/>
      <w:szCs w:val="20"/>
    </w:rPr>
  </w:style>
  <w:style w:type="character" w:customStyle="1" w:styleId="CommentTextChar">
    <w:name w:val="Comment Text Char"/>
    <w:basedOn w:val="DefaultParagraphFont"/>
    <w:link w:val="CommentText"/>
    <w:uiPriority w:val="99"/>
    <w:semiHidden/>
    <w:rsid w:val="00D039A7"/>
    <w:rPr>
      <w:sz w:val="20"/>
      <w:szCs w:val="20"/>
    </w:rPr>
  </w:style>
  <w:style w:type="paragraph" w:styleId="CommentSubject">
    <w:name w:val="annotation subject"/>
    <w:basedOn w:val="CommentText"/>
    <w:next w:val="CommentText"/>
    <w:link w:val="CommentSubjectChar"/>
    <w:uiPriority w:val="99"/>
    <w:semiHidden/>
    <w:unhideWhenUsed/>
    <w:rsid w:val="00D039A7"/>
    <w:rPr>
      <w:b/>
      <w:bCs/>
    </w:rPr>
  </w:style>
  <w:style w:type="character" w:customStyle="1" w:styleId="CommentSubjectChar">
    <w:name w:val="Comment Subject Char"/>
    <w:basedOn w:val="CommentTextChar"/>
    <w:link w:val="CommentSubject"/>
    <w:uiPriority w:val="99"/>
    <w:semiHidden/>
    <w:rsid w:val="00D039A7"/>
    <w:rPr>
      <w:b/>
      <w:bCs/>
      <w:sz w:val="20"/>
      <w:szCs w:val="20"/>
    </w:rPr>
  </w:style>
  <w:style w:type="paragraph" w:styleId="BalloonText">
    <w:name w:val="Balloon Text"/>
    <w:basedOn w:val="Normal"/>
    <w:link w:val="BalloonTextChar"/>
    <w:uiPriority w:val="99"/>
    <w:semiHidden/>
    <w:unhideWhenUsed/>
    <w:rsid w:val="00D03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9A7"/>
    <w:rPr>
      <w:rFonts w:ascii="Tahoma" w:hAnsi="Tahoma" w:cs="Tahoma"/>
      <w:sz w:val="16"/>
      <w:szCs w:val="16"/>
    </w:rPr>
  </w:style>
  <w:style w:type="character" w:styleId="Hyperlink">
    <w:name w:val="Hyperlink"/>
    <w:basedOn w:val="DefaultParagraphFont"/>
    <w:uiPriority w:val="99"/>
    <w:unhideWhenUsed/>
    <w:rsid w:val="00CA62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0"/>
    <w:pPr>
      <w:spacing w:after="0" w:line="240" w:lineRule="auto"/>
      <w:ind w:left="720"/>
      <w:contextualSpacing/>
    </w:pPr>
  </w:style>
  <w:style w:type="character" w:styleId="CommentReference">
    <w:name w:val="annotation reference"/>
    <w:basedOn w:val="DefaultParagraphFont"/>
    <w:uiPriority w:val="99"/>
    <w:semiHidden/>
    <w:unhideWhenUsed/>
    <w:rsid w:val="00D039A7"/>
    <w:rPr>
      <w:sz w:val="16"/>
      <w:szCs w:val="16"/>
    </w:rPr>
  </w:style>
  <w:style w:type="paragraph" w:styleId="CommentText">
    <w:name w:val="annotation text"/>
    <w:basedOn w:val="Normal"/>
    <w:link w:val="CommentTextChar"/>
    <w:uiPriority w:val="99"/>
    <w:semiHidden/>
    <w:unhideWhenUsed/>
    <w:rsid w:val="00D039A7"/>
    <w:pPr>
      <w:spacing w:line="240" w:lineRule="auto"/>
    </w:pPr>
    <w:rPr>
      <w:sz w:val="20"/>
      <w:szCs w:val="20"/>
    </w:rPr>
  </w:style>
  <w:style w:type="character" w:customStyle="1" w:styleId="CommentTextChar">
    <w:name w:val="Comment Text Char"/>
    <w:basedOn w:val="DefaultParagraphFont"/>
    <w:link w:val="CommentText"/>
    <w:uiPriority w:val="99"/>
    <w:semiHidden/>
    <w:rsid w:val="00D039A7"/>
    <w:rPr>
      <w:sz w:val="20"/>
      <w:szCs w:val="20"/>
    </w:rPr>
  </w:style>
  <w:style w:type="paragraph" w:styleId="CommentSubject">
    <w:name w:val="annotation subject"/>
    <w:basedOn w:val="CommentText"/>
    <w:next w:val="CommentText"/>
    <w:link w:val="CommentSubjectChar"/>
    <w:uiPriority w:val="99"/>
    <w:semiHidden/>
    <w:unhideWhenUsed/>
    <w:rsid w:val="00D039A7"/>
    <w:rPr>
      <w:b/>
      <w:bCs/>
    </w:rPr>
  </w:style>
  <w:style w:type="character" w:customStyle="1" w:styleId="CommentSubjectChar">
    <w:name w:val="Comment Subject Char"/>
    <w:basedOn w:val="CommentTextChar"/>
    <w:link w:val="CommentSubject"/>
    <w:uiPriority w:val="99"/>
    <w:semiHidden/>
    <w:rsid w:val="00D039A7"/>
    <w:rPr>
      <w:b/>
      <w:bCs/>
      <w:sz w:val="20"/>
      <w:szCs w:val="20"/>
    </w:rPr>
  </w:style>
  <w:style w:type="paragraph" w:styleId="BalloonText">
    <w:name w:val="Balloon Text"/>
    <w:basedOn w:val="Normal"/>
    <w:link w:val="BalloonTextChar"/>
    <w:uiPriority w:val="99"/>
    <w:semiHidden/>
    <w:unhideWhenUsed/>
    <w:rsid w:val="00D03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9A7"/>
    <w:rPr>
      <w:rFonts w:ascii="Tahoma" w:hAnsi="Tahoma" w:cs="Tahoma"/>
      <w:sz w:val="16"/>
      <w:szCs w:val="16"/>
    </w:rPr>
  </w:style>
  <w:style w:type="character" w:styleId="Hyperlink">
    <w:name w:val="Hyperlink"/>
    <w:basedOn w:val="DefaultParagraphFont"/>
    <w:uiPriority w:val="99"/>
    <w:unhideWhenUsed/>
    <w:rsid w:val="00CA62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435109">
      <w:bodyDiv w:val="1"/>
      <w:marLeft w:val="0"/>
      <w:marRight w:val="0"/>
      <w:marTop w:val="0"/>
      <w:marBottom w:val="0"/>
      <w:divBdr>
        <w:top w:val="none" w:sz="0" w:space="0" w:color="auto"/>
        <w:left w:val="none" w:sz="0" w:space="0" w:color="auto"/>
        <w:bottom w:val="none" w:sz="0" w:space="0" w:color="auto"/>
        <w:right w:val="none" w:sz="0" w:space="0" w:color="auto"/>
      </w:divBdr>
    </w:div>
    <w:div w:id="1239823101">
      <w:bodyDiv w:val="1"/>
      <w:marLeft w:val="0"/>
      <w:marRight w:val="0"/>
      <w:marTop w:val="0"/>
      <w:marBottom w:val="0"/>
      <w:divBdr>
        <w:top w:val="none" w:sz="0" w:space="0" w:color="auto"/>
        <w:left w:val="none" w:sz="0" w:space="0" w:color="auto"/>
        <w:bottom w:val="none" w:sz="0" w:space="0" w:color="auto"/>
        <w:right w:val="none" w:sz="0" w:space="0" w:color="auto"/>
      </w:divBdr>
    </w:div>
    <w:div w:id="1882549388">
      <w:bodyDiv w:val="1"/>
      <w:marLeft w:val="0"/>
      <w:marRight w:val="0"/>
      <w:marTop w:val="0"/>
      <w:marBottom w:val="0"/>
      <w:divBdr>
        <w:top w:val="none" w:sz="0" w:space="0" w:color="auto"/>
        <w:left w:val="none" w:sz="0" w:space="0" w:color="auto"/>
        <w:bottom w:val="none" w:sz="0" w:space="0" w:color="auto"/>
        <w:right w:val="none" w:sz="0" w:space="0" w:color="auto"/>
      </w:divBdr>
    </w:div>
    <w:div w:id="18891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3489</Words>
  <Characters>19892</Characters>
  <Application>Microsoft Macintosh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Weedon, Michael</dc:creator>
  <cp:lastModifiedBy>joseph powell</cp:lastModifiedBy>
  <cp:revision>2</cp:revision>
  <dcterms:created xsi:type="dcterms:W3CDTF">2014-03-07T03:22:00Z</dcterms:created>
  <dcterms:modified xsi:type="dcterms:W3CDTF">2014-03-07T03:22:00Z</dcterms:modified>
</cp:coreProperties>
</file>