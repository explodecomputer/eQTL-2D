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517F2B78" w:rsidR="00520882" w:rsidRDefault="00FB3659" w:rsidP="009F2408">
      <w:pPr>
        <w:jc w:val="both"/>
      </w:pPr>
      <w:r>
        <w:t xml:space="preserve">We thank Wood </w:t>
      </w:r>
      <w:r w:rsidRPr="00E95E12">
        <w:rPr>
          <w:i/>
        </w:rPr>
        <w:t>et al</w:t>
      </w:r>
      <w:r>
        <w:t xml:space="preserve">. for </w:t>
      </w:r>
      <w:r w:rsidR="0065120D">
        <w:t>their interesting comments on our paper</w:t>
      </w:r>
      <w:r>
        <w:t xml:space="preserve"> but </w:t>
      </w:r>
      <w:r w:rsidR="0065120D">
        <w:t>we do not believe that their conclusions are supported by the results presented</w:t>
      </w:r>
      <w:r>
        <w:t xml:space="preserve">. </w:t>
      </w:r>
      <w:r w:rsidR="0065120D">
        <w:t>First, alt</w:t>
      </w:r>
      <w:r w:rsidR="00EB1D77">
        <w:t xml:space="preserve">hough we replicate our results in large, independent samples, </w:t>
      </w:r>
      <w:r>
        <w:t xml:space="preserve">they </w:t>
      </w:r>
      <w:r w:rsidR="00520882">
        <w:t>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t xml:space="preserve"> in the</w:t>
      </w:r>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make any </w:t>
      </w:r>
      <w:r w:rsidR="00AF5554">
        <w:t>conclusion</w:t>
      </w:r>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65120D">
        <w:t xml:space="preserve">They provide no plausible mechanism whereby the </w:t>
      </w:r>
      <w:r w:rsidR="0065120D" w:rsidRPr="006D5898">
        <w:rPr>
          <w:i/>
        </w:rPr>
        <w:t>cis</w:t>
      </w:r>
      <w:r w:rsidR="0065120D">
        <w:t xml:space="preserve">-acting </w:t>
      </w:r>
      <w:r w:rsidR="00320961">
        <w:t>IncSeq S</w:t>
      </w:r>
      <w:r w:rsidR="0065120D">
        <w:t xml:space="preserve">NP could explain </w:t>
      </w:r>
      <w:r w:rsidR="0065120D" w:rsidRPr="006D5898">
        <w:rPr>
          <w:i/>
        </w:rPr>
        <w:t>cis-trans</w:t>
      </w:r>
      <w:r w:rsidR="0065120D">
        <w:t xml:space="preserve"> interactions.</w:t>
      </w:r>
    </w:p>
    <w:p w14:paraId="7A47EBC5" w14:textId="77777777" w:rsidR="00AF5554" w:rsidRDefault="00AF5554" w:rsidP="00AF5554">
      <w:pPr>
        <w:jc w:val="both"/>
      </w:pPr>
    </w:p>
    <w:p w14:paraId="1E927800" w14:textId="16B38B70" w:rsidR="00F96E77" w:rsidRDefault="0065120D" w:rsidP="00AF5554">
      <w:pPr>
        <w:jc w:val="both"/>
      </w:pPr>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hyperlink w:anchor="_ENREF_1" w:tooltip="Hemani, 2014 #877" w:history="1">
        <w:r>
          <w:rPr>
            <w:noProof/>
          </w:rPr>
          <w:t>1</w:t>
        </w:r>
      </w:hyperlink>
      <w:r>
        <w:rPr>
          <w:noProof/>
        </w:rPr>
        <w:t>]</w:t>
      </w:r>
      <w:r>
        <w:fldChar w:fldCharType="end"/>
      </w:r>
      <w:r>
        <w:t xml:space="preserve"> fails to abrogate the statistical evidence for epistasis</w:t>
      </w:r>
      <w:r w:rsidR="00AF5554">
        <w:t>.</w:t>
      </w:r>
      <w:r>
        <w:t xml:space="preserve"> Specifically, t</w:t>
      </w:r>
      <w:r w:rsidR="00AF5554">
        <w:t>he meta-analysis of these results shows that interaction effects remain for 24/26 epistasis pairs after correcting for effects of the IncS</w:t>
      </w:r>
      <w:r w:rsidR="00320961">
        <w:t>eq S</w:t>
      </w:r>
      <w:r w:rsidR="00AF5554">
        <w:t>NP (</w:t>
      </w:r>
      <w:r w:rsidR="00AF5554" w:rsidRPr="00977B3A">
        <w:rPr>
          <w:b/>
        </w:rPr>
        <w:t xml:space="preserve">Table </w:t>
      </w:r>
      <w:r w:rsidR="00FC305C">
        <w:rPr>
          <w:b/>
        </w:rPr>
        <w:t>1</w:t>
      </w:r>
      <w:r w:rsidR="00AF5554">
        <w:t xml:space="preserve">). 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6DF2E775" w:rsidR="00AF5554" w:rsidRDefault="0065120D" w:rsidP="00AF5554">
      <w:pPr>
        <w:jc w:val="both"/>
      </w:pPr>
      <w:r>
        <w:rPr>
          <w:lang w:val="en-US"/>
        </w:rPr>
        <w:t xml:space="preserve">Third, </w:t>
      </w:r>
      <w:r w:rsidR="00F96E77" w:rsidRPr="00F96E77">
        <w:rPr>
          <w:lang w:val="en-US"/>
        </w:rPr>
        <w:t xml:space="preserve">Wood </w:t>
      </w:r>
      <w:r w:rsidR="00F96E77" w:rsidRPr="00F96E77">
        <w:rPr>
          <w:i/>
          <w:lang w:val="en-US"/>
        </w:rPr>
        <w:t>et al</w:t>
      </w:r>
      <w:r w:rsidR="00F96E77" w:rsidRPr="00F96E77">
        <w:rPr>
          <w:lang w:val="en-US"/>
        </w:rPr>
        <w:t xml:space="preserve">. </w:t>
      </w:r>
      <w:r w:rsidR="00200F89">
        <w:rPr>
          <w:lang w:val="en-US"/>
        </w:rPr>
        <w:t>ignore the possibility that the IncS</w:t>
      </w:r>
      <w:r w:rsidR="00320961">
        <w:rPr>
          <w:lang w:val="en-US"/>
        </w:rPr>
        <w:t>eq S</w:t>
      </w:r>
      <w:r w:rsidR="00200F89">
        <w:rPr>
          <w:lang w:val="en-US"/>
        </w:rPr>
        <w:t xml:space="preserve">NP is either one of the epistatic causal loci or in higher LD with one of the causal loci and </w:t>
      </w:r>
      <w:r w:rsidR="00F96E77" w:rsidRPr="00F96E77">
        <w:rPr>
          <w:lang w:val="en-US"/>
        </w:rPr>
        <w:t xml:space="preserve">assume that a direct comparison of the interaction </w:t>
      </w:r>
      <w:r w:rsidR="00F96E77" w:rsidRPr="00F96E77">
        <w:rPr>
          <w:i/>
          <w:lang w:val="en-US"/>
        </w:rPr>
        <w:t>p</w:t>
      </w:r>
      <w:r w:rsidR="00F96E77" w:rsidRPr="00F96E77">
        <w:rPr>
          <w:lang w:val="en-US"/>
        </w:rPr>
        <w:t>-value before and after linear adjustment of the Inc</w:t>
      </w:r>
      <w:r w:rsidR="00F96E77">
        <w:rPr>
          <w:lang w:val="en-US"/>
        </w:rPr>
        <w:t>S</w:t>
      </w:r>
      <w:r w:rsidR="00320961">
        <w:rPr>
          <w:lang w:val="en-US"/>
        </w:rPr>
        <w:t>eq S</w:t>
      </w:r>
      <w:r w:rsidR="00F96E77" w:rsidRPr="00F96E77">
        <w:rPr>
          <w:lang w:val="en-US"/>
        </w:rPr>
        <w:t xml:space="preserve">NP provides evidence for an alternative explanation. </w:t>
      </w:r>
      <w:r w:rsidR="00200F89">
        <w:rPr>
          <w:lang w:val="en-US"/>
        </w:rPr>
        <w:t>T</w:t>
      </w:r>
      <w:r w:rsidR="00F96E77" w:rsidRPr="00F96E77">
        <w:rPr>
          <w:lang w:val="en-US"/>
        </w:rPr>
        <w:t xml:space="preserve">his is analogous to </w:t>
      </w:r>
      <w:r w:rsidR="00200F89">
        <w:rPr>
          <w:lang w:val="en-US"/>
        </w:rPr>
        <w:t xml:space="preserve">fine mapping and removing </w:t>
      </w:r>
      <w:r w:rsidR="00320961">
        <w:rPr>
          <w:lang w:val="en-US"/>
        </w:rPr>
        <w:t>effects of one of the fine mapped loci in the epistatic SNP pair before re-testing the original pair.</w:t>
      </w:r>
    </w:p>
    <w:p w14:paraId="40803037" w14:textId="77777777" w:rsidR="00C53450" w:rsidRDefault="00C53450" w:rsidP="009F2408">
      <w:pPr>
        <w:jc w:val="both"/>
      </w:pPr>
    </w:p>
    <w:p w14:paraId="718ADA93" w14:textId="51D20BFF" w:rsidR="009F2408" w:rsidRDefault="0065120D" w:rsidP="009F2408">
      <w:pPr>
        <w:jc w:val="both"/>
      </w:pPr>
      <w:r>
        <w:t>Fourth, f</w:t>
      </w:r>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w:t>
      </w:r>
      <w:r w:rsidR="00320961">
        <w:t>eq S</w:t>
      </w:r>
      <w:r w:rsidR="00F8680B">
        <w:t>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w:t>
      </w:r>
      <w:r w:rsidR="00320961">
        <w:t>eq S</w:t>
      </w:r>
      <w:r w:rsidR="00981649">
        <w:t>NPs are not the o</w:t>
      </w:r>
      <w:r w:rsidR="002D7507">
        <w:t xml:space="preserve">nly (causal) variants in </w:t>
      </w:r>
      <w:r w:rsidR="002D7507" w:rsidRPr="00240BFB">
        <w:rPr>
          <w:i/>
        </w:rPr>
        <w:t>cis</w:t>
      </w:r>
      <w:r w:rsidR="002D7507">
        <w:t xml:space="preserve"> and therefore the additive effect of the IncS</w:t>
      </w:r>
      <w:r w:rsidR="00320961">
        <w:t>eq S</w:t>
      </w:r>
      <w:r w:rsidR="002D7507">
        <w:t xml:space="preserve">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w:t>
      </w:r>
      <w:r w:rsidR="00247D10">
        <w:t xml:space="preserve">completely </w:t>
      </w:r>
      <w:r w:rsidR="006D5898">
        <w:t>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3265E654" w:rsidR="00364FD0" w:rsidRDefault="0065120D" w:rsidP="009F2408">
      <w:pPr>
        <w:jc w:val="both"/>
      </w:pPr>
      <w:r>
        <w:t>Fifth, there is evidence of interaction variation for pairs of SNPs that include the IncS</w:t>
      </w:r>
      <w:r w:rsidR="00320961">
        <w:t>eq S</w:t>
      </w:r>
      <w:r>
        <w:t>NPs themselves. D</w:t>
      </w:r>
      <w:r w:rsidR="000B0981">
        <w:t>ue to lower minor allele frequencies of the IncS</w:t>
      </w:r>
      <w:r w:rsidR="00320961">
        <w:t>eq S</w:t>
      </w:r>
      <w:r w:rsidR="000B0981">
        <w:t xml:space="preserve">NPs many of the pairwise genotype classes are missing, meaning epistatic effects cannot be tested between </w:t>
      </w:r>
      <w:r w:rsidR="00B865BB">
        <w:t>well-imputed</w:t>
      </w:r>
      <w:r w:rsidR="000B0981">
        <w:t xml:space="preserve"> IncS</w:t>
      </w:r>
      <w:r w:rsidR="00320961">
        <w:t>eq S</w:t>
      </w:r>
      <w:r w:rsidR="000B0981">
        <w:t>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w:t>
      </w:r>
      <w:r w:rsidR="00320961">
        <w:t>eq S</w:t>
      </w:r>
      <w:r w:rsidR="00450318">
        <w:t>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44B77571" w:rsidR="00C53450" w:rsidRDefault="00981649" w:rsidP="009F2408">
      <w:pPr>
        <w:jc w:val="both"/>
      </w:pPr>
      <w:r>
        <w:lastRenderedPageBreak/>
        <w:t xml:space="preserve">Finally, we did not report that epistasis was ‘widespread’ and in fact pointed out that </w:t>
      </w:r>
      <w:r w:rsidR="00247D10">
        <w:t xml:space="preserve">for gene expression </w:t>
      </w:r>
      <w:r>
        <w:t>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t>.</w:t>
      </w:r>
      <w:r w:rsidR="007A7199">
        <w:t xml:space="preserve"> </w:t>
      </w:r>
      <w:bookmarkStart w:id="0" w:name="_GoBack"/>
      <w:bookmarkEnd w:id="0"/>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00F89"/>
    <w:rsid w:val="002211E5"/>
    <w:rsid w:val="002313A5"/>
    <w:rsid w:val="00240BFB"/>
    <w:rsid w:val="00247D10"/>
    <w:rsid w:val="002C2204"/>
    <w:rsid w:val="002D0EDD"/>
    <w:rsid w:val="002D7507"/>
    <w:rsid w:val="00320961"/>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92093"/>
    <w:rsid w:val="005B49F1"/>
    <w:rsid w:val="005B6D44"/>
    <w:rsid w:val="005C7880"/>
    <w:rsid w:val="00600F92"/>
    <w:rsid w:val="00617625"/>
    <w:rsid w:val="00650F18"/>
    <w:rsid w:val="0065120D"/>
    <w:rsid w:val="00666913"/>
    <w:rsid w:val="006A11EB"/>
    <w:rsid w:val="006A3F68"/>
    <w:rsid w:val="006D5898"/>
    <w:rsid w:val="007133F4"/>
    <w:rsid w:val="00713595"/>
    <w:rsid w:val="007439AC"/>
    <w:rsid w:val="00792BB9"/>
    <w:rsid w:val="0079757D"/>
    <w:rsid w:val="007A2E3F"/>
    <w:rsid w:val="007A3244"/>
    <w:rsid w:val="007A595A"/>
    <w:rsid w:val="007A7199"/>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1771</Words>
  <Characters>10097</Characters>
  <Application>Microsoft Macintosh Word</Application>
  <DocSecurity>0</DocSecurity>
  <Lines>84</Lines>
  <Paragraphs>23</Paragraphs>
  <ScaleCrop>false</ScaleCrop>
  <Company>QBI</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3</cp:revision>
  <dcterms:created xsi:type="dcterms:W3CDTF">2014-04-16T07:03:00Z</dcterms:created>
  <dcterms:modified xsi:type="dcterms:W3CDTF">2014-04-16T07:24:00Z</dcterms:modified>
</cp:coreProperties>
</file>