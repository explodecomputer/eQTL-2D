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Pr="00186B39" w:rsidRDefault="00BF6FCF" w:rsidP="004624B8">
      <w:pPr>
        <w:jc w:val="center"/>
        <w:rPr>
          <w:rFonts w:asciiTheme="majorHAnsi" w:hAnsiTheme="majorHAnsi"/>
        </w:rPr>
      </w:pPr>
      <w:r w:rsidRPr="00186B39">
        <w:rPr>
          <w:rFonts w:asciiTheme="majorHAnsi" w:hAnsiTheme="majorHAnsi"/>
        </w:rPr>
        <w:t>Response to: An alternative explanation for apparent epistasis</w:t>
      </w:r>
    </w:p>
    <w:p w14:paraId="71FF2BE6" w14:textId="77777777" w:rsidR="00592093" w:rsidRPr="00186B39" w:rsidRDefault="00592093" w:rsidP="004624B8">
      <w:pPr>
        <w:jc w:val="center"/>
        <w:rPr>
          <w:rFonts w:asciiTheme="majorHAnsi" w:hAnsiTheme="majorHAnsi"/>
        </w:rPr>
      </w:pPr>
    </w:p>
    <w:p w14:paraId="6543FA5B" w14:textId="1F96E0A3" w:rsidR="00592093" w:rsidRPr="00186B39" w:rsidRDefault="00592093" w:rsidP="004624B8">
      <w:pPr>
        <w:jc w:val="center"/>
        <w:rPr>
          <w:rFonts w:asciiTheme="majorHAnsi" w:hAnsiTheme="majorHAnsi"/>
        </w:rPr>
      </w:pPr>
      <w:r w:rsidRPr="00186B39">
        <w:rPr>
          <w:rFonts w:asciiTheme="majorHAnsi" w:hAnsiTheme="majorHAnsi"/>
        </w:rPr>
        <w:t xml:space="preserve">Hemani </w:t>
      </w:r>
      <w:r w:rsidRPr="00186B39">
        <w:rPr>
          <w:rFonts w:asciiTheme="majorHAnsi" w:hAnsiTheme="majorHAnsi"/>
          <w:i/>
        </w:rPr>
        <w:t>et al</w:t>
      </w:r>
      <w:r w:rsidRPr="00186B39">
        <w:rPr>
          <w:rFonts w:asciiTheme="majorHAnsi" w:hAnsiTheme="majorHAnsi"/>
        </w:rPr>
        <w:t xml:space="preserve">. </w:t>
      </w:r>
    </w:p>
    <w:p w14:paraId="435D22F4" w14:textId="6548956A" w:rsidR="00BF6FCF" w:rsidRPr="00186B39" w:rsidRDefault="00BF6FCF" w:rsidP="009F2408">
      <w:pPr>
        <w:jc w:val="both"/>
        <w:rPr>
          <w:rFonts w:asciiTheme="majorHAnsi" w:hAnsiTheme="majorHAnsi"/>
        </w:rPr>
      </w:pPr>
    </w:p>
    <w:p w14:paraId="49B7A3F1" w14:textId="172D6585" w:rsidR="00520882" w:rsidRPr="00186B39" w:rsidRDefault="00B95FBC" w:rsidP="009F2408">
      <w:pPr>
        <w:jc w:val="both"/>
        <w:rPr>
          <w:rFonts w:asciiTheme="majorHAnsi" w:hAnsiTheme="majorHAnsi"/>
        </w:rPr>
      </w:pPr>
      <w:ins w:id="0" w:author="IT Services" w:date="2014-06-24T14:02:00Z">
        <w:r w:rsidRPr="00186B39">
          <w:rPr>
            <w:rFonts w:asciiTheme="majorHAnsi" w:hAnsiTheme="majorHAnsi"/>
          </w:rPr>
          <w:t xml:space="preserve">We thank Wood </w:t>
        </w:r>
        <w:r w:rsidRPr="00186B39">
          <w:rPr>
            <w:rFonts w:asciiTheme="majorHAnsi" w:hAnsiTheme="majorHAnsi"/>
            <w:i/>
          </w:rPr>
          <w:t>et al</w:t>
        </w:r>
        <w:r w:rsidRPr="00186B39">
          <w:rPr>
            <w:rFonts w:asciiTheme="majorHAnsi" w:hAnsiTheme="majorHAnsi"/>
          </w:rPr>
          <w:t xml:space="preserve">. for their interesting observations </w:t>
        </w:r>
        <w:r>
          <w:rPr>
            <w:rFonts w:asciiTheme="majorHAnsi" w:hAnsiTheme="majorHAnsi"/>
          </w:rPr>
          <w:t xml:space="preserve">and though their proposed mechanism does not explain all our results, we acknowledge that </w:t>
        </w:r>
        <w:r w:rsidR="00DF0A03">
          <w:rPr>
            <w:rFonts w:asciiTheme="majorHAnsi" w:hAnsiTheme="majorHAnsi"/>
          </w:rPr>
          <w:t xml:space="preserve">alternative mechanisms could be behind </w:t>
        </w:r>
      </w:ins>
      <w:ins w:id="1" w:author="IT Services" w:date="2014-06-24T14:04:00Z">
        <w:r w:rsidR="00DF0A03">
          <w:rPr>
            <w:rFonts w:asciiTheme="majorHAnsi" w:hAnsiTheme="majorHAnsi"/>
          </w:rPr>
          <w:t xml:space="preserve">the </w:t>
        </w:r>
      </w:ins>
      <w:ins w:id="2" w:author="IT Services" w:date="2014-06-24T14:02:00Z">
        <w:r w:rsidR="00DF0A03">
          <w:rPr>
            <w:rFonts w:asciiTheme="majorHAnsi" w:hAnsiTheme="majorHAnsi"/>
          </w:rPr>
          <w:t xml:space="preserve">observation of </w:t>
        </w:r>
        <w:proofErr w:type="spellStart"/>
        <w:r w:rsidR="00DF0A03">
          <w:rPr>
            <w:rFonts w:asciiTheme="majorHAnsi" w:hAnsiTheme="majorHAnsi"/>
          </w:rPr>
          <w:t>epistatic</w:t>
        </w:r>
        <w:proofErr w:type="spellEnd"/>
        <w:r w:rsidR="00DF0A03">
          <w:rPr>
            <w:rFonts w:asciiTheme="majorHAnsi" w:hAnsiTheme="majorHAnsi"/>
          </w:rPr>
          <w:t xml:space="preserve"> signals</w:t>
        </w:r>
      </w:ins>
      <w:del w:id="3" w:author="IT Services" w:date="2014-06-24T14:02:00Z">
        <w:r w:rsidR="00FB3659" w:rsidRPr="00186B39" w:rsidDel="00B95FBC">
          <w:rPr>
            <w:rFonts w:asciiTheme="majorHAnsi" w:hAnsiTheme="majorHAnsi"/>
          </w:rPr>
          <w:delText xml:space="preserve">We thank Wood </w:delText>
        </w:r>
        <w:r w:rsidR="00FB3659" w:rsidRPr="00186B39" w:rsidDel="00B95FBC">
          <w:rPr>
            <w:rFonts w:asciiTheme="majorHAnsi" w:hAnsiTheme="majorHAnsi"/>
            <w:i/>
          </w:rPr>
          <w:delText>et al</w:delText>
        </w:r>
        <w:r w:rsidR="00FB3659" w:rsidRPr="00186B39" w:rsidDel="00B95FBC">
          <w:rPr>
            <w:rFonts w:asciiTheme="majorHAnsi" w:hAnsiTheme="majorHAnsi"/>
          </w:rPr>
          <w:delText xml:space="preserve">. for </w:delText>
        </w:r>
        <w:r w:rsidR="0065120D" w:rsidRPr="00186B39" w:rsidDel="00B95FBC">
          <w:rPr>
            <w:rFonts w:asciiTheme="majorHAnsi" w:hAnsiTheme="majorHAnsi"/>
          </w:rPr>
          <w:delText xml:space="preserve">their interesting </w:delText>
        </w:r>
        <w:r w:rsidR="003F2751" w:rsidRPr="00186B39" w:rsidDel="00B95FBC">
          <w:rPr>
            <w:rFonts w:asciiTheme="majorHAnsi" w:hAnsiTheme="majorHAnsi"/>
          </w:rPr>
          <w:delText>observations</w:delText>
        </w:r>
        <w:r w:rsidR="00FB3659" w:rsidRPr="00186B39" w:rsidDel="00B95FBC">
          <w:rPr>
            <w:rFonts w:asciiTheme="majorHAnsi" w:hAnsiTheme="majorHAnsi"/>
          </w:rPr>
          <w:delText xml:space="preserve"> but </w:delText>
        </w:r>
        <w:r w:rsidR="0065120D" w:rsidRPr="00186B39" w:rsidDel="00B95FBC">
          <w:rPr>
            <w:rFonts w:asciiTheme="majorHAnsi" w:hAnsiTheme="majorHAnsi"/>
          </w:rPr>
          <w:delText>do not believe that their</w:delText>
        </w:r>
        <w:r w:rsidR="00CD6D87" w:rsidRPr="00186B39" w:rsidDel="00B95FBC">
          <w:rPr>
            <w:rFonts w:asciiTheme="majorHAnsi" w:hAnsiTheme="majorHAnsi"/>
          </w:rPr>
          <w:delText xml:space="preserve"> overall</w:delText>
        </w:r>
        <w:r w:rsidR="0065120D" w:rsidRPr="00186B39" w:rsidDel="00B95FBC">
          <w:rPr>
            <w:rFonts w:asciiTheme="majorHAnsi" w:hAnsiTheme="majorHAnsi"/>
          </w:rPr>
          <w:delText xml:space="preserve"> conclusions are </w:delText>
        </w:r>
        <w:r w:rsidR="00CD6D87" w:rsidRPr="00186B39" w:rsidDel="00B95FBC">
          <w:rPr>
            <w:rFonts w:asciiTheme="majorHAnsi" w:hAnsiTheme="majorHAnsi"/>
          </w:rPr>
          <w:delText>consistent with</w:delText>
        </w:r>
        <w:r w:rsidR="0065120D" w:rsidRPr="00186B39" w:rsidDel="00B95FBC">
          <w:rPr>
            <w:rFonts w:asciiTheme="majorHAnsi" w:hAnsiTheme="majorHAnsi"/>
          </w:rPr>
          <w:delText xml:space="preserve"> the results presented</w:delText>
        </w:r>
      </w:del>
      <w:r w:rsidR="00FB3659" w:rsidRPr="00186B39">
        <w:rPr>
          <w:rFonts w:asciiTheme="majorHAnsi" w:hAnsiTheme="majorHAnsi"/>
        </w:rPr>
        <w:t xml:space="preserve">. </w:t>
      </w:r>
      <w:del w:id="4" w:author="IT Services" w:date="2014-06-24T14:04:00Z">
        <w:r w:rsidR="0065120D" w:rsidRPr="00186B39" w:rsidDel="00DF0A03">
          <w:rPr>
            <w:rFonts w:asciiTheme="majorHAnsi" w:hAnsiTheme="majorHAnsi"/>
          </w:rPr>
          <w:delText>First, a</w:delText>
        </w:r>
      </w:del>
      <w:ins w:id="5" w:author="IT Services" w:date="2014-06-24T14:04:00Z">
        <w:r w:rsidR="00DF0A03">
          <w:rPr>
            <w:rFonts w:asciiTheme="majorHAnsi" w:hAnsiTheme="majorHAnsi"/>
          </w:rPr>
          <w:t>A</w:t>
        </w:r>
      </w:ins>
      <w:r w:rsidR="0065120D" w:rsidRPr="00186B39">
        <w:rPr>
          <w:rFonts w:asciiTheme="majorHAnsi" w:hAnsiTheme="majorHAnsi"/>
        </w:rPr>
        <w:t>lt</w:t>
      </w:r>
      <w:r w:rsidR="00EB1D77" w:rsidRPr="00186B39">
        <w:rPr>
          <w:rFonts w:asciiTheme="majorHAnsi" w:hAnsiTheme="majorHAnsi"/>
        </w:rPr>
        <w:t>hough we replicate our results in large, independent samples,</w:t>
      </w:r>
      <w:del w:id="6" w:author="IT Services" w:date="2014-06-24T14:04:00Z">
        <w:r w:rsidR="00EB1D77" w:rsidRPr="00186B39" w:rsidDel="00DF0A03">
          <w:rPr>
            <w:rFonts w:asciiTheme="majorHAnsi" w:hAnsiTheme="majorHAnsi"/>
          </w:rPr>
          <w:delText xml:space="preserve"> </w:delText>
        </w:r>
        <w:r w:rsidR="00FB3659" w:rsidRPr="00186B39" w:rsidDel="00DF0A03">
          <w:rPr>
            <w:rFonts w:asciiTheme="majorHAnsi" w:hAnsiTheme="majorHAnsi"/>
          </w:rPr>
          <w:delText xml:space="preserve">they </w:delText>
        </w:r>
        <w:r w:rsidR="00520882" w:rsidRPr="00186B39" w:rsidDel="00DF0A03">
          <w:rPr>
            <w:rFonts w:asciiTheme="majorHAnsi" w:hAnsiTheme="majorHAnsi"/>
          </w:rPr>
          <w:delText>do not replicate</w:delText>
        </w:r>
      </w:del>
      <w:r w:rsidR="00520882" w:rsidRPr="00186B39">
        <w:rPr>
          <w:rFonts w:asciiTheme="majorHAnsi" w:hAnsiTheme="majorHAnsi"/>
        </w:rPr>
        <w:t xml:space="preserve"> 19/30 of our reported interactions</w:t>
      </w:r>
      <w:r w:rsidR="00953538" w:rsidRPr="00186B39">
        <w:rPr>
          <w:rFonts w:asciiTheme="majorHAnsi" w:hAnsiTheme="majorHAnsi"/>
        </w:rPr>
        <w:t xml:space="preserve"> (Table 1 </w:t>
      </w:r>
      <w:r w:rsidR="006D5898" w:rsidRPr="00186B39">
        <w:rPr>
          <w:rFonts w:asciiTheme="majorHAnsi" w:hAnsiTheme="majorHAnsi"/>
        </w:rPr>
        <w:t xml:space="preserve">in </w:t>
      </w:r>
      <w:r w:rsidR="006D5898" w:rsidRPr="00186B39">
        <w:rPr>
          <w:rFonts w:asciiTheme="majorHAnsi" w:hAnsiTheme="majorHAnsi"/>
        </w:rPr>
        <w:fldChar w:fldCharType="begin"/>
      </w:r>
      <w:r w:rsidR="006D5898"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rsidRPr="00186B39">
        <w:rPr>
          <w:rFonts w:asciiTheme="majorHAnsi" w:hAnsiTheme="majorHAnsi"/>
        </w:rPr>
        <w:fldChar w:fldCharType="separate"/>
      </w:r>
      <w:r w:rsidR="006D5898"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6D5898" w:rsidRPr="00186B39">
        <w:rPr>
          <w:rFonts w:asciiTheme="majorHAnsi" w:hAnsiTheme="majorHAnsi"/>
          <w:noProof/>
        </w:rPr>
        <w:t>]</w:t>
      </w:r>
      <w:r w:rsidR="006D5898" w:rsidRPr="00186B39">
        <w:rPr>
          <w:rFonts w:asciiTheme="majorHAnsi" w:hAnsiTheme="majorHAnsi"/>
        </w:rPr>
        <w:fldChar w:fldCharType="end"/>
      </w:r>
      <w:r w:rsidR="00953538" w:rsidRPr="00186B39">
        <w:rPr>
          <w:rFonts w:asciiTheme="majorHAnsi" w:hAnsiTheme="majorHAnsi"/>
        </w:rPr>
        <w:t>)</w:t>
      </w:r>
      <w:r w:rsidR="00FB3659" w:rsidRPr="00186B39">
        <w:rPr>
          <w:rFonts w:asciiTheme="majorHAnsi" w:hAnsiTheme="majorHAnsi"/>
        </w:rPr>
        <w:t xml:space="preserve"> </w:t>
      </w:r>
      <w:ins w:id="7" w:author="IT Services" w:date="2014-06-24T14:04:00Z">
        <w:r w:rsidR="00DF0A03">
          <w:rPr>
            <w:rFonts w:asciiTheme="majorHAnsi" w:hAnsiTheme="majorHAnsi"/>
          </w:rPr>
          <w:t xml:space="preserve">do not replicate </w:t>
        </w:r>
      </w:ins>
      <w:r w:rsidR="00FB3659" w:rsidRPr="00186B39">
        <w:rPr>
          <w:rFonts w:asciiTheme="majorHAnsi" w:hAnsiTheme="majorHAnsi"/>
        </w:rPr>
        <w:t>in the</w:t>
      </w:r>
      <w:r w:rsidR="00520882" w:rsidRPr="00186B39">
        <w:rPr>
          <w:rFonts w:asciiTheme="majorHAnsi" w:hAnsiTheme="majorHAnsi"/>
        </w:rPr>
        <w:t xml:space="preserve"> </w:t>
      </w:r>
      <w:r w:rsidR="00EB1D77" w:rsidRPr="00186B39">
        <w:rPr>
          <w:rFonts w:asciiTheme="majorHAnsi" w:hAnsiTheme="majorHAnsi"/>
        </w:rPr>
        <w:t xml:space="preserve">InCHIANTI dataset (N=450) </w:t>
      </w:r>
      <w:r w:rsidR="00520882" w:rsidRPr="00186B39">
        <w:rPr>
          <w:rFonts w:asciiTheme="majorHAnsi" w:hAnsiTheme="majorHAnsi"/>
        </w:rPr>
        <w:t>at a type-I</w:t>
      </w:r>
      <w:r w:rsidR="00EE182F" w:rsidRPr="00186B39">
        <w:rPr>
          <w:rFonts w:asciiTheme="majorHAnsi" w:hAnsiTheme="majorHAnsi"/>
        </w:rPr>
        <w:t xml:space="preserve"> error rate of 0.05/30=0.002, including none of our reported </w:t>
      </w:r>
      <w:r w:rsidR="00EE182F" w:rsidRPr="00186B39">
        <w:rPr>
          <w:rFonts w:asciiTheme="majorHAnsi" w:hAnsiTheme="majorHAnsi"/>
          <w:i/>
        </w:rPr>
        <w:t>cis-trans</w:t>
      </w:r>
      <w:r w:rsidR="00EE182F" w:rsidRPr="00186B39">
        <w:rPr>
          <w:rFonts w:asciiTheme="majorHAnsi" w:hAnsiTheme="majorHAnsi"/>
        </w:rPr>
        <w:t xml:space="preserve"> interactions. </w:t>
      </w:r>
      <w:r w:rsidR="00EB1D77" w:rsidRPr="00186B39">
        <w:rPr>
          <w:rFonts w:asciiTheme="majorHAnsi" w:hAnsiTheme="majorHAnsi"/>
        </w:rPr>
        <w:t xml:space="preserve">Despite having </w:t>
      </w:r>
      <w:r w:rsidR="00AF5554" w:rsidRPr="00186B39">
        <w:rPr>
          <w:rFonts w:asciiTheme="majorHAnsi" w:hAnsiTheme="majorHAnsi"/>
        </w:rPr>
        <w:t>insufficient</w:t>
      </w:r>
      <w:r w:rsidR="00EB1D77" w:rsidRPr="00186B39">
        <w:rPr>
          <w:rFonts w:asciiTheme="majorHAnsi" w:hAnsiTheme="majorHAnsi"/>
        </w:rPr>
        <w:t xml:space="preserve"> data to </w:t>
      </w:r>
      <w:r w:rsidR="003F2751" w:rsidRPr="00186B39">
        <w:rPr>
          <w:rFonts w:asciiTheme="majorHAnsi" w:hAnsiTheme="majorHAnsi"/>
        </w:rPr>
        <w:t>draw</w:t>
      </w:r>
      <w:r w:rsidR="00EB1D77" w:rsidRPr="00186B39">
        <w:rPr>
          <w:rFonts w:asciiTheme="majorHAnsi" w:hAnsiTheme="majorHAnsi"/>
        </w:rPr>
        <w:t xml:space="preserve"> </w:t>
      </w:r>
      <w:r w:rsidR="00AF5554" w:rsidRPr="00186B39">
        <w:rPr>
          <w:rFonts w:asciiTheme="majorHAnsi" w:hAnsiTheme="majorHAnsi"/>
        </w:rPr>
        <w:t>conclusion</w:t>
      </w:r>
      <w:r w:rsidR="003F2751" w:rsidRPr="00186B39">
        <w:rPr>
          <w:rFonts w:asciiTheme="majorHAnsi" w:hAnsiTheme="majorHAnsi"/>
        </w:rPr>
        <w:t>s</w:t>
      </w:r>
      <w:r w:rsidR="00EB1D77" w:rsidRPr="00186B39">
        <w:rPr>
          <w:rFonts w:asciiTheme="majorHAnsi" w:hAnsiTheme="majorHAnsi"/>
        </w:rPr>
        <w:t xml:space="preserve"> on the </w:t>
      </w:r>
      <w:r w:rsidR="00EB1D77" w:rsidRPr="00186B39">
        <w:rPr>
          <w:rFonts w:asciiTheme="majorHAnsi" w:hAnsiTheme="majorHAnsi"/>
          <w:i/>
        </w:rPr>
        <w:t>cis-trans</w:t>
      </w:r>
      <w:r w:rsidR="00EB1D77" w:rsidRPr="00186B39">
        <w:rPr>
          <w:rFonts w:asciiTheme="majorHAnsi" w:hAnsiTheme="majorHAnsi"/>
        </w:rPr>
        <w:t xml:space="preserve"> effects, Wood </w:t>
      </w:r>
      <w:r w:rsidR="00EB1D77" w:rsidRPr="00186B39">
        <w:rPr>
          <w:rFonts w:asciiTheme="majorHAnsi" w:hAnsiTheme="majorHAnsi"/>
          <w:i/>
        </w:rPr>
        <w:t xml:space="preserve">et al. </w:t>
      </w:r>
      <w:r w:rsidR="00095888" w:rsidRPr="00186B39">
        <w:rPr>
          <w:rFonts w:asciiTheme="majorHAnsi" w:hAnsiTheme="majorHAnsi"/>
        </w:rPr>
        <w:t>claim that this</w:t>
      </w:r>
      <w:r w:rsidR="00981649" w:rsidRPr="00186B39">
        <w:rPr>
          <w:rFonts w:asciiTheme="majorHAnsi" w:hAnsiTheme="majorHAnsi"/>
        </w:rPr>
        <w:t xml:space="preserve"> alternative explanation implies that</w:t>
      </w:r>
      <w:r w:rsidR="00D6745B" w:rsidRPr="00186B39">
        <w:rPr>
          <w:rFonts w:asciiTheme="majorHAnsi" w:hAnsiTheme="majorHAnsi"/>
        </w:rPr>
        <w:t xml:space="preserve"> there remains ‘no compelling evidence for widespread epistasis</w:t>
      </w:r>
      <w:r w:rsidR="00C53450" w:rsidRPr="00186B39">
        <w:rPr>
          <w:rFonts w:asciiTheme="majorHAnsi" w:hAnsiTheme="majorHAnsi"/>
        </w:rPr>
        <w:t xml:space="preserve"> in humans’.</w:t>
      </w:r>
      <w:r w:rsidR="00BE7B1A" w:rsidRPr="00186B39">
        <w:rPr>
          <w:rFonts w:asciiTheme="majorHAnsi" w:hAnsiTheme="majorHAnsi"/>
        </w:rPr>
        <w:t xml:space="preserve"> </w:t>
      </w:r>
    </w:p>
    <w:p w14:paraId="7A47EBC5" w14:textId="77777777" w:rsidR="00AF5554" w:rsidRPr="00186B39" w:rsidRDefault="00AF5554" w:rsidP="00AF5554">
      <w:pPr>
        <w:jc w:val="both"/>
        <w:rPr>
          <w:rFonts w:asciiTheme="majorHAnsi" w:hAnsiTheme="majorHAnsi"/>
        </w:rPr>
      </w:pPr>
    </w:p>
    <w:p w14:paraId="1E927800" w14:textId="21364B8F" w:rsidR="00F96E77" w:rsidRPr="00186B39" w:rsidRDefault="0065120D" w:rsidP="00AF5554">
      <w:pPr>
        <w:jc w:val="both"/>
        <w:rPr>
          <w:rFonts w:asciiTheme="majorHAnsi" w:hAnsiTheme="majorHAnsi"/>
        </w:rPr>
      </w:pPr>
      <w:r w:rsidRPr="00186B39">
        <w:rPr>
          <w:rFonts w:asciiTheme="majorHAnsi" w:hAnsiTheme="majorHAnsi"/>
        </w:rPr>
        <w:t xml:space="preserve">Second, applying their method in our discovery and replication datasets </w:t>
      </w:r>
      <w:r w:rsidRPr="00186B39">
        <w:rPr>
          <w:rFonts w:asciiTheme="majorHAnsi" w:hAnsiTheme="majorHAnsi"/>
        </w:rPr>
        <w:fldChar w:fldCharType="begin"/>
      </w:r>
      <w:r w:rsidRPr="00186B39">
        <w:rPr>
          <w:rFonts w:asciiTheme="majorHAnsi" w:hAnsiTheme="majorHAnsi"/>
        </w:rP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Pr="00186B39">
        <w:rPr>
          <w:rFonts w:asciiTheme="majorHAnsi" w:hAnsiTheme="majorHAnsi"/>
        </w:rPr>
        <w:fldChar w:fldCharType="separate"/>
      </w:r>
      <w:r w:rsidRPr="00186B39">
        <w:rPr>
          <w:rFonts w:asciiTheme="majorHAnsi" w:hAnsiTheme="majorHAnsi"/>
          <w:noProof/>
        </w:rPr>
        <w:t>[</w:t>
      </w:r>
      <w:hyperlink w:anchor="_ENREF_1" w:tooltip="Hemani, 2014 #877" w:history="1">
        <w:r w:rsidRPr="00186B39">
          <w:rPr>
            <w:rFonts w:asciiTheme="majorHAnsi" w:hAnsiTheme="majorHAnsi"/>
            <w:noProof/>
          </w:rPr>
          <w:t>1</w:t>
        </w:r>
      </w:hyperlink>
      <w:r w:rsidRPr="00186B39">
        <w:rPr>
          <w:rFonts w:asciiTheme="majorHAnsi" w:hAnsiTheme="majorHAnsi"/>
          <w:noProof/>
        </w:rPr>
        <w:t>]</w:t>
      </w:r>
      <w:r w:rsidRPr="00186B39">
        <w:rPr>
          <w:rFonts w:asciiTheme="majorHAnsi" w:hAnsiTheme="majorHAnsi"/>
        </w:rPr>
        <w:fldChar w:fldCharType="end"/>
      </w:r>
      <w:r w:rsidRPr="00186B39">
        <w:rPr>
          <w:rFonts w:asciiTheme="majorHAnsi" w:hAnsiTheme="majorHAnsi"/>
        </w:rPr>
        <w:t xml:space="preserve"> fails to </w:t>
      </w:r>
      <w:bookmarkStart w:id="8" w:name="_GoBack"/>
      <w:bookmarkEnd w:id="8"/>
      <w:r w:rsidRPr="00186B39">
        <w:rPr>
          <w:rFonts w:asciiTheme="majorHAnsi" w:hAnsiTheme="majorHAnsi"/>
        </w:rPr>
        <w:t>abrogate the statistical evidence for epistasis</w:t>
      </w:r>
      <w:r w:rsidR="00AF5554" w:rsidRPr="00186B39">
        <w:rPr>
          <w:rFonts w:asciiTheme="majorHAnsi" w:hAnsiTheme="majorHAnsi"/>
        </w:rPr>
        <w:t>.</w:t>
      </w:r>
      <w:r w:rsidRPr="00186B39">
        <w:rPr>
          <w:rFonts w:asciiTheme="majorHAnsi" w:hAnsiTheme="majorHAnsi"/>
        </w:rPr>
        <w:t xml:space="preserve"> Specifically, t</w:t>
      </w:r>
      <w:r w:rsidR="00AF5554" w:rsidRPr="00186B39">
        <w:rPr>
          <w:rFonts w:asciiTheme="majorHAnsi" w:hAnsiTheme="majorHAnsi"/>
        </w:rPr>
        <w:t>he meta-analysis of these results shows that interaction effects remain for 24/26 epistasis pairs after correcting for effects of the IncS</w:t>
      </w:r>
      <w:r w:rsidR="00320961" w:rsidRPr="00186B39">
        <w:rPr>
          <w:rFonts w:asciiTheme="majorHAnsi" w:hAnsiTheme="majorHAnsi"/>
        </w:rPr>
        <w:t>eq S</w:t>
      </w:r>
      <w:r w:rsidR="00AF5554" w:rsidRPr="00186B39">
        <w:rPr>
          <w:rFonts w:asciiTheme="majorHAnsi" w:hAnsiTheme="majorHAnsi"/>
        </w:rPr>
        <w:t>NP (</w:t>
      </w:r>
      <w:r w:rsidR="00AF5554" w:rsidRPr="00186B39">
        <w:rPr>
          <w:rFonts w:asciiTheme="majorHAnsi" w:hAnsiTheme="majorHAnsi"/>
          <w:b/>
        </w:rPr>
        <w:t xml:space="preserve">Table </w:t>
      </w:r>
      <w:r w:rsidR="00FC305C" w:rsidRPr="00186B39">
        <w:rPr>
          <w:rFonts w:asciiTheme="majorHAnsi" w:hAnsiTheme="majorHAnsi"/>
          <w:b/>
        </w:rPr>
        <w:t>1</w:t>
      </w:r>
      <w:r w:rsidR="00AF5554" w:rsidRPr="00186B39">
        <w:rPr>
          <w:rFonts w:asciiTheme="majorHAnsi" w:hAnsiTheme="majorHAnsi"/>
        </w:rPr>
        <w:t>). For the remaining two pairs</w:t>
      </w:r>
      <w:r w:rsidR="00BD705F">
        <w:rPr>
          <w:rFonts w:asciiTheme="majorHAnsi" w:hAnsiTheme="majorHAnsi"/>
        </w:rPr>
        <w:t xml:space="preserve"> (</w:t>
      </w:r>
      <w:r w:rsidR="00341AB7">
        <w:rPr>
          <w:rFonts w:asciiTheme="majorHAnsi" w:hAnsiTheme="majorHAnsi"/>
        </w:rPr>
        <w:t xml:space="preserve">at </w:t>
      </w:r>
      <w:r w:rsidR="00BD705F">
        <w:rPr>
          <w:rFonts w:asciiTheme="majorHAnsi" w:hAnsiTheme="majorHAnsi"/>
        </w:rPr>
        <w:t>CSTB and LAX1)</w:t>
      </w:r>
      <w:r w:rsidR="00AF5554" w:rsidRPr="00186B39">
        <w:rPr>
          <w:rFonts w:asciiTheme="majorHAnsi" w:hAnsiTheme="majorHAnsi"/>
        </w:rPr>
        <w:t xml:space="preserve"> we cannot rule out a haplotype effect such as postulated by Wood </w:t>
      </w:r>
      <w:r w:rsidR="00AF5554" w:rsidRPr="00186B39">
        <w:rPr>
          <w:rFonts w:asciiTheme="majorHAnsi" w:hAnsiTheme="majorHAnsi"/>
          <w:i/>
        </w:rPr>
        <w:t>et al</w:t>
      </w:r>
      <w:r w:rsidR="00AF5554" w:rsidRPr="00186B39">
        <w:rPr>
          <w:rFonts w:asciiTheme="majorHAnsi" w:hAnsiTheme="majorHAnsi"/>
        </w:rPr>
        <w:t xml:space="preserve">. and this may indeed be a more parsimonious explanation for these two pairs. Haplotype effects are known to be confounding factors in </w:t>
      </w:r>
      <w:r w:rsidR="00AF5554" w:rsidRPr="00186B39">
        <w:rPr>
          <w:rFonts w:asciiTheme="majorHAnsi" w:hAnsiTheme="majorHAnsi"/>
          <w:i/>
        </w:rPr>
        <w:t>cis-cis</w:t>
      </w:r>
      <w:r w:rsidR="00AF5554" w:rsidRPr="00186B39">
        <w:rPr>
          <w:rFonts w:asciiTheme="majorHAnsi" w:hAnsiTheme="majorHAnsi"/>
        </w:rPr>
        <w:t xml:space="preserve"> interactions, as stated in Hemani </w:t>
      </w:r>
      <w:r w:rsidR="00AF5554" w:rsidRPr="00186B39">
        <w:rPr>
          <w:rFonts w:asciiTheme="majorHAnsi" w:hAnsiTheme="majorHAnsi"/>
          <w:i/>
        </w:rPr>
        <w:t>et al</w:t>
      </w:r>
      <w:r w:rsidR="00AF5554" w:rsidRPr="00186B39">
        <w:rPr>
          <w:rFonts w:asciiTheme="majorHAnsi" w:hAnsiTheme="majorHAnsi"/>
        </w:rPr>
        <w:t>.</w:t>
      </w:r>
      <w:r w:rsidR="00F96E77" w:rsidRPr="00186B39">
        <w:rPr>
          <w:rFonts w:asciiTheme="majorHAnsi" w:hAnsiTheme="majorHAnsi"/>
        </w:rPr>
        <w:t xml:space="preserve"> </w:t>
      </w:r>
    </w:p>
    <w:p w14:paraId="7FC07824" w14:textId="77777777" w:rsidR="00F96E77" w:rsidRPr="00186B39" w:rsidRDefault="00F96E77" w:rsidP="00AF5554">
      <w:pPr>
        <w:jc w:val="both"/>
        <w:rPr>
          <w:rFonts w:asciiTheme="majorHAnsi" w:hAnsiTheme="majorHAnsi"/>
          <w:lang w:val="en-US"/>
        </w:rPr>
      </w:pPr>
    </w:p>
    <w:p w14:paraId="79D84E7C" w14:textId="2423A181" w:rsidR="00AF5554" w:rsidRPr="00186B39" w:rsidRDefault="00F128C1" w:rsidP="00AF5554">
      <w:pPr>
        <w:jc w:val="both"/>
        <w:rPr>
          <w:rFonts w:asciiTheme="majorHAnsi" w:hAnsiTheme="majorHAnsi"/>
        </w:rPr>
      </w:pPr>
      <w:r w:rsidRPr="00186B39">
        <w:rPr>
          <w:rFonts w:asciiTheme="majorHAnsi" w:hAnsiTheme="majorHAnsi" w:cs="Calibri"/>
          <w:lang w:val="en-US"/>
        </w:rPr>
        <w:t xml:space="preserve">Third, Wood </w:t>
      </w:r>
      <w:r w:rsidRPr="00186B39">
        <w:rPr>
          <w:rFonts w:asciiTheme="majorHAnsi" w:hAnsiTheme="majorHAnsi" w:cs="Calibri"/>
          <w:i/>
          <w:iCs/>
          <w:lang w:val="en-US"/>
        </w:rPr>
        <w:t>et al</w:t>
      </w:r>
      <w:r w:rsidRPr="00186B39">
        <w:rPr>
          <w:rFonts w:asciiTheme="majorHAnsi" w:hAnsiTheme="majorHAnsi" w:cs="Calibri"/>
          <w:lang w:val="en-US"/>
        </w:rPr>
        <w:t>. ignore the possibility that the IncSeq SNP is either one of the epistatic causal loci, or in higher LD with the </w:t>
      </w:r>
      <w:r w:rsidRPr="00186B39">
        <w:rPr>
          <w:rFonts w:asciiTheme="majorHAnsi" w:hAnsiTheme="majorHAnsi" w:cs="Calibri"/>
          <w:kern w:val="1"/>
          <w:lang w:val="en-US"/>
        </w:rPr>
        <w:t>causal</w:t>
      </w:r>
      <w:r w:rsidRPr="00186B39">
        <w:rPr>
          <w:rFonts w:asciiTheme="majorHAnsi" w:hAnsiTheme="majorHAnsi" w:cs="Calibri"/>
          <w:lang w:val="en-US"/>
        </w:rPr>
        <w:t xml:space="preserve"> loci than the genotyped epistatic SNP and assume that a direct comparison of the interaction </w:t>
      </w:r>
      <w:r w:rsidRPr="00186B39">
        <w:rPr>
          <w:rFonts w:asciiTheme="majorHAnsi" w:hAnsiTheme="majorHAnsi" w:cs="Calibri"/>
          <w:i/>
          <w:iCs/>
          <w:lang w:val="en-US"/>
        </w:rPr>
        <w:t>p</w:t>
      </w:r>
      <w:r w:rsidRPr="00186B39">
        <w:rPr>
          <w:rFonts w:asciiTheme="majorHAnsi" w:hAnsiTheme="majorHAnsi" w:cs="Calibri"/>
          <w:lang w:val="en-US"/>
        </w:rPr>
        <w:t>-value before and after linear adjustment of the IncSeq SNP provides evidence for their alternative explanation</w:t>
      </w:r>
      <w:r w:rsidR="00F96E77" w:rsidRPr="00186B39">
        <w:rPr>
          <w:rFonts w:asciiTheme="majorHAnsi" w:hAnsiTheme="majorHAnsi"/>
          <w:lang w:val="en-US"/>
        </w:rPr>
        <w:t xml:space="preserve">. </w:t>
      </w:r>
    </w:p>
    <w:p w14:paraId="40803037" w14:textId="77777777" w:rsidR="00C53450" w:rsidRPr="00186B39" w:rsidRDefault="00C53450" w:rsidP="009F2408">
      <w:pPr>
        <w:jc w:val="both"/>
        <w:rPr>
          <w:rFonts w:asciiTheme="majorHAnsi" w:hAnsiTheme="majorHAnsi"/>
        </w:rPr>
      </w:pPr>
    </w:p>
    <w:p w14:paraId="718ADA93" w14:textId="51D20BFF" w:rsidR="009F2408" w:rsidRPr="00186B39" w:rsidRDefault="0065120D" w:rsidP="009F2408">
      <w:pPr>
        <w:jc w:val="both"/>
        <w:rPr>
          <w:rFonts w:asciiTheme="majorHAnsi" w:hAnsiTheme="majorHAnsi"/>
        </w:rPr>
      </w:pPr>
      <w:r w:rsidRPr="00186B39">
        <w:rPr>
          <w:rFonts w:asciiTheme="majorHAnsi" w:hAnsiTheme="majorHAnsi"/>
        </w:rPr>
        <w:t>Fourth, f</w:t>
      </w:r>
      <w:r w:rsidR="009F2408" w:rsidRPr="00186B39">
        <w:rPr>
          <w:rFonts w:asciiTheme="majorHAnsi" w:hAnsiTheme="majorHAnsi"/>
        </w:rPr>
        <w:t xml:space="preserve">or </w:t>
      </w:r>
      <w:r w:rsidR="00F8680B" w:rsidRPr="00186B39">
        <w:rPr>
          <w:rFonts w:asciiTheme="majorHAnsi" w:hAnsiTheme="majorHAnsi"/>
        </w:rPr>
        <w:t xml:space="preserve">11 </w:t>
      </w:r>
      <w:r w:rsidR="009F2408" w:rsidRPr="00186B39">
        <w:rPr>
          <w:rFonts w:asciiTheme="majorHAnsi" w:hAnsiTheme="majorHAnsi"/>
        </w:rPr>
        <w:t xml:space="preserve">of the </w:t>
      </w:r>
      <w:r w:rsidR="00F8680B" w:rsidRPr="00186B39">
        <w:rPr>
          <w:rFonts w:asciiTheme="majorHAnsi" w:hAnsiTheme="majorHAnsi"/>
          <w:i/>
        </w:rPr>
        <w:t>cis</w:t>
      </w:r>
      <w:r w:rsidR="00F8680B" w:rsidRPr="00186B39">
        <w:rPr>
          <w:rFonts w:asciiTheme="majorHAnsi" w:hAnsiTheme="majorHAnsi"/>
        </w:rPr>
        <w:t>-</w:t>
      </w:r>
      <w:r w:rsidR="00F8680B" w:rsidRPr="00186B39">
        <w:rPr>
          <w:rFonts w:asciiTheme="majorHAnsi" w:hAnsiTheme="majorHAnsi"/>
          <w:i/>
        </w:rPr>
        <w:t>cis</w:t>
      </w:r>
      <w:r w:rsidR="00F8680B" w:rsidRPr="00186B39">
        <w:rPr>
          <w:rFonts w:asciiTheme="majorHAnsi" w:hAnsiTheme="majorHAnsi"/>
        </w:rPr>
        <w:t xml:space="preserve"> pairs that were replicated by Wood </w:t>
      </w:r>
      <w:r w:rsidR="00F8680B" w:rsidRPr="00186B39">
        <w:rPr>
          <w:rFonts w:asciiTheme="majorHAnsi" w:hAnsiTheme="majorHAnsi"/>
          <w:i/>
        </w:rPr>
        <w:t>et al</w:t>
      </w:r>
      <w:r w:rsidR="00F8680B" w:rsidRPr="00186B39">
        <w:rPr>
          <w:rFonts w:asciiTheme="majorHAnsi" w:hAnsiTheme="majorHAnsi"/>
        </w:rPr>
        <w:t xml:space="preserve">. there is evidence for additional </w:t>
      </w:r>
      <w:r w:rsidR="00650F18" w:rsidRPr="00186B39">
        <w:rPr>
          <w:rFonts w:asciiTheme="majorHAnsi" w:hAnsiTheme="majorHAnsi"/>
          <w:i/>
        </w:rPr>
        <w:t>cis</w:t>
      </w:r>
      <w:r w:rsidR="00650F18" w:rsidRPr="00186B39">
        <w:rPr>
          <w:rFonts w:asciiTheme="majorHAnsi" w:hAnsiTheme="majorHAnsi"/>
        </w:rPr>
        <w:t>-</w:t>
      </w:r>
      <w:r w:rsidR="00F8680B" w:rsidRPr="00186B39">
        <w:rPr>
          <w:rFonts w:asciiTheme="majorHAnsi" w:hAnsiTheme="majorHAnsi"/>
        </w:rPr>
        <w:t xml:space="preserve">genetic variation </w:t>
      </w:r>
      <w:r w:rsidR="00650F18" w:rsidRPr="00186B39">
        <w:rPr>
          <w:rFonts w:asciiTheme="majorHAnsi" w:hAnsiTheme="majorHAnsi"/>
        </w:rPr>
        <w:t>to that</w:t>
      </w:r>
      <w:r w:rsidR="00F8680B" w:rsidRPr="00186B39">
        <w:rPr>
          <w:rFonts w:asciiTheme="majorHAnsi" w:hAnsiTheme="majorHAnsi"/>
        </w:rPr>
        <w:t xml:space="preserve"> explained by the IncS</w:t>
      </w:r>
      <w:r w:rsidR="00320961" w:rsidRPr="00186B39">
        <w:rPr>
          <w:rFonts w:asciiTheme="majorHAnsi" w:hAnsiTheme="majorHAnsi"/>
        </w:rPr>
        <w:t>eq S</w:t>
      </w:r>
      <w:r w:rsidR="00F8680B" w:rsidRPr="00186B39">
        <w:rPr>
          <w:rFonts w:asciiTheme="majorHAnsi" w:hAnsiTheme="majorHAnsi"/>
        </w:rPr>
        <w:t>NPs</w:t>
      </w:r>
      <w:r w:rsidR="00592093" w:rsidRPr="00186B39">
        <w:rPr>
          <w:rFonts w:asciiTheme="majorHAnsi" w:hAnsiTheme="majorHAnsi"/>
        </w:rPr>
        <w:t xml:space="preserve"> </w: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592093" w:rsidRPr="00186B39">
        <w:rPr>
          <w:rFonts w:asciiTheme="majorHAnsi" w:hAnsiTheme="majorHAnsi"/>
        </w:rPr>
      </w:r>
      <w:r w:rsidR="00592093" w:rsidRPr="00186B39">
        <w:rPr>
          <w:rFonts w:asciiTheme="majorHAnsi" w:hAnsiTheme="majorHAnsi"/>
        </w:rPr>
        <w:fldChar w:fldCharType="separate"/>
      </w:r>
      <w:r w:rsidR="00592093" w:rsidRPr="00186B39">
        <w:rPr>
          <w:rFonts w:asciiTheme="majorHAnsi" w:hAnsiTheme="majorHAnsi"/>
          <w:noProof/>
        </w:rPr>
        <w:t>[</w:t>
      </w:r>
      <w:hyperlink w:anchor="_ENREF_2" w:tooltip="Westra, 2013 #859" w:history="1">
        <w:r w:rsidR="00592093" w:rsidRPr="00186B39">
          <w:rPr>
            <w:rFonts w:asciiTheme="majorHAnsi" w:hAnsiTheme="majorHAnsi"/>
            <w:noProof/>
          </w:rPr>
          <w:t>2</w:t>
        </w:r>
      </w:hyperlink>
      <w:r w:rsidR="00592093" w:rsidRPr="00186B39">
        <w:rPr>
          <w:rFonts w:asciiTheme="majorHAnsi" w:hAnsiTheme="majorHAnsi"/>
          <w:noProof/>
        </w:rPr>
        <w:t>]</w:t>
      </w:r>
      <w:r w:rsidR="00592093" w:rsidRPr="00186B39">
        <w:rPr>
          <w:rFonts w:asciiTheme="majorHAnsi" w:hAnsiTheme="majorHAnsi"/>
        </w:rPr>
        <w:fldChar w:fldCharType="end"/>
      </w:r>
      <w:r w:rsidR="00981649" w:rsidRPr="00186B39">
        <w:rPr>
          <w:rFonts w:asciiTheme="majorHAnsi" w:hAnsiTheme="majorHAnsi"/>
        </w:rPr>
        <w:t>. Hence the IncS</w:t>
      </w:r>
      <w:r w:rsidR="00320961" w:rsidRPr="00186B39">
        <w:rPr>
          <w:rFonts w:asciiTheme="majorHAnsi" w:hAnsiTheme="majorHAnsi"/>
        </w:rPr>
        <w:t>eq S</w:t>
      </w:r>
      <w:r w:rsidR="00981649" w:rsidRPr="00186B39">
        <w:rPr>
          <w:rFonts w:asciiTheme="majorHAnsi" w:hAnsiTheme="majorHAnsi"/>
        </w:rPr>
        <w:t>NPs are not the o</w:t>
      </w:r>
      <w:r w:rsidR="002D7507" w:rsidRPr="00186B39">
        <w:rPr>
          <w:rFonts w:asciiTheme="majorHAnsi" w:hAnsiTheme="majorHAnsi"/>
        </w:rPr>
        <w:t xml:space="preserve">nly (causal) variants in </w:t>
      </w:r>
      <w:r w:rsidR="002D7507" w:rsidRPr="00186B39">
        <w:rPr>
          <w:rFonts w:asciiTheme="majorHAnsi" w:hAnsiTheme="majorHAnsi"/>
          <w:i/>
        </w:rPr>
        <w:t>cis</w:t>
      </w:r>
      <w:r w:rsidR="002D7507" w:rsidRPr="00186B39">
        <w:rPr>
          <w:rFonts w:asciiTheme="majorHAnsi" w:hAnsiTheme="majorHAnsi"/>
        </w:rPr>
        <w:t xml:space="preserve"> and therefore the additive effect of the IncS</w:t>
      </w:r>
      <w:r w:rsidR="00320961" w:rsidRPr="00186B39">
        <w:rPr>
          <w:rFonts w:asciiTheme="majorHAnsi" w:hAnsiTheme="majorHAnsi"/>
        </w:rPr>
        <w:t>eq S</w:t>
      </w:r>
      <w:r w:rsidR="002D7507" w:rsidRPr="00186B39">
        <w:rPr>
          <w:rFonts w:asciiTheme="majorHAnsi" w:hAnsiTheme="majorHAnsi"/>
        </w:rPr>
        <w:t xml:space="preserve">NPs may contain additive effects of additional variants. </w:t>
      </w:r>
      <w:r w:rsidR="00F94A40" w:rsidRPr="00186B39">
        <w:rPr>
          <w:rFonts w:asciiTheme="majorHAnsi" w:hAnsiTheme="majorHAnsi"/>
        </w:rPr>
        <w:t>Furthermore, these probes are with</w:t>
      </w:r>
      <w:r w:rsidR="00BE7B1A" w:rsidRPr="00186B39">
        <w:rPr>
          <w:rFonts w:asciiTheme="majorHAnsi" w:hAnsiTheme="majorHAnsi"/>
        </w:rPr>
        <w:t>in</w:t>
      </w:r>
      <w:r w:rsidR="00F94A40" w:rsidRPr="00186B39">
        <w:rPr>
          <w:rFonts w:asciiTheme="majorHAnsi" w:hAnsiTheme="majorHAnsi"/>
        </w:rPr>
        <w:t xml:space="preserve"> the 95</w:t>
      </w:r>
      <w:r w:rsidR="00F94A40" w:rsidRPr="00186B39">
        <w:rPr>
          <w:rFonts w:asciiTheme="majorHAnsi" w:hAnsiTheme="majorHAnsi"/>
          <w:vertAlign w:val="superscript"/>
        </w:rPr>
        <w:t>th</w:t>
      </w:r>
      <w:r w:rsidR="00F94A40" w:rsidRPr="00186B39">
        <w:rPr>
          <w:rFonts w:asciiTheme="majorHAnsi" w:hAnsiTheme="majorHAnsi"/>
        </w:rPr>
        <w:t xml:space="preserve"> percentile of non-additive genetic variation estimated using a</w:t>
      </w:r>
      <w:r w:rsidR="006D5898" w:rsidRPr="00186B39">
        <w:rPr>
          <w:rFonts w:asciiTheme="majorHAnsi" w:hAnsiTheme="majorHAnsi"/>
        </w:rPr>
        <w:t xml:space="preserve"> </w:t>
      </w:r>
      <w:r w:rsidR="00F94A40" w:rsidRPr="00186B39">
        <w:rPr>
          <w:rFonts w:asciiTheme="majorHAnsi" w:hAnsiTheme="majorHAnsi"/>
        </w:rPr>
        <w:t>pedigree-based method</w:t>
      </w:r>
      <w:r w:rsidR="006D5898" w:rsidRPr="00186B39">
        <w:rPr>
          <w:rFonts w:asciiTheme="majorHAnsi" w:hAnsiTheme="majorHAnsi"/>
        </w:rPr>
        <w:t xml:space="preserve"> that is </w:t>
      </w:r>
      <w:r w:rsidR="00247D10" w:rsidRPr="00186B39">
        <w:rPr>
          <w:rFonts w:asciiTheme="majorHAnsi" w:hAnsiTheme="majorHAnsi"/>
        </w:rPr>
        <w:t xml:space="preserve">completely </w:t>
      </w:r>
      <w:r w:rsidR="006D5898" w:rsidRPr="00186B39">
        <w:rPr>
          <w:rFonts w:asciiTheme="majorHAnsi" w:hAnsiTheme="majorHAnsi"/>
        </w:rPr>
        <w:t>orthogonal to SNP based methods</w:t>
      </w:r>
      <w:r w:rsidR="00F94A40" w:rsidRPr="00186B39">
        <w:rPr>
          <w:rFonts w:asciiTheme="majorHAnsi" w:hAnsiTheme="majorHAnsi"/>
        </w:rPr>
        <w:t xml:space="preserve"> </w:t>
      </w:r>
      <w:r w:rsidR="00F94A40"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F94A40" w:rsidRPr="00186B39">
        <w:rPr>
          <w:rFonts w:asciiTheme="majorHAnsi" w:hAnsiTheme="majorHAnsi"/>
        </w:rPr>
      </w:r>
      <w:r w:rsidR="00F94A40"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F94A40" w:rsidRPr="00186B39">
        <w:rPr>
          <w:rFonts w:asciiTheme="majorHAnsi" w:hAnsiTheme="majorHAnsi"/>
        </w:rPr>
        <w:fldChar w:fldCharType="end"/>
      </w:r>
      <w:r w:rsidR="007A2E3F" w:rsidRPr="00186B39">
        <w:rPr>
          <w:rFonts w:asciiTheme="majorHAnsi" w:hAnsiTheme="majorHAnsi"/>
        </w:rPr>
        <w:t xml:space="preserve"> </w:t>
      </w:r>
      <w:r w:rsidR="00F94A40" w:rsidRPr="00186B39">
        <w:rPr>
          <w:rFonts w:asciiTheme="majorHAnsi" w:hAnsiTheme="majorHAnsi"/>
        </w:rPr>
        <w:t>(</w:t>
      </w:r>
      <w:r w:rsidR="00F94A40" w:rsidRPr="00186B39">
        <w:rPr>
          <w:rFonts w:asciiTheme="majorHAnsi" w:hAnsiTheme="majorHAnsi"/>
          <w:b/>
        </w:rPr>
        <w:t xml:space="preserve">Table </w:t>
      </w:r>
      <w:r w:rsidR="00592093" w:rsidRPr="00186B39">
        <w:rPr>
          <w:rFonts w:asciiTheme="majorHAnsi" w:hAnsiTheme="majorHAnsi"/>
          <w:b/>
        </w:rPr>
        <w:t>2</w:t>
      </w:r>
      <w:r w:rsidR="00F94A40" w:rsidRPr="00186B39">
        <w:rPr>
          <w:rFonts w:asciiTheme="majorHAnsi" w:hAnsiTheme="majorHAnsi"/>
        </w:rPr>
        <w:t xml:space="preserve">). </w:t>
      </w:r>
    </w:p>
    <w:p w14:paraId="756968E3" w14:textId="77777777" w:rsidR="009F2408" w:rsidRPr="00186B39" w:rsidRDefault="009F2408" w:rsidP="009F2408">
      <w:pPr>
        <w:jc w:val="both"/>
        <w:rPr>
          <w:rFonts w:asciiTheme="majorHAnsi" w:hAnsiTheme="majorHAnsi"/>
        </w:rPr>
      </w:pPr>
    </w:p>
    <w:p w14:paraId="239F823F" w14:textId="3265E654" w:rsidR="00364FD0" w:rsidRPr="00186B39" w:rsidRDefault="0065120D" w:rsidP="009F2408">
      <w:pPr>
        <w:jc w:val="both"/>
        <w:rPr>
          <w:rFonts w:asciiTheme="majorHAnsi" w:hAnsiTheme="majorHAnsi"/>
        </w:rPr>
      </w:pPr>
      <w:r w:rsidRPr="00186B39">
        <w:rPr>
          <w:rFonts w:asciiTheme="majorHAnsi" w:hAnsiTheme="majorHAnsi"/>
        </w:rPr>
        <w:t>Fifth, there is evidence of interaction variation for pairs of SNPs that include the IncS</w:t>
      </w:r>
      <w:r w:rsidR="00320961" w:rsidRPr="00186B39">
        <w:rPr>
          <w:rFonts w:asciiTheme="majorHAnsi" w:hAnsiTheme="majorHAnsi"/>
        </w:rPr>
        <w:t>eq S</w:t>
      </w:r>
      <w:r w:rsidRPr="00186B39">
        <w:rPr>
          <w:rFonts w:asciiTheme="majorHAnsi" w:hAnsiTheme="majorHAnsi"/>
        </w:rPr>
        <w:t>NPs themselves. D</w:t>
      </w:r>
      <w:r w:rsidR="000B0981" w:rsidRPr="00186B39">
        <w:rPr>
          <w:rFonts w:asciiTheme="majorHAnsi" w:hAnsiTheme="majorHAnsi"/>
        </w:rPr>
        <w:t>ue to lower minor allele frequencies of the IncS</w:t>
      </w:r>
      <w:r w:rsidR="00320961" w:rsidRPr="00186B39">
        <w:rPr>
          <w:rFonts w:asciiTheme="majorHAnsi" w:hAnsiTheme="majorHAnsi"/>
        </w:rPr>
        <w:t>eq S</w:t>
      </w:r>
      <w:r w:rsidR="000B0981" w:rsidRPr="00186B39">
        <w:rPr>
          <w:rFonts w:asciiTheme="majorHAnsi" w:hAnsiTheme="majorHAnsi"/>
        </w:rPr>
        <w:t xml:space="preserve">NPs many of the pairwise genotype classes are missing, meaning epistatic effects cannot be tested between </w:t>
      </w:r>
      <w:r w:rsidR="00B865BB" w:rsidRPr="00186B39">
        <w:rPr>
          <w:rFonts w:asciiTheme="majorHAnsi" w:hAnsiTheme="majorHAnsi"/>
        </w:rPr>
        <w:t>well-imputed</w:t>
      </w:r>
      <w:r w:rsidR="000B0981" w:rsidRPr="00186B39">
        <w:rPr>
          <w:rFonts w:asciiTheme="majorHAnsi" w:hAnsiTheme="majorHAnsi"/>
        </w:rPr>
        <w:t xml:space="preserve"> IncS</w:t>
      </w:r>
      <w:r w:rsidR="00320961" w:rsidRPr="00186B39">
        <w:rPr>
          <w:rFonts w:asciiTheme="majorHAnsi" w:hAnsiTheme="majorHAnsi"/>
        </w:rPr>
        <w:t>eq S</w:t>
      </w:r>
      <w:r w:rsidR="000B0981" w:rsidRPr="00186B39">
        <w:rPr>
          <w:rFonts w:asciiTheme="majorHAnsi" w:hAnsiTheme="majorHAnsi"/>
        </w:rPr>
        <w:t>NP and genotyped SNPs</w:t>
      </w:r>
      <w:r w:rsidR="00B865BB" w:rsidRPr="00186B39">
        <w:rPr>
          <w:rFonts w:asciiTheme="majorHAnsi" w:hAnsiTheme="majorHAnsi"/>
        </w:rPr>
        <w:t xml:space="preserve"> in our discovery data</w:t>
      </w:r>
      <w:r w:rsidR="000B0981" w:rsidRPr="00186B39">
        <w:rPr>
          <w:rFonts w:asciiTheme="majorHAnsi" w:hAnsiTheme="majorHAnsi"/>
        </w:rPr>
        <w:t xml:space="preserve">. </w:t>
      </w:r>
      <w:r w:rsidR="00BB3E49" w:rsidRPr="00186B39">
        <w:rPr>
          <w:rFonts w:asciiTheme="majorHAnsi" w:hAnsiTheme="majorHAnsi"/>
        </w:rPr>
        <w:t xml:space="preserve">However, </w:t>
      </w:r>
      <w:r w:rsidR="00EB1D77" w:rsidRPr="00186B39">
        <w:rPr>
          <w:rFonts w:asciiTheme="majorHAnsi" w:hAnsiTheme="majorHAnsi"/>
        </w:rPr>
        <w:t xml:space="preserve">in </w:t>
      </w:r>
      <w:r w:rsidR="00E75C3D" w:rsidRPr="00186B39">
        <w:rPr>
          <w:rFonts w:asciiTheme="majorHAnsi" w:hAnsiTheme="majorHAnsi"/>
        </w:rPr>
        <w:t>3/4</w:t>
      </w:r>
      <w:r w:rsidR="00364FD0" w:rsidRPr="00186B39">
        <w:rPr>
          <w:rFonts w:asciiTheme="majorHAnsi" w:hAnsiTheme="majorHAnsi"/>
        </w:rPr>
        <w:t xml:space="preserve"> </w:t>
      </w:r>
      <w:r w:rsidR="00B865BB" w:rsidRPr="00186B39">
        <w:rPr>
          <w:rFonts w:asciiTheme="majorHAnsi" w:hAnsiTheme="majorHAnsi"/>
        </w:rPr>
        <w:t>pairs</w:t>
      </w:r>
      <w:r w:rsidR="00EB1D77" w:rsidRPr="00186B39">
        <w:rPr>
          <w:rFonts w:asciiTheme="majorHAnsi" w:hAnsiTheme="majorHAnsi"/>
        </w:rPr>
        <w:t xml:space="preserve"> for</w:t>
      </w:r>
      <w:r w:rsidR="00B865BB" w:rsidRPr="00186B39">
        <w:rPr>
          <w:rFonts w:asciiTheme="majorHAnsi" w:hAnsiTheme="majorHAnsi"/>
        </w:rPr>
        <w:t xml:space="preserve"> </w:t>
      </w:r>
      <w:r w:rsidR="00364FD0" w:rsidRPr="00186B39">
        <w:rPr>
          <w:rFonts w:asciiTheme="majorHAnsi" w:hAnsiTheme="majorHAnsi"/>
        </w:rPr>
        <w:t>wh</w:t>
      </w:r>
      <w:r w:rsidR="00EB1D77" w:rsidRPr="00186B39">
        <w:rPr>
          <w:rFonts w:asciiTheme="majorHAnsi" w:hAnsiTheme="majorHAnsi"/>
        </w:rPr>
        <w:t>ich</w:t>
      </w:r>
      <w:r w:rsidR="00364FD0" w:rsidRPr="00186B39">
        <w:rPr>
          <w:rFonts w:asciiTheme="majorHAnsi" w:hAnsiTheme="majorHAnsi"/>
        </w:rPr>
        <w:t xml:space="preserve"> epistatic effects</w:t>
      </w:r>
      <w:r w:rsidR="00BE7B1A" w:rsidRPr="00186B39">
        <w:rPr>
          <w:rFonts w:asciiTheme="majorHAnsi" w:hAnsiTheme="majorHAnsi"/>
        </w:rPr>
        <w:t xml:space="preserve"> can be tested</w:t>
      </w:r>
      <w:r w:rsidR="00364FD0" w:rsidRPr="00186B39">
        <w:rPr>
          <w:rFonts w:asciiTheme="majorHAnsi" w:hAnsiTheme="majorHAnsi"/>
        </w:rPr>
        <w:t xml:space="preserve"> </w:t>
      </w:r>
      <w:r w:rsidR="00450318" w:rsidRPr="00186B39">
        <w:rPr>
          <w:rFonts w:asciiTheme="majorHAnsi" w:hAnsiTheme="majorHAnsi"/>
        </w:rPr>
        <w:t>there is evidence for interaction variation between the imputed IncS</w:t>
      </w:r>
      <w:r w:rsidR="00320961" w:rsidRPr="00186B39">
        <w:rPr>
          <w:rFonts w:asciiTheme="majorHAnsi" w:hAnsiTheme="majorHAnsi"/>
        </w:rPr>
        <w:t>eq S</w:t>
      </w:r>
      <w:r w:rsidR="00450318" w:rsidRPr="00186B39">
        <w:rPr>
          <w:rFonts w:asciiTheme="majorHAnsi" w:hAnsiTheme="majorHAnsi"/>
        </w:rPr>
        <w:t>NP and the SNP from the original pair that was in least LD with it (</w:t>
      </w:r>
      <w:r w:rsidR="00B865BB" w:rsidRPr="00186B39">
        <w:rPr>
          <w:rFonts w:asciiTheme="majorHAnsi" w:hAnsiTheme="majorHAnsi"/>
          <w:b/>
        </w:rPr>
        <w:t xml:space="preserve">Table </w:t>
      </w:r>
      <w:r w:rsidR="00592093" w:rsidRPr="00186B39">
        <w:rPr>
          <w:rFonts w:asciiTheme="majorHAnsi" w:hAnsiTheme="majorHAnsi"/>
          <w:b/>
        </w:rPr>
        <w:t>3</w:t>
      </w:r>
      <w:r w:rsidR="00450318" w:rsidRPr="00186B39">
        <w:rPr>
          <w:rFonts w:asciiTheme="majorHAnsi" w:hAnsiTheme="majorHAnsi"/>
        </w:rPr>
        <w:t xml:space="preserve">). </w:t>
      </w:r>
    </w:p>
    <w:p w14:paraId="65ACA0C6" w14:textId="77777777" w:rsidR="007A7199" w:rsidRPr="00186B39" w:rsidRDefault="007A7199" w:rsidP="009F2408">
      <w:pPr>
        <w:jc w:val="both"/>
        <w:rPr>
          <w:rFonts w:asciiTheme="majorHAnsi" w:hAnsiTheme="majorHAnsi"/>
        </w:rPr>
      </w:pPr>
    </w:p>
    <w:p w14:paraId="7945661A" w14:textId="44B77571" w:rsidR="00C53450" w:rsidRPr="00186B39" w:rsidRDefault="00981649" w:rsidP="009F2408">
      <w:pPr>
        <w:jc w:val="both"/>
        <w:rPr>
          <w:rFonts w:asciiTheme="majorHAnsi" w:hAnsiTheme="majorHAnsi"/>
        </w:rPr>
      </w:pPr>
      <w:r w:rsidRPr="00186B39">
        <w:rPr>
          <w:rFonts w:asciiTheme="majorHAnsi" w:hAnsiTheme="majorHAnsi"/>
        </w:rPr>
        <w:lastRenderedPageBreak/>
        <w:t xml:space="preserve">Finally, we did not report that epistasis was ‘widespread’ and in fact pointed out that </w:t>
      </w:r>
      <w:r w:rsidR="00247D10" w:rsidRPr="00186B39">
        <w:rPr>
          <w:rFonts w:asciiTheme="majorHAnsi" w:hAnsiTheme="majorHAnsi"/>
        </w:rPr>
        <w:t xml:space="preserve">for gene expression </w:t>
      </w:r>
      <w:r w:rsidRPr="00186B39">
        <w:rPr>
          <w:rFonts w:asciiTheme="majorHAnsi" w:hAnsiTheme="majorHAnsi"/>
        </w:rPr>
        <w:t>additive genetic variation explains much more of the total genetic variation than non-additive variation</w:t>
      </w:r>
      <w:r w:rsidR="00B83B83" w:rsidRPr="00186B39">
        <w:rPr>
          <w:rFonts w:asciiTheme="majorHAnsi" w:hAnsiTheme="majorHAnsi"/>
        </w:rPr>
        <w:t xml:space="preserve"> </w:t>
      </w:r>
      <w:r w:rsidR="00B83B8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B83B83" w:rsidRPr="00186B39">
        <w:rPr>
          <w:rFonts w:asciiTheme="majorHAnsi" w:hAnsiTheme="majorHAnsi"/>
        </w:rPr>
      </w:r>
      <w:r w:rsidR="00B83B83" w:rsidRPr="00186B39">
        <w:rPr>
          <w:rFonts w:asciiTheme="majorHAnsi" w:hAnsiTheme="majorHAnsi"/>
        </w:rPr>
        <w:fldChar w:fldCharType="separate"/>
      </w:r>
      <w:r w:rsidR="00592093" w:rsidRPr="00186B39">
        <w:rPr>
          <w:rFonts w:asciiTheme="majorHAnsi" w:hAnsiTheme="majorHAnsi"/>
          <w:noProof/>
        </w:rPr>
        <w:t>[</w:t>
      </w:r>
      <w:hyperlink w:anchor="_ENREF_1" w:tooltip="Hemani, 2014 #877" w:history="1">
        <w:r w:rsidR="00592093" w:rsidRPr="00186B39">
          <w:rPr>
            <w:rFonts w:asciiTheme="majorHAnsi" w:hAnsiTheme="majorHAnsi"/>
            <w:noProof/>
          </w:rPr>
          <w:t>1</w:t>
        </w:r>
      </w:hyperlink>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B83B83" w:rsidRPr="00186B39">
        <w:rPr>
          <w:rFonts w:asciiTheme="majorHAnsi" w:hAnsiTheme="majorHAnsi"/>
        </w:rPr>
        <w:fldChar w:fldCharType="end"/>
      </w:r>
      <w:r w:rsidRPr="00186B39">
        <w:rPr>
          <w:rFonts w:asciiTheme="majorHAnsi" w:hAnsiTheme="majorHAnsi"/>
        </w:rPr>
        <w:t>.</w:t>
      </w:r>
      <w:r w:rsidR="007A7199" w:rsidRPr="00186B39">
        <w:rPr>
          <w:rFonts w:asciiTheme="majorHAnsi" w:hAnsiTheme="majorHAnsi"/>
        </w:rPr>
        <w:t xml:space="preserve"> </w:t>
      </w:r>
    </w:p>
    <w:p w14:paraId="5E909B61" w14:textId="77777777" w:rsidR="00056C78" w:rsidRPr="00186B39" w:rsidRDefault="00056C78" w:rsidP="009F2408">
      <w:pPr>
        <w:jc w:val="both"/>
        <w:rPr>
          <w:rFonts w:asciiTheme="majorHAnsi" w:hAnsiTheme="majorHAnsi"/>
        </w:rPr>
      </w:pPr>
    </w:p>
    <w:p w14:paraId="54924011" w14:textId="77777777" w:rsidR="00592093" w:rsidRPr="00186B39" w:rsidRDefault="00B83B83" w:rsidP="00592093">
      <w:pPr>
        <w:ind w:left="720" w:hanging="720"/>
        <w:jc w:val="both"/>
        <w:rPr>
          <w:rFonts w:asciiTheme="majorHAnsi" w:hAnsiTheme="majorHAnsi"/>
          <w:noProof/>
        </w:rPr>
      </w:pPr>
      <w:r w:rsidRPr="00186B39">
        <w:rPr>
          <w:rFonts w:asciiTheme="majorHAnsi" w:hAnsiTheme="majorHAnsi"/>
        </w:rPr>
        <w:fldChar w:fldCharType="begin"/>
      </w:r>
      <w:r w:rsidRPr="00186B39">
        <w:rPr>
          <w:rFonts w:asciiTheme="majorHAnsi" w:hAnsiTheme="majorHAnsi"/>
        </w:rPr>
        <w:instrText xml:space="preserve"> ADDIN EN.REFLIST </w:instrText>
      </w:r>
      <w:r w:rsidRPr="00186B39">
        <w:rPr>
          <w:rFonts w:asciiTheme="majorHAnsi" w:hAnsiTheme="majorHAnsi"/>
        </w:rPr>
        <w:fldChar w:fldCharType="separate"/>
      </w:r>
      <w:bookmarkStart w:id="9" w:name="_ENREF_1"/>
      <w:r w:rsidR="00592093" w:rsidRPr="00186B39">
        <w:rPr>
          <w:rFonts w:asciiTheme="majorHAnsi" w:hAnsiTheme="majorHAnsi"/>
          <w:noProof/>
        </w:rPr>
        <w:t>1. Hemani G, Shakhbazov K, Westra H, Esko T, Henders AK, et al. (2014) Detection and replication of epistasis influencing transcription in humans. Nature In Press.</w:t>
      </w:r>
      <w:bookmarkEnd w:id="9"/>
    </w:p>
    <w:p w14:paraId="6AD25A0A" w14:textId="77777777" w:rsidR="00592093" w:rsidRPr="00186B39" w:rsidRDefault="00592093" w:rsidP="00592093">
      <w:pPr>
        <w:ind w:left="720" w:hanging="720"/>
        <w:jc w:val="both"/>
        <w:rPr>
          <w:rFonts w:asciiTheme="majorHAnsi" w:hAnsiTheme="majorHAnsi"/>
          <w:noProof/>
        </w:rPr>
      </w:pPr>
      <w:bookmarkStart w:id="10" w:name="_ENREF_2"/>
      <w:r w:rsidRPr="00186B39">
        <w:rPr>
          <w:rFonts w:asciiTheme="majorHAnsi" w:hAnsiTheme="majorHAnsi"/>
          <w:noProof/>
        </w:rPr>
        <w:t>2. Westra HJ, Peters MJ, Esko T, Yaghootkar H, Schurmann C, et al. (2013) Systematic identification of trans eQTLs as putative drivers of known disease associations. Nat Genet 45: 1238-U1195.</w:t>
      </w:r>
      <w:bookmarkEnd w:id="10"/>
    </w:p>
    <w:p w14:paraId="4E9D96BD" w14:textId="77777777" w:rsidR="00592093" w:rsidRPr="00186B39" w:rsidRDefault="00592093" w:rsidP="00592093">
      <w:pPr>
        <w:ind w:left="720" w:hanging="720"/>
        <w:jc w:val="both"/>
        <w:rPr>
          <w:rFonts w:asciiTheme="majorHAnsi" w:hAnsiTheme="majorHAnsi"/>
          <w:noProof/>
        </w:rPr>
      </w:pPr>
      <w:bookmarkStart w:id="11" w:name="_ENREF_3"/>
      <w:r w:rsidRPr="00186B39">
        <w:rPr>
          <w:rFonts w:asciiTheme="majorHAnsi" w:hAnsiTheme="majorHAnsi"/>
          <w:noProof/>
        </w:rPr>
        <w:t>3. Powell JE, Henders AK, McRae AF, Kim J, Hemani G, et al. (2013) Congruence of Additive and Non-Additive Effects on Gene Expression Estimated from Pedigree and SNP Data. PLoS Genet 9.</w:t>
      </w:r>
      <w:bookmarkEnd w:id="11"/>
    </w:p>
    <w:p w14:paraId="14855A9A" w14:textId="77777777" w:rsidR="00592093" w:rsidRPr="00186B39" w:rsidRDefault="00592093" w:rsidP="00592093">
      <w:pPr>
        <w:ind w:left="720" w:hanging="720"/>
        <w:jc w:val="both"/>
        <w:rPr>
          <w:rFonts w:asciiTheme="majorHAnsi" w:hAnsiTheme="majorHAnsi"/>
          <w:noProof/>
        </w:rPr>
      </w:pPr>
      <w:bookmarkStart w:id="12" w:name="_ENREF_4"/>
      <w:r w:rsidRPr="00186B39">
        <w:rPr>
          <w:rFonts w:asciiTheme="majorHAnsi" w:hAnsiTheme="majorHAnsi"/>
          <w:noProof/>
        </w:rPr>
        <w:t>4. Powell JE, Henders AK, McRae AF, Caracella A, Smith S, et al. (2012) The Brisbane Systems Genetics Study: genetical genomics meets complex trait genetics. PLoS One 7: e35430.</w:t>
      </w:r>
      <w:bookmarkEnd w:id="12"/>
    </w:p>
    <w:p w14:paraId="5C54BBF1" w14:textId="0EACC16E" w:rsidR="00592093" w:rsidRPr="00186B39" w:rsidRDefault="00592093" w:rsidP="00592093">
      <w:pPr>
        <w:jc w:val="both"/>
        <w:rPr>
          <w:rFonts w:asciiTheme="majorHAnsi" w:hAnsiTheme="majorHAnsi"/>
          <w:noProof/>
        </w:rPr>
      </w:pPr>
    </w:p>
    <w:p w14:paraId="0F38D67A" w14:textId="5314B446" w:rsidR="006A11EB" w:rsidRPr="00186B39" w:rsidRDefault="00B83B83" w:rsidP="009F2408">
      <w:pPr>
        <w:jc w:val="both"/>
        <w:rPr>
          <w:rFonts w:asciiTheme="majorHAnsi" w:hAnsiTheme="majorHAnsi"/>
        </w:rPr>
      </w:pPr>
      <w:r w:rsidRPr="00186B39">
        <w:rPr>
          <w:rFonts w:asciiTheme="majorHAnsi" w:hAnsiTheme="majorHAnsi"/>
        </w:rPr>
        <w:fldChar w:fldCharType="end"/>
      </w:r>
    </w:p>
    <w:p w14:paraId="3A44AFD4" w14:textId="2194E366" w:rsidR="00FC305C" w:rsidRPr="00186B39" w:rsidRDefault="006A11EB">
      <w:pPr>
        <w:rPr>
          <w:rFonts w:asciiTheme="majorHAnsi" w:hAnsiTheme="majorHAnsi"/>
        </w:rPr>
      </w:pPr>
      <w:r w:rsidRPr="00186B39">
        <w:rPr>
          <w:rFonts w:asciiTheme="majorHAnsi" w:hAnsiTheme="majorHAnsi"/>
        </w:rPr>
        <w:br w:type="page"/>
      </w:r>
    </w:p>
    <w:p w14:paraId="2CF2A2F2" w14:textId="1B157904" w:rsidR="00FC305C" w:rsidRPr="00186B39" w:rsidRDefault="00FC305C" w:rsidP="00FC305C">
      <w:pPr>
        <w:jc w:val="both"/>
        <w:rPr>
          <w:rFonts w:asciiTheme="majorHAnsi" w:hAnsiTheme="majorHAnsi"/>
        </w:rPr>
      </w:pPr>
      <w:proofErr w:type="gramStart"/>
      <w:r w:rsidRPr="00186B39">
        <w:rPr>
          <w:rFonts w:asciiTheme="majorHAnsi" w:hAnsiTheme="majorHAnsi"/>
          <w:b/>
        </w:rPr>
        <w:t>Table 1 |</w:t>
      </w:r>
      <w:r w:rsidRPr="00186B39">
        <w:rPr>
          <w:rFonts w:asciiTheme="majorHAnsi" w:hAnsiTheme="majorHAnsi"/>
        </w:rPr>
        <w:t xml:space="preserve"> Meta-analysis of results from discovery and replication cohorts.</w:t>
      </w:r>
      <w:proofErr w:type="gramEnd"/>
      <w:r w:rsidRPr="00186B39">
        <w:rPr>
          <w:rFonts w:asciiTheme="majorHAnsi" w:hAnsiTheme="majorHAnsi"/>
        </w:rPr>
        <w:t xml:space="preserve"> The analysis followed that of Wood </w:t>
      </w:r>
      <w:r w:rsidRPr="00186B39">
        <w:rPr>
          <w:rFonts w:asciiTheme="majorHAnsi" w:hAnsiTheme="majorHAnsi"/>
          <w:i/>
        </w:rPr>
        <w:t>et al</w:t>
      </w:r>
      <w:r w:rsidRPr="00186B39">
        <w:rPr>
          <w:rFonts w:asciiTheme="majorHAnsi" w:hAnsiTheme="majorHAnsi"/>
        </w:rPr>
        <w:t>. In each cohort the effect of the imputed IncSeq SNP was regressed against the probe levels and the residuals used as an adjusted phenotype. Interaction effects were estimated following Hemani et al. and the results combined using Fisher’s method (see Hemani et al.)</w:t>
      </w:r>
      <w:r w:rsidR="00630448" w:rsidRPr="00186B39">
        <w:rPr>
          <w:rFonts w:asciiTheme="majorHAnsi" w:hAnsiTheme="majorHAnsi"/>
        </w:rPr>
        <w:t xml:space="preserve"> using results from all three datasets or just the two replication datasets</w:t>
      </w:r>
      <w:r w:rsidRPr="00186B39">
        <w:rPr>
          <w:rFonts w:asciiTheme="majorHAnsi" w:hAnsiTheme="majorHAnsi"/>
        </w:rPr>
        <w:t>. Two IncSeq SNPs were either not in the 1000 Genomes reference panel or did not pass imputation quality control.</w:t>
      </w:r>
      <w:r w:rsidR="00693F88" w:rsidRPr="00186B39">
        <w:rPr>
          <w:rFonts w:asciiTheme="majorHAnsi" w:hAnsiTheme="majorHAnsi"/>
        </w:rPr>
        <w:t xml:space="preserve"> Remaining imputed IncSeq SNPs had imputation accuracy </w:t>
      </w:r>
      <w:r w:rsidR="00693F88" w:rsidRPr="00186B39">
        <w:rPr>
          <w:rFonts w:asciiTheme="majorHAnsi" w:hAnsiTheme="majorHAnsi"/>
          <w:i/>
        </w:rPr>
        <w:t>R</w:t>
      </w:r>
      <w:r w:rsidR="00693F88" w:rsidRPr="00186B39">
        <w:rPr>
          <w:rFonts w:asciiTheme="majorHAnsi" w:hAnsiTheme="majorHAnsi"/>
          <w:i/>
          <w:vertAlign w:val="superscript"/>
        </w:rPr>
        <w:t>2</w:t>
      </w:r>
      <w:r w:rsidR="00693F88" w:rsidRPr="00186B39">
        <w:rPr>
          <w:rFonts w:asciiTheme="majorHAnsi" w:hAnsiTheme="majorHAnsi"/>
        </w:rPr>
        <w:t xml:space="preserve"> &gt; 0.98</w:t>
      </w:r>
      <w:r w:rsidR="002B0836">
        <w:rPr>
          <w:rFonts w:asciiTheme="majorHAnsi" w:hAnsiTheme="majorHAnsi"/>
        </w:rPr>
        <w:t xml:space="preserve"> in the Brisbane Systems Genetics Study (BSGS)</w:t>
      </w:r>
      <w:r w:rsidR="00693F88" w:rsidRPr="00186B39">
        <w:rPr>
          <w:rFonts w:asciiTheme="majorHAnsi" w:hAnsiTheme="majorHAnsi"/>
        </w:rPr>
        <w:t xml:space="preserve">. </w:t>
      </w:r>
      <w:r w:rsidRPr="00186B39">
        <w:rPr>
          <w:rFonts w:asciiTheme="majorHAnsi" w:hAnsiTheme="majorHAnsi"/>
        </w:rPr>
        <w:t xml:space="preserve">Of the remaining 26, 24 had interaction </w:t>
      </w:r>
      <w:r w:rsidRPr="00186B39">
        <w:rPr>
          <w:rFonts w:asciiTheme="majorHAnsi" w:hAnsiTheme="majorHAnsi"/>
          <w:i/>
        </w:rPr>
        <w:t>p</w:t>
      </w:r>
      <w:r w:rsidR="00F23E57">
        <w:rPr>
          <w:rFonts w:asciiTheme="majorHAnsi" w:hAnsiTheme="majorHAnsi"/>
        </w:rPr>
        <w:t xml:space="preserve"> values &lt;</w:t>
      </w:r>
      <w:r w:rsidRPr="00186B39">
        <w:rPr>
          <w:rFonts w:asciiTheme="majorHAnsi" w:hAnsiTheme="majorHAnsi"/>
        </w:rPr>
        <w:t xml:space="preserve"> 0.05/26 = 1.9e</w:t>
      </w:r>
      <w:r w:rsidRPr="00186B39">
        <w:rPr>
          <w:rFonts w:asciiTheme="majorHAnsi" w:hAnsiTheme="majorHAnsi"/>
          <w:vertAlign w:val="superscript"/>
        </w:rPr>
        <w:t>-3</w:t>
      </w:r>
      <w:r w:rsidRPr="00186B39">
        <w:rPr>
          <w:rFonts w:asciiTheme="majorHAnsi" w:hAnsiTheme="majorHAnsi"/>
        </w:rPr>
        <w:t xml:space="preserve">. </w:t>
      </w:r>
    </w:p>
    <w:p w14:paraId="6D10CA28" w14:textId="77777777" w:rsidR="00AD037C" w:rsidRPr="00186B39" w:rsidRDefault="00AD037C" w:rsidP="00186B39">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323"/>
        <w:gridCol w:w="1323"/>
        <w:gridCol w:w="1323"/>
        <w:gridCol w:w="1154"/>
        <w:gridCol w:w="1217"/>
        <w:gridCol w:w="1217"/>
      </w:tblGrid>
      <w:tr w:rsidR="00AD037C" w:rsidRPr="00186B39" w14:paraId="6BA0B96F" w14:textId="77777777" w:rsidTr="00186B39">
        <w:tc>
          <w:tcPr>
            <w:tcW w:w="959" w:type="dxa"/>
            <w:tcBorders>
              <w:bottom w:val="single" w:sz="4" w:space="0" w:color="auto"/>
            </w:tcBorders>
            <w:vAlign w:val="bottom"/>
          </w:tcPr>
          <w:p w14:paraId="12AE05D9" w14:textId="77777777" w:rsidR="00AD037C" w:rsidRPr="00186B39" w:rsidRDefault="00AD037C" w:rsidP="00186B39">
            <w:pPr>
              <w:rPr>
                <w:rFonts w:asciiTheme="majorHAnsi" w:eastAsia="Times New Roman" w:hAnsiTheme="majorHAnsi" w:cs="Times New Roman"/>
                <w:b/>
                <w:bCs/>
                <w:i/>
                <w:color w:val="000000"/>
                <w:sz w:val="16"/>
                <w:szCs w:val="16"/>
              </w:rPr>
            </w:pPr>
            <w:proofErr w:type="gramStart"/>
            <w:r w:rsidRPr="00186B39">
              <w:rPr>
                <w:rFonts w:asciiTheme="majorHAnsi" w:eastAsia="Times New Roman" w:hAnsiTheme="majorHAnsi" w:cs="Times New Roman"/>
                <w:b/>
                <w:bCs/>
                <w:i/>
                <w:color w:val="000000"/>
                <w:sz w:val="16"/>
                <w:szCs w:val="16"/>
              </w:rPr>
              <w:t>cis</w:t>
            </w:r>
            <w:proofErr w:type="gramEnd"/>
            <w:r w:rsidRPr="00186B39">
              <w:rPr>
                <w:rFonts w:asciiTheme="majorHAnsi" w:eastAsia="Times New Roman" w:hAnsiTheme="majorHAnsi" w:cs="Times New Roman"/>
                <w:b/>
                <w:bCs/>
                <w:i/>
                <w:color w:val="000000"/>
                <w:sz w:val="16"/>
                <w:szCs w:val="16"/>
              </w:rPr>
              <w:t>/</w:t>
            </w:r>
          </w:p>
          <w:p w14:paraId="539F2004" w14:textId="392304AA" w:rsidR="00AD037C" w:rsidRPr="00186B39" w:rsidRDefault="00AD037C" w:rsidP="00186B39">
            <w:pPr>
              <w:jc w:val="both"/>
              <w:rPr>
                <w:rFonts w:asciiTheme="majorHAnsi" w:hAnsiTheme="majorHAnsi"/>
              </w:rPr>
            </w:pPr>
            <w:proofErr w:type="gramStart"/>
            <w:r w:rsidRPr="00186B39">
              <w:rPr>
                <w:rFonts w:asciiTheme="majorHAnsi" w:eastAsia="Times New Roman" w:hAnsiTheme="majorHAnsi" w:cs="Times New Roman"/>
                <w:b/>
                <w:bCs/>
                <w:i/>
                <w:color w:val="000000"/>
                <w:sz w:val="16"/>
                <w:szCs w:val="16"/>
              </w:rPr>
              <w:t>trans</w:t>
            </w:r>
            <w:proofErr w:type="gramEnd"/>
          </w:p>
        </w:tc>
        <w:tc>
          <w:tcPr>
            <w:tcW w:w="1323" w:type="dxa"/>
            <w:tcBorders>
              <w:bottom w:val="single" w:sz="4" w:space="0" w:color="auto"/>
            </w:tcBorders>
            <w:vAlign w:val="bottom"/>
          </w:tcPr>
          <w:p w14:paraId="1A9C0F40" w14:textId="0F76B564"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Gene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7001BCE6" w14:textId="581989AE"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SNP1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323" w:type="dxa"/>
            <w:tcBorders>
              <w:bottom w:val="single" w:sz="4" w:space="0" w:color="auto"/>
            </w:tcBorders>
            <w:vAlign w:val="bottom"/>
          </w:tcPr>
          <w:p w14:paraId="0DB8BBAB" w14:textId="66C3B592" w:rsidR="00AD037C" w:rsidRPr="00186B39" w:rsidRDefault="00AD037C" w:rsidP="00186B39">
            <w:pPr>
              <w:jc w:val="both"/>
              <w:rPr>
                <w:rFonts w:asciiTheme="majorHAnsi" w:hAnsiTheme="majorHAnsi"/>
              </w:rPr>
            </w:pPr>
            <w:r w:rsidRPr="00186B39">
              <w:rPr>
                <w:rFonts w:asciiTheme="majorHAnsi" w:eastAsia="Times New Roman" w:hAnsiTheme="majorHAnsi" w:cs="Times New Roman"/>
                <w:b/>
                <w:bCs/>
                <w:color w:val="000000"/>
                <w:sz w:val="16"/>
                <w:szCs w:val="16"/>
              </w:rPr>
              <w:t>SNP2 (</w:t>
            </w:r>
            <w:proofErr w:type="spellStart"/>
            <w:r w:rsidRPr="00186B39">
              <w:rPr>
                <w:rFonts w:asciiTheme="majorHAnsi" w:eastAsia="Times New Roman" w:hAnsiTheme="majorHAnsi" w:cs="Times New Roman"/>
                <w:b/>
                <w:bCs/>
                <w:color w:val="000000"/>
                <w:sz w:val="16"/>
                <w:szCs w:val="16"/>
              </w:rPr>
              <w:t>chr</w:t>
            </w:r>
            <w:proofErr w:type="spellEnd"/>
            <w:r w:rsidRPr="00186B39">
              <w:rPr>
                <w:rFonts w:asciiTheme="majorHAnsi" w:eastAsia="Times New Roman" w:hAnsiTheme="majorHAnsi" w:cs="Times New Roman"/>
                <w:b/>
                <w:bCs/>
                <w:color w:val="000000"/>
                <w:sz w:val="16"/>
                <w:szCs w:val="16"/>
              </w:rPr>
              <w:t>)</w:t>
            </w:r>
          </w:p>
        </w:tc>
        <w:tc>
          <w:tcPr>
            <w:tcW w:w="1154" w:type="dxa"/>
            <w:tcBorders>
              <w:bottom w:val="single" w:sz="4" w:space="0" w:color="auto"/>
            </w:tcBorders>
            <w:vAlign w:val="bottom"/>
          </w:tcPr>
          <w:p w14:paraId="7D198850"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IncSeq</w:t>
            </w:r>
          </w:p>
          <w:p w14:paraId="03044932" w14:textId="578F62F1" w:rsidR="00AD037C" w:rsidRPr="00186B39" w:rsidRDefault="00AD037C" w:rsidP="00186B39">
            <w:pPr>
              <w:rPr>
                <w:rFonts w:asciiTheme="majorHAnsi" w:hAnsiTheme="majorHAnsi"/>
              </w:rPr>
            </w:pPr>
            <w:r w:rsidRPr="00186B39">
              <w:rPr>
                <w:rFonts w:asciiTheme="majorHAnsi" w:eastAsia="Times New Roman" w:hAnsiTheme="majorHAnsi" w:cs="Times New Roman"/>
                <w:b/>
                <w:bCs/>
                <w:color w:val="000000"/>
                <w:sz w:val="16"/>
                <w:szCs w:val="16"/>
              </w:rPr>
              <w:t>SNP from imputed data</w:t>
            </w:r>
          </w:p>
        </w:tc>
        <w:tc>
          <w:tcPr>
            <w:tcW w:w="1217" w:type="dxa"/>
            <w:tcBorders>
              <w:bottom w:val="single" w:sz="4" w:space="0" w:color="auto"/>
            </w:tcBorders>
            <w:vAlign w:val="bottom"/>
          </w:tcPr>
          <w:p w14:paraId="32D39763" w14:textId="77777777" w:rsidR="00AD037C" w:rsidRPr="00186B39" w:rsidRDefault="00AD037C" w:rsidP="00186B39">
            <w:pPr>
              <w:rPr>
                <w:rFonts w:asciiTheme="majorHAnsi" w:eastAsia="Times New Roman" w:hAnsiTheme="majorHAnsi" w:cs="Times New Roman"/>
                <w:b/>
                <w:bCs/>
                <w:color w:val="000000"/>
                <w:sz w:val="16"/>
                <w:szCs w:val="16"/>
              </w:rPr>
            </w:pPr>
            <w:r w:rsidRPr="00186B39">
              <w:rPr>
                <w:rFonts w:asciiTheme="majorHAnsi" w:eastAsia="Times New Roman" w:hAnsiTheme="majorHAnsi" w:cs="Times New Roman"/>
                <w:b/>
                <w:bCs/>
                <w:color w:val="000000"/>
                <w:sz w:val="16"/>
                <w:szCs w:val="16"/>
              </w:rPr>
              <w:t>Interaction</w:t>
            </w:r>
          </w:p>
          <w:p w14:paraId="5678ADDF" w14:textId="021C9EDB" w:rsidR="00AD037C" w:rsidRPr="00186B39" w:rsidRDefault="001E54B6" w:rsidP="00186B39">
            <w:pPr>
              <w:rPr>
                <w:rFonts w:asciiTheme="majorHAnsi" w:hAnsiTheme="majorHAnsi"/>
              </w:rPr>
            </w:pPr>
            <w:r w:rsidRPr="00186B39">
              <w:rPr>
                <w:rFonts w:asciiTheme="majorHAnsi" w:eastAsia="Times New Roman" w:hAnsiTheme="majorHAnsi" w:cs="Times New Roman"/>
                <w:b/>
                <w:bCs/>
                <w:color w:val="000000"/>
                <w:sz w:val="16"/>
                <w:szCs w:val="16"/>
              </w:rPr>
              <w:t>-</w:t>
            </w:r>
            <w:proofErr w:type="gramStart"/>
            <w:r w:rsidRPr="00186B39">
              <w:rPr>
                <w:rFonts w:asciiTheme="majorHAnsi" w:eastAsia="Times New Roman" w:hAnsiTheme="majorHAnsi" w:cs="Times New Roman"/>
                <w:b/>
                <w:bCs/>
                <w:color w:val="000000"/>
                <w:sz w:val="16"/>
                <w:szCs w:val="16"/>
              </w:rPr>
              <w:t>log10</w:t>
            </w:r>
            <w:proofErr w:type="gramEnd"/>
            <w:r w:rsidRPr="00186B39">
              <w:rPr>
                <w:rFonts w:asciiTheme="majorHAnsi" w:eastAsia="Times New Roman" w:hAnsiTheme="majorHAnsi" w:cs="Times New Roman"/>
                <w:b/>
                <w:bCs/>
                <w:color w:val="000000"/>
                <w:sz w:val="16"/>
                <w:szCs w:val="16"/>
              </w:rPr>
              <w:t xml:space="preserve"> </w:t>
            </w:r>
            <w:r w:rsidR="00AD037C" w:rsidRPr="00186B39">
              <w:rPr>
                <w:rFonts w:asciiTheme="majorHAnsi" w:eastAsia="Times New Roman" w:hAnsiTheme="majorHAnsi" w:cs="Times New Roman"/>
                <w:b/>
                <w:bCs/>
                <w:color w:val="000000"/>
                <w:sz w:val="16"/>
                <w:szCs w:val="16"/>
              </w:rPr>
              <w:t>P value (three studies)</w:t>
            </w:r>
          </w:p>
        </w:tc>
        <w:tc>
          <w:tcPr>
            <w:tcW w:w="1217" w:type="dxa"/>
            <w:tcBorders>
              <w:bottom w:val="single" w:sz="4" w:space="0" w:color="auto"/>
            </w:tcBorders>
          </w:tcPr>
          <w:p w14:paraId="6580E0AB" w14:textId="6E35DAE1" w:rsidR="001E54B6" w:rsidRPr="00186B39" w:rsidRDefault="00AD037C" w:rsidP="00186B39">
            <w:pPr>
              <w:rPr>
                <w:rFonts w:asciiTheme="majorHAnsi" w:hAnsiTheme="majorHAnsi"/>
                <w:b/>
                <w:sz w:val="16"/>
                <w:szCs w:val="16"/>
              </w:rPr>
            </w:pPr>
            <w:r w:rsidRPr="00186B39">
              <w:rPr>
                <w:rFonts w:asciiTheme="majorHAnsi" w:hAnsiTheme="majorHAnsi"/>
                <w:b/>
                <w:sz w:val="16"/>
                <w:szCs w:val="16"/>
              </w:rPr>
              <w:t xml:space="preserve">Interaction </w:t>
            </w:r>
          </w:p>
          <w:p w14:paraId="6EB33262" w14:textId="2A6E8D77" w:rsidR="00AD037C" w:rsidRPr="00186B39" w:rsidRDefault="001E54B6" w:rsidP="00186B39">
            <w:pPr>
              <w:rPr>
                <w:rFonts w:asciiTheme="majorHAnsi" w:hAnsiTheme="majorHAnsi"/>
                <w:b/>
                <w:sz w:val="16"/>
                <w:szCs w:val="16"/>
              </w:rPr>
            </w:pPr>
            <w:r w:rsidRPr="00186B39">
              <w:rPr>
                <w:rFonts w:asciiTheme="majorHAnsi" w:hAnsiTheme="majorHAnsi"/>
                <w:b/>
                <w:sz w:val="16"/>
                <w:szCs w:val="16"/>
              </w:rPr>
              <w:t>–</w:t>
            </w:r>
            <w:proofErr w:type="gramStart"/>
            <w:r w:rsidRPr="00186B39">
              <w:rPr>
                <w:rFonts w:asciiTheme="majorHAnsi" w:hAnsiTheme="majorHAnsi"/>
                <w:b/>
                <w:sz w:val="16"/>
                <w:szCs w:val="16"/>
              </w:rPr>
              <w:t>log10</w:t>
            </w:r>
            <w:proofErr w:type="gramEnd"/>
            <w:r w:rsidRPr="00186B39">
              <w:rPr>
                <w:rFonts w:asciiTheme="majorHAnsi" w:hAnsiTheme="majorHAnsi"/>
                <w:b/>
                <w:sz w:val="16"/>
                <w:szCs w:val="16"/>
              </w:rPr>
              <w:t xml:space="preserve"> P </w:t>
            </w:r>
            <w:r w:rsidR="00AD037C" w:rsidRPr="00186B39">
              <w:rPr>
                <w:rFonts w:asciiTheme="majorHAnsi" w:hAnsiTheme="majorHAnsi"/>
                <w:b/>
                <w:sz w:val="16"/>
                <w:szCs w:val="16"/>
              </w:rPr>
              <w:t>value (two studies)</w:t>
            </w:r>
          </w:p>
        </w:tc>
      </w:tr>
      <w:tr w:rsidR="00CE1483" w:rsidRPr="00186B39" w14:paraId="29F83365" w14:textId="77777777" w:rsidTr="00186B39">
        <w:tc>
          <w:tcPr>
            <w:tcW w:w="959" w:type="dxa"/>
            <w:tcBorders>
              <w:top w:val="single" w:sz="4" w:space="0" w:color="auto"/>
            </w:tcBorders>
            <w:vAlign w:val="bottom"/>
          </w:tcPr>
          <w:p w14:paraId="0FF6BD74" w14:textId="53E59FA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top w:val="single" w:sz="4" w:space="0" w:color="auto"/>
            </w:tcBorders>
            <w:vAlign w:val="bottom"/>
          </w:tcPr>
          <w:p w14:paraId="07CED4CD" w14:textId="2B2A42D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ADK</w:t>
            </w:r>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24C65ECB" w14:textId="0F536A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rs2395095</w:t>
            </w:r>
            <w:proofErr w:type="gramEnd"/>
            <w:r w:rsidRPr="00186B39">
              <w:rPr>
                <w:rFonts w:asciiTheme="majorHAnsi" w:eastAsia="Times New Roman" w:hAnsiTheme="majorHAnsi" w:cs="Times New Roman"/>
                <w:color w:val="000000"/>
                <w:sz w:val="16"/>
                <w:szCs w:val="16"/>
              </w:rPr>
              <w:t xml:space="preserve"> (10)</w:t>
            </w:r>
          </w:p>
        </w:tc>
        <w:tc>
          <w:tcPr>
            <w:tcW w:w="1323" w:type="dxa"/>
            <w:tcBorders>
              <w:top w:val="single" w:sz="4" w:space="0" w:color="auto"/>
            </w:tcBorders>
            <w:vAlign w:val="bottom"/>
          </w:tcPr>
          <w:p w14:paraId="692F4C90" w14:textId="0E3250F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rs10824092</w:t>
            </w:r>
            <w:proofErr w:type="gramEnd"/>
            <w:r w:rsidRPr="00186B39">
              <w:rPr>
                <w:rFonts w:asciiTheme="majorHAnsi" w:eastAsia="Times New Roman" w:hAnsiTheme="majorHAnsi" w:cs="Times New Roman"/>
                <w:color w:val="000000"/>
                <w:sz w:val="16"/>
                <w:szCs w:val="16"/>
              </w:rPr>
              <w:t xml:space="preserve"> (10)</w:t>
            </w:r>
          </w:p>
        </w:tc>
        <w:tc>
          <w:tcPr>
            <w:tcW w:w="1154" w:type="dxa"/>
            <w:tcBorders>
              <w:top w:val="single" w:sz="4" w:space="0" w:color="auto"/>
            </w:tcBorders>
            <w:vAlign w:val="bottom"/>
          </w:tcPr>
          <w:p w14:paraId="569920B4" w14:textId="3B59D7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rs67594352</w:t>
            </w:r>
            <w:proofErr w:type="gramEnd"/>
          </w:p>
        </w:tc>
        <w:tc>
          <w:tcPr>
            <w:tcW w:w="1217" w:type="dxa"/>
            <w:tcBorders>
              <w:top w:val="single" w:sz="4" w:space="0" w:color="auto"/>
            </w:tcBorders>
            <w:vAlign w:val="bottom"/>
          </w:tcPr>
          <w:p w14:paraId="4B8884EA" w14:textId="6126B68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3.25</w:t>
            </w:r>
          </w:p>
        </w:tc>
        <w:tc>
          <w:tcPr>
            <w:tcW w:w="1217" w:type="dxa"/>
            <w:tcBorders>
              <w:top w:val="single" w:sz="4" w:space="0" w:color="auto"/>
            </w:tcBorders>
            <w:vAlign w:val="bottom"/>
          </w:tcPr>
          <w:p w14:paraId="4F5FD195" w14:textId="25F3107B" w:rsidR="00CE1483" w:rsidRPr="00186B39" w:rsidRDefault="00CE1483" w:rsidP="00186B39">
            <w:pPr>
              <w:spacing w:line="360" w:lineRule="auto"/>
              <w:jc w:val="both"/>
              <w:rPr>
                <w:rFonts w:asciiTheme="majorHAnsi" w:hAnsiTheme="majorHAnsi"/>
                <w:sz w:val="16"/>
                <w:szCs w:val="16"/>
              </w:rPr>
            </w:pPr>
            <w:r w:rsidRPr="00186B39">
              <w:rPr>
                <w:rFonts w:asciiTheme="majorHAnsi" w:eastAsia="Times New Roman" w:hAnsiTheme="majorHAnsi" w:cs="Times New Roman"/>
                <w:color w:val="000000"/>
                <w:sz w:val="16"/>
                <w:szCs w:val="16"/>
              </w:rPr>
              <w:t>2.9</w:t>
            </w:r>
          </w:p>
        </w:tc>
      </w:tr>
      <w:tr w:rsidR="00CE1483" w:rsidRPr="00186B39" w14:paraId="18599C7D" w14:textId="77777777" w:rsidTr="00186B39">
        <w:tc>
          <w:tcPr>
            <w:tcW w:w="959" w:type="dxa"/>
            <w:vAlign w:val="bottom"/>
          </w:tcPr>
          <w:p w14:paraId="31D8839B" w14:textId="74F7A70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A3DA9F3" w14:textId="5BD058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ATP13A1</w:t>
            </w:r>
            <w:r w:rsidRPr="00186B39">
              <w:rPr>
                <w:rFonts w:asciiTheme="majorHAnsi" w:eastAsia="Times New Roman" w:hAnsiTheme="majorHAnsi" w:cs="Times New Roman"/>
                <w:color w:val="000000"/>
                <w:sz w:val="16"/>
                <w:szCs w:val="16"/>
              </w:rPr>
              <w:t xml:space="preserve"> (19)</w:t>
            </w:r>
          </w:p>
        </w:tc>
        <w:tc>
          <w:tcPr>
            <w:tcW w:w="1323" w:type="dxa"/>
            <w:vAlign w:val="bottom"/>
          </w:tcPr>
          <w:p w14:paraId="0AADA48D" w14:textId="62E761E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rs4284750</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28E5D76" w14:textId="61A2DDF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rs873870</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6AA44019" w14:textId="40291AED"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3A3BDCD1" w14:textId="03FACEA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259320AF" w14:textId="78CC170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04A55C1B" w14:textId="77777777" w:rsidTr="00186B39">
        <w:tc>
          <w:tcPr>
            <w:tcW w:w="959" w:type="dxa"/>
            <w:vAlign w:val="bottom"/>
          </w:tcPr>
          <w:p w14:paraId="40D522C1" w14:textId="47D71E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BA31A8F" w14:textId="22A8F82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C21ORF57</w:t>
            </w:r>
            <w:r w:rsidRPr="00186B39">
              <w:rPr>
                <w:rFonts w:asciiTheme="majorHAnsi" w:eastAsia="Times New Roman" w:hAnsiTheme="majorHAnsi" w:cs="Times New Roman"/>
                <w:color w:val="000000"/>
                <w:sz w:val="16"/>
                <w:szCs w:val="16"/>
              </w:rPr>
              <w:t xml:space="preserve"> (21)</w:t>
            </w:r>
          </w:p>
        </w:tc>
        <w:tc>
          <w:tcPr>
            <w:tcW w:w="1323" w:type="dxa"/>
            <w:vAlign w:val="bottom"/>
          </w:tcPr>
          <w:p w14:paraId="4B3EAEA0" w14:textId="474577D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rs9978658</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3EBDFF53" w14:textId="4F13545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rs11701361</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19F8ECC5" w14:textId="339844C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rs11702450</w:t>
            </w:r>
            <w:proofErr w:type="gramEnd"/>
          </w:p>
        </w:tc>
        <w:tc>
          <w:tcPr>
            <w:tcW w:w="1217" w:type="dxa"/>
            <w:vAlign w:val="bottom"/>
          </w:tcPr>
          <w:p w14:paraId="7D9FFE54" w14:textId="256403E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6.62</w:t>
            </w:r>
          </w:p>
        </w:tc>
        <w:tc>
          <w:tcPr>
            <w:tcW w:w="1217" w:type="dxa"/>
            <w:vAlign w:val="bottom"/>
          </w:tcPr>
          <w:p w14:paraId="7DECE8A1" w14:textId="10AB144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5.5</w:t>
            </w:r>
            <w:r w:rsidR="00BB31C8" w:rsidRPr="00186B39">
              <w:rPr>
                <w:rFonts w:asciiTheme="majorHAnsi" w:eastAsia="Times New Roman" w:hAnsiTheme="majorHAnsi" w:cs="Times New Roman"/>
                <w:color w:val="000000"/>
                <w:sz w:val="16"/>
              </w:rPr>
              <w:t>7</w:t>
            </w:r>
          </w:p>
        </w:tc>
      </w:tr>
      <w:tr w:rsidR="00CE1483" w:rsidRPr="00186B39" w14:paraId="2C3FE0E9" w14:textId="77777777" w:rsidTr="00186B39">
        <w:tc>
          <w:tcPr>
            <w:tcW w:w="959" w:type="dxa"/>
            <w:vAlign w:val="bottom"/>
          </w:tcPr>
          <w:p w14:paraId="56CB35C6" w14:textId="7FA3D06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CDACF16" w14:textId="4A7EC7E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CSTB</w:t>
            </w:r>
            <w:r w:rsidRPr="00186B39">
              <w:rPr>
                <w:rFonts w:asciiTheme="majorHAnsi" w:eastAsia="Times New Roman" w:hAnsiTheme="majorHAnsi" w:cs="Times New Roman"/>
                <w:color w:val="000000"/>
                <w:sz w:val="16"/>
                <w:szCs w:val="16"/>
              </w:rPr>
              <w:t xml:space="preserve"> (21)</w:t>
            </w:r>
          </w:p>
        </w:tc>
        <w:tc>
          <w:tcPr>
            <w:tcW w:w="1323" w:type="dxa"/>
            <w:vAlign w:val="bottom"/>
          </w:tcPr>
          <w:p w14:paraId="014756E3" w14:textId="7CC6A8B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rs9979356</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28DCF86A" w14:textId="6C43C4E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rs3761385</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032CBF5" w14:textId="7EE6C4E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rs35285321</w:t>
            </w:r>
            <w:proofErr w:type="gramEnd"/>
          </w:p>
        </w:tc>
        <w:tc>
          <w:tcPr>
            <w:tcW w:w="1217" w:type="dxa"/>
            <w:vAlign w:val="bottom"/>
          </w:tcPr>
          <w:p w14:paraId="77C745FD" w14:textId="5982406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1.64</w:t>
            </w:r>
          </w:p>
        </w:tc>
        <w:tc>
          <w:tcPr>
            <w:tcW w:w="1217" w:type="dxa"/>
            <w:vAlign w:val="bottom"/>
          </w:tcPr>
          <w:p w14:paraId="32D4E41C" w14:textId="0E35D4A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1.6</w:t>
            </w:r>
            <w:r w:rsidR="00BB31C8" w:rsidRPr="00186B39">
              <w:rPr>
                <w:rFonts w:asciiTheme="majorHAnsi" w:eastAsia="Times New Roman" w:hAnsiTheme="majorHAnsi" w:cs="Times New Roman"/>
                <w:color w:val="000000"/>
                <w:sz w:val="16"/>
              </w:rPr>
              <w:t>3</w:t>
            </w:r>
          </w:p>
        </w:tc>
      </w:tr>
      <w:tr w:rsidR="00CE1483" w:rsidRPr="00186B39" w14:paraId="099EF3E3" w14:textId="77777777" w:rsidTr="00186B39">
        <w:tc>
          <w:tcPr>
            <w:tcW w:w="959" w:type="dxa"/>
            <w:vAlign w:val="bottom"/>
          </w:tcPr>
          <w:p w14:paraId="29A42336" w14:textId="2FB777E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8E79CEC" w14:textId="2C7FE9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CTSC</w:t>
            </w:r>
            <w:r w:rsidRPr="00186B39">
              <w:rPr>
                <w:rFonts w:asciiTheme="majorHAnsi" w:eastAsia="Times New Roman" w:hAnsiTheme="majorHAnsi" w:cs="Times New Roman"/>
                <w:color w:val="000000"/>
                <w:sz w:val="16"/>
                <w:szCs w:val="16"/>
              </w:rPr>
              <w:t xml:space="preserve"> (11)</w:t>
            </w:r>
          </w:p>
        </w:tc>
        <w:tc>
          <w:tcPr>
            <w:tcW w:w="1323" w:type="dxa"/>
            <w:vAlign w:val="bottom"/>
          </w:tcPr>
          <w:p w14:paraId="087BB618" w14:textId="421AB08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rs7930237</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057E94" w14:textId="14F29A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rs556895</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26D5AEA9" w14:textId="3A0C1C3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rs56375235</w:t>
            </w:r>
            <w:proofErr w:type="gramEnd"/>
          </w:p>
        </w:tc>
        <w:tc>
          <w:tcPr>
            <w:tcW w:w="1217" w:type="dxa"/>
            <w:vAlign w:val="bottom"/>
          </w:tcPr>
          <w:p w14:paraId="6E9A5A64" w14:textId="53EEC6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10.53</w:t>
            </w:r>
          </w:p>
        </w:tc>
        <w:tc>
          <w:tcPr>
            <w:tcW w:w="1217" w:type="dxa"/>
            <w:vAlign w:val="bottom"/>
          </w:tcPr>
          <w:p w14:paraId="328A95BB" w14:textId="422C54A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7.8</w:t>
            </w:r>
            <w:r w:rsidR="00BB31C8" w:rsidRPr="00186B39">
              <w:rPr>
                <w:rFonts w:asciiTheme="majorHAnsi" w:eastAsia="Times New Roman" w:hAnsiTheme="majorHAnsi" w:cs="Times New Roman"/>
                <w:color w:val="000000"/>
                <w:sz w:val="16"/>
              </w:rPr>
              <w:t>8</w:t>
            </w:r>
          </w:p>
        </w:tc>
      </w:tr>
      <w:tr w:rsidR="00CE1483" w:rsidRPr="00186B39" w14:paraId="07693BEE" w14:textId="77777777" w:rsidTr="00186B39">
        <w:tc>
          <w:tcPr>
            <w:tcW w:w="959" w:type="dxa"/>
            <w:vAlign w:val="bottom"/>
          </w:tcPr>
          <w:p w14:paraId="31FF13D9" w14:textId="59EC22D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1A93125" w14:textId="53028D2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FN3KRP</w:t>
            </w:r>
            <w:r w:rsidRPr="00186B39">
              <w:rPr>
                <w:rFonts w:asciiTheme="majorHAnsi" w:eastAsia="Times New Roman" w:hAnsiTheme="majorHAnsi" w:cs="Times New Roman"/>
                <w:color w:val="000000"/>
                <w:sz w:val="16"/>
                <w:szCs w:val="16"/>
              </w:rPr>
              <w:t xml:space="preserve"> (17)</w:t>
            </w:r>
          </w:p>
        </w:tc>
        <w:tc>
          <w:tcPr>
            <w:tcW w:w="1323" w:type="dxa"/>
            <w:vAlign w:val="bottom"/>
          </w:tcPr>
          <w:p w14:paraId="72CF0C97" w14:textId="23EE816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rs898095</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C22E6E2" w14:textId="0FE699D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rs9892064</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3200207A" w14:textId="1CA8B60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color w:val="000000"/>
                <w:sz w:val="16"/>
                <w:szCs w:val="16"/>
              </w:rPr>
              <w:t>NA</w:t>
            </w:r>
          </w:p>
        </w:tc>
        <w:tc>
          <w:tcPr>
            <w:tcW w:w="1217" w:type="dxa"/>
            <w:vAlign w:val="bottom"/>
          </w:tcPr>
          <w:p w14:paraId="49EAC0E3" w14:textId="0F5B299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NA</w:t>
            </w:r>
          </w:p>
        </w:tc>
        <w:tc>
          <w:tcPr>
            <w:tcW w:w="1217" w:type="dxa"/>
            <w:vAlign w:val="bottom"/>
          </w:tcPr>
          <w:p w14:paraId="4DF692C4" w14:textId="188E3E8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NA</w:t>
            </w:r>
          </w:p>
        </w:tc>
      </w:tr>
      <w:tr w:rsidR="00CE1483" w:rsidRPr="00186B39" w14:paraId="13AD4194" w14:textId="77777777" w:rsidTr="00186B39">
        <w:tc>
          <w:tcPr>
            <w:tcW w:w="959" w:type="dxa"/>
            <w:vAlign w:val="bottom"/>
          </w:tcPr>
          <w:p w14:paraId="6B2CBAF4" w14:textId="37576EE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E0D03E6" w14:textId="3046871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GAA</w:t>
            </w:r>
            <w:r w:rsidRPr="00186B39">
              <w:rPr>
                <w:rFonts w:asciiTheme="majorHAnsi" w:eastAsia="Times New Roman" w:hAnsiTheme="majorHAnsi" w:cs="Times New Roman"/>
                <w:color w:val="000000"/>
                <w:sz w:val="16"/>
                <w:szCs w:val="16"/>
              </w:rPr>
              <w:t xml:space="preserve"> (17)</w:t>
            </w:r>
          </w:p>
        </w:tc>
        <w:tc>
          <w:tcPr>
            <w:tcW w:w="1323" w:type="dxa"/>
            <w:vAlign w:val="bottom"/>
          </w:tcPr>
          <w:p w14:paraId="445B5FB4" w14:textId="1CB9117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rs11150847</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00734B5F" w14:textId="02DEC3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rs12602462</w:t>
            </w:r>
            <w:proofErr w:type="gramEnd"/>
            <w:r w:rsidRPr="00186B39">
              <w:rPr>
                <w:rFonts w:asciiTheme="majorHAnsi" w:eastAsia="Times New Roman" w:hAnsiTheme="majorHAnsi" w:cs="Times New Roman"/>
                <w:color w:val="000000"/>
                <w:sz w:val="16"/>
                <w:szCs w:val="16"/>
              </w:rPr>
              <w:t xml:space="preserve"> (17)</w:t>
            </w:r>
          </w:p>
        </w:tc>
        <w:tc>
          <w:tcPr>
            <w:tcW w:w="1154" w:type="dxa"/>
            <w:vAlign w:val="bottom"/>
          </w:tcPr>
          <w:p w14:paraId="621F19DB" w14:textId="36F4D4E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rs4889970</w:t>
            </w:r>
            <w:proofErr w:type="gramEnd"/>
          </w:p>
        </w:tc>
        <w:tc>
          <w:tcPr>
            <w:tcW w:w="1217" w:type="dxa"/>
            <w:vAlign w:val="bottom"/>
          </w:tcPr>
          <w:p w14:paraId="5E2FD60D" w14:textId="13FFC56E"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11.85</w:t>
            </w:r>
          </w:p>
        </w:tc>
        <w:tc>
          <w:tcPr>
            <w:tcW w:w="1217" w:type="dxa"/>
            <w:vAlign w:val="bottom"/>
          </w:tcPr>
          <w:p w14:paraId="6C33A0D0" w14:textId="39B93F4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8.2</w:t>
            </w:r>
            <w:r w:rsidR="00BB31C8" w:rsidRPr="00186B39">
              <w:rPr>
                <w:rFonts w:asciiTheme="majorHAnsi" w:eastAsia="Times New Roman" w:hAnsiTheme="majorHAnsi" w:cs="Times New Roman"/>
                <w:color w:val="000000"/>
                <w:sz w:val="16"/>
              </w:rPr>
              <w:t>9</w:t>
            </w:r>
          </w:p>
        </w:tc>
      </w:tr>
      <w:tr w:rsidR="00CE1483" w:rsidRPr="00186B39" w14:paraId="0D88107F" w14:textId="77777777" w:rsidTr="00186B39">
        <w:tc>
          <w:tcPr>
            <w:tcW w:w="959" w:type="dxa"/>
            <w:vAlign w:val="bottom"/>
          </w:tcPr>
          <w:p w14:paraId="78B98189" w14:textId="3A0A76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7FAB5C80" w14:textId="3E838CB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HNRPH1</w:t>
            </w:r>
            <w:r w:rsidRPr="00186B39">
              <w:rPr>
                <w:rFonts w:asciiTheme="majorHAnsi" w:eastAsia="Times New Roman" w:hAnsiTheme="majorHAnsi" w:cs="Times New Roman"/>
                <w:color w:val="000000"/>
                <w:sz w:val="16"/>
                <w:szCs w:val="16"/>
              </w:rPr>
              <w:t xml:space="preserve"> (5)</w:t>
            </w:r>
          </w:p>
        </w:tc>
        <w:tc>
          <w:tcPr>
            <w:tcW w:w="1323" w:type="dxa"/>
            <w:vAlign w:val="bottom"/>
          </w:tcPr>
          <w:p w14:paraId="6C08A4E4" w14:textId="57B958C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rs6894268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22AAAB8D" w14:textId="7C8F115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rs4700810</w:t>
            </w:r>
            <w:proofErr w:type="gramEnd"/>
            <w:r w:rsidRPr="00186B39">
              <w:rPr>
                <w:rFonts w:asciiTheme="majorHAnsi" w:eastAsia="Times New Roman" w:hAnsiTheme="majorHAnsi" w:cs="Times New Roman"/>
                <w:color w:val="000000"/>
                <w:sz w:val="16"/>
                <w:szCs w:val="16"/>
              </w:rPr>
              <w:t xml:space="preserve"> (5)</w:t>
            </w:r>
          </w:p>
        </w:tc>
        <w:tc>
          <w:tcPr>
            <w:tcW w:w="1154" w:type="dxa"/>
            <w:vAlign w:val="bottom"/>
          </w:tcPr>
          <w:p w14:paraId="08840948" w14:textId="17995B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rs10078796</w:t>
            </w:r>
            <w:proofErr w:type="gramEnd"/>
          </w:p>
        </w:tc>
        <w:tc>
          <w:tcPr>
            <w:tcW w:w="1217" w:type="dxa"/>
            <w:vAlign w:val="bottom"/>
          </w:tcPr>
          <w:p w14:paraId="4C64C674" w14:textId="4F9ABB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10.82</w:t>
            </w:r>
          </w:p>
        </w:tc>
        <w:tc>
          <w:tcPr>
            <w:tcW w:w="1217" w:type="dxa"/>
            <w:vAlign w:val="bottom"/>
          </w:tcPr>
          <w:p w14:paraId="511E2BED" w14:textId="12BE2745"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4.9</w:t>
            </w:r>
            <w:r w:rsidR="00BB31C8" w:rsidRPr="00186B39">
              <w:rPr>
                <w:rFonts w:asciiTheme="majorHAnsi" w:eastAsia="Times New Roman" w:hAnsiTheme="majorHAnsi" w:cs="Times New Roman"/>
                <w:color w:val="000000"/>
                <w:sz w:val="16"/>
              </w:rPr>
              <w:t>1</w:t>
            </w:r>
          </w:p>
        </w:tc>
      </w:tr>
      <w:tr w:rsidR="00CE1483" w:rsidRPr="00186B39" w14:paraId="04276057" w14:textId="77777777" w:rsidTr="00186B39">
        <w:tc>
          <w:tcPr>
            <w:tcW w:w="959" w:type="dxa"/>
            <w:vAlign w:val="bottom"/>
          </w:tcPr>
          <w:p w14:paraId="37ED931B" w14:textId="204522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0314AC7" w14:textId="175952A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LAX1</w:t>
            </w:r>
            <w:r w:rsidRPr="00186B39">
              <w:rPr>
                <w:rFonts w:asciiTheme="majorHAnsi" w:eastAsia="Times New Roman" w:hAnsiTheme="majorHAnsi" w:cs="Times New Roman"/>
                <w:color w:val="000000"/>
                <w:sz w:val="16"/>
                <w:szCs w:val="16"/>
              </w:rPr>
              <w:t xml:space="preserve"> (1)</w:t>
            </w:r>
          </w:p>
        </w:tc>
        <w:tc>
          <w:tcPr>
            <w:tcW w:w="1323" w:type="dxa"/>
            <w:vAlign w:val="bottom"/>
          </w:tcPr>
          <w:p w14:paraId="6E0E7135" w14:textId="58C3F2B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rs1891432</w:t>
            </w:r>
            <w:proofErr w:type="gramEnd"/>
            <w:r w:rsidRPr="00186B39">
              <w:rPr>
                <w:rFonts w:asciiTheme="majorHAnsi" w:eastAsia="Times New Roman" w:hAnsiTheme="majorHAnsi" w:cs="Times New Roman"/>
                <w:color w:val="000000"/>
                <w:sz w:val="16"/>
                <w:szCs w:val="16"/>
              </w:rPr>
              <w:t xml:space="preserve"> (1)</w:t>
            </w:r>
          </w:p>
        </w:tc>
        <w:tc>
          <w:tcPr>
            <w:tcW w:w="1323" w:type="dxa"/>
            <w:vAlign w:val="bottom"/>
          </w:tcPr>
          <w:p w14:paraId="3B19F1F2" w14:textId="7042EC2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rs10900520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6D6395C5" w14:textId="5269C1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rs2185079</w:t>
            </w:r>
            <w:proofErr w:type="gramEnd"/>
          </w:p>
        </w:tc>
        <w:tc>
          <w:tcPr>
            <w:tcW w:w="1217" w:type="dxa"/>
            <w:vAlign w:val="bottom"/>
          </w:tcPr>
          <w:p w14:paraId="2075A400" w14:textId="01FA053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1.01</w:t>
            </w:r>
          </w:p>
        </w:tc>
        <w:tc>
          <w:tcPr>
            <w:tcW w:w="1217" w:type="dxa"/>
            <w:vAlign w:val="bottom"/>
          </w:tcPr>
          <w:p w14:paraId="5C214A2C" w14:textId="2AD28DC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w:t>
            </w:r>
          </w:p>
        </w:tc>
      </w:tr>
      <w:tr w:rsidR="00CE1483" w:rsidRPr="00186B39" w14:paraId="4F756C5D" w14:textId="77777777" w:rsidTr="00186B39">
        <w:tc>
          <w:tcPr>
            <w:tcW w:w="959" w:type="dxa"/>
            <w:vAlign w:val="bottom"/>
          </w:tcPr>
          <w:p w14:paraId="75A7A1B9" w14:textId="778E24A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3AF43848" w14:textId="23222DD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6200895" w14:textId="7146142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rs16864367</w:t>
            </w:r>
            <w:proofErr w:type="gramEnd"/>
            <w:r w:rsidRPr="00186B39">
              <w:rPr>
                <w:rFonts w:asciiTheme="majorHAnsi" w:eastAsia="Times New Roman" w:hAnsiTheme="majorHAnsi" w:cs="Times New Roman"/>
                <w:color w:val="000000"/>
                <w:sz w:val="16"/>
                <w:szCs w:val="16"/>
              </w:rPr>
              <w:t xml:space="preserve"> (3)</w:t>
            </w:r>
          </w:p>
        </w:tc>
        <w:tc>
          <w:tcPr>
            <w:tcW w:w="1323" w:type="dxa"/>
            <w:vAlign w:val="bottom"/>
          </w:tcPr>
          <w:p w14:paraId="55F62195" w14:textId="287F339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rs13079208</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7328B8" w14:textId="32EA2C0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02EE01A6" w14:textId="764EF7A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4.19</w:t>
            </w:r>
          </w:p>
        </w:tc>
        <w:tc>
          <w:tcPr>
            <w:tcW w:w="1217" w:type="dxa"/>
            <w:vAlign w:val="bottom"/>
          </w:tcPr>
          <w:p w14:paraId="7FC1F8DE" w14:textId="23F541A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3</w:t>
            </w:r>
          </w:p>
        </w:tc>
      </w:tr>
      <w:tr w:rsidR="00CE1483" w:rsidRPr="00186B39" w14:paraId="1CF5F5FF" w14:textId="77777777" w:rsidTr="00186B39">
        <w:tc>
          <w:tcPr>
            <w:tcW w:w="959" w:type="dxa"/>
            <w:vAlign w:val="bottom"/>
          </w:tcPr>
          <w:p w14:paraId="66CB052C" w14:textId="05F39B7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5925D93" w14:textId="6D9FD1C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B1C9C28" w14:textId="273FF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rs7710738</w:t>
            </w:r>
            <w:proofErr w:type="gramEnd"/>
            <w:r w:rsidRPr="00186B39">
              <w:rPr>
                <w:rFonts w:asciiTheme="majorHAnsi" w:eastAsia="Times New Roman" w:hAnsiTheme="majorHAnsi" w:cs="Times New Roman"/>
                <w:color w:val="000000"/>
                <w:sz w:val="16"/>
                <w:szCs w:val="16"/>
              </w:rPr>
              <w:t xml:space="preserve"> (5)</w:t>
            </w:r>
          </w:p>
        </w:tc>
        <w:tc>
          <w:tcPr>
            <w:tcW w:w="1323" w:type="dxa"/>
            <w:vAlign w:val="bottom"/>
          </w:tcPr>
          <w:p w14:paraId="039F7683" w14:textId="5BE5DDB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17923A1D" w14:textId="1C76F9F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5FCC18B0" w14:textId="7A4D9B8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3.42</w:t>
            </w:r>
          </w:p>
        </w:tc>
        <w:tc>
          <w:tcPr>
            <w:tcW w:w="1217" w:type="dxa"/>
            <w:vAlign w:val="bottom"/>
          </w:tcPr>
          <w:p w14:paraId="33DC13F2" w14:textId="12E5923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7</w:t>
            </w:r>
          </w:p>
        </w:tc>
      </w:tr>
      <w:tr w:rsidR="00CE1483" w:rsidRPr="00186B39" w14:paraId="7F62C3B4" w14:textId="77777777" w:rsidTr="00186B39">
        <w:tc>
          <w:tcPr>
            <w:tcW w:w="959" w:type="dxa"/>
            <w:vAlign w:val="bottom"/>
          </w:tcPr>
          <w:p w14:paraId="22EAEB44" w14:textId="7A833E2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295048F3" w14:textId="17F4B4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080B636E" w14:textId="21ADA0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rs2030926</w:t>
            </w:r>
            <w:proofErr w:type="gramEnd"/>
            <w:r w:rsidRPr="00186B39">
              <w:rPr>
                <w:rFonts w:asciiTheme="majorHAnsi" w:eastAsia="Times New Roman" w:hAnsiTheme="majorHAnsi" w:cs="Times New Roman"/>
                <w:color w:val="000000"/>
                <w:sz w:val="16"/>
                <w:szCs w:val="16"/>
              </w:rPr>
              <w:t xml:space="preserve"> (6)</w:t>
            </w:r>
          </w:p>
        </w:tc>
        <w:tc>
          <w:tcPr>
            <w:tcW w:w="1323" w:type="dxa"/>
            <w:vAlign w:val="bottom"/>
          </w:tcPr>
          <w:p w14:paraId="37F21B93" w14:textId="1CEBDB4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5E189B1C" w14:textId="1F471D5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710370AA" w14:textId="4D8A2E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5.31</w:t>
            </w:r>
          </w:p>
        </w:tc>
        <w:tc>
          <w:tcPr>
            <w:tcW w:w="1217" w:type="dxa"/>
            <w:vAlign w:val="bottom"/>
          </w:tcPr>
          <w:p w14:paraId="2C060E63" w14:textId="0C27384D"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3.9</w:t>
            </w:r>
            <w:r w:rsidR="00BB31C8" w:rsidRPr="00186B39">
              <w:rPr>
                <w:rFonts w:asciiTheme="majorHAnsi" w:eastAsia="Times New Roman" w:hAnsiTheme="majorHAnsi" w:cs="Times New Roman"/>
                <w:color w:val="000000"/>
                <w:sz w:val="16"/>
              </w:rPr>
              <w:t>6</w:t>
            </w:r>
          </w:p>
        </w:tc>
      </w:tr>
      <w:tr w:rsidR="00CE1483" w:rsidRPr="00186B39" w14:paraId="64AD58F2" w14:textId="77777777" w:rsidTr="00186B39">
        <w:tc>
          <w:tcPr>
            <w:tcW w:w="959" w:type="dxa"/>
            <w:vAlign w:val="bottom"/>
          </w:tcPr>
          <w:p w14:paraId="0AFAC522" w14:textId="5312EB4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1695CD4" w14:textId="17D9632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521B02B0" w14:textId="09BCBC6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rs2614467</w:t>
            </w:r>
            <w:proofErr w:type="gramEnd"/>
            <w:r w:rsidRPr="00186B39">
              <w:rPr>
                <w:rFonts w:asciiTheme="majorHAnsi" w:eastAsia="Times New Roman" w:hAnsiTheme="majorHAnsi" w:cs="Times New Roman"/>
                <w:color w:val="000000"/>
                <w:sz w:val="16"/>
                <w:szCs w:val="16"/>
              </w:rPr>
              <w:t xml:space="preserve"> (14)</w:t>
            </w:r>
          </w:p>
        </w:tc>
        <w:tc>
          <w:tcPr>
            <w:tcW w:w="1323" w:type="dxa"/>
            <w:vAlign w:val="bottom"/>
          </w:tcPr>
          <w:p w14:paraId="7142F353" w14:textId="2893DBD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307DABBE" w14:textId="4B6476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03263C6" w14:textId="01E7A06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3.12</w:t>
            </w:r>
          </w:p>
        </w:tc>
        <w:tc>
          <w:tcPr>
            <w:tcW w:w="1217" w:type="dxa"/>
            <w:vAlign w:val="bottom"/>
          </w:tcPr>
          <w:p w14:paraId="082A9546" w14:textId="57A7A029"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8</w:t>
            </w:r>
          </w:p>
        </w:tc>
      </w:tr>
      <w:tr w:rsidR="00CE1483" w:rsidRPr="00186B39" w14:paraId="69BA01D9" w14:textId="77777777" w:rsidTr="00186B39">
        <w:tc>
          <w:tcPr>
            <w:tcW w:w="959" w:type="dxa"/>
            <w:vAlign w:val="bottom"/>
          </w:tcPr>
          <w:p w14:paraId="693A36CB" w14:textId="704A500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95505C0" w14:textId="6DED8950"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4DCA8831" w14:textId="4CB9C1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rs218671</w:t>
            </w:r>
            <w:proofErr w:type="gramEnd"/>
            <w:r w:rsidRPr="00186B39">
              <w:rPr>
                <w:rFonts w:asciiTheme="majorHAnsi" w:eastAsia="Times New Roman" w:hAnsiTheme="majorHAnsi" w:cs="Times New Roman"/>
                <w:color w:val="000000"/>
                <w:sz w:val="16"/>
                <w:szCs w:val="16"/>
              </w:rPr>
              <w:t xml:space="preserve"> (17)</w:t>
            </w:r>
          </w:p>
        </w:tc>
        <w:tc>
          <w:tcPr>
            <w:tcW w:w="1323" w:type="dxa"/>
            <w:vAlign w:val="bottom"/>
          </w:tcPr>
          <w:p w14:paraId="6DD799F0" w14:textId="0D477D7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033979BD" w14:textId="0AA5D90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4EFFEA5A" w14:textId="65BCBBE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4.85</w:t>
            </w:r>
          </w:p>
        </w:tc>
        <w:tc>
          <w:tcPr>
            <w:tcW w:w="1217" w:type="dxa"/>
            <w:vAlign w:val="bottom"/>
          </w:tcPr>
          <w:p w14:paraId="4ACE5C5C" w14:textId="54B83BF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2.8</w:t>
            </w:r>
            <w:r w:rsidR="00BB31C8" w:rsidRPr="00186B39">
              <w:rPr>
                <w:rFonts w:asciiTheme="majorHAnsi" w:eastAsia="Times New Roman" w:hAnsiTheme="majorHAnsi" w:cs="Times New Roman"/>
                <w:color w:val="000000"/>
                <w:sz w:val="16"/>
              </w:rPr>
              <w:t>4</w:t>
            </w:r>
          </w:p>
        </w:tc>
      </w:tr>
      <w:tr w:rsidR="00CE1483" w:rsidRPr="00186B39" w14:paraId="398BA1CA" w14:textId="77777777" w:rsidTr="00186B39">
        <w:tc>
          <w:tcPr>
            <w:tcW w:w="959" w:type="dxa"/>
            <w:vAlign w:val="bottom"/>
          </w:tcPr>
          <w:p w14:paraId="1FE5C62A" w14:textId="19EAD97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4CEFF50D" w14:textId="61A57E1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MBLN1</w:t>
            </w:r>
            <w:r w:rsidRPr="00186B39">
              <w:rPr>
                <w:rFonts w:asciiTheme="majorHAnsi" w:eastAsia="Times New Roman" w:hAnsiTheme="majorHAnsi" w:cs="Times New Roman"/>
                <w:color w:val="000000"/>
                <w:sz w:val="16"/>
                <w:szCs w:val="16"/>
              </w:rPr>
              <w:t xml:space="preserve"> (3)</w:t>
            </w:r>
          </w:p>
        </w:tc>
        <w:tc>
          <w:tcPr>
            <w:tcW w:w="1323" w:type="dxa"/>
            <w:vAlign w:val="bottom"/>
          </w:tcPr>
          <w:p w14:paraId="2C98CB9D" w14:textId="24E2828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rs11981513</w:t>
            </w:r>
            <w:proofErr w:type="gramEnd"/>
            <w:r w:rsidRPr="00186B39">
              <w:rPr>
                <w:rFonts w:asciiTheme="majorHAnsi" w:eastAsia="Times New Roman" w:hAnsiTheme="majorHAnsi" w:cs="Times New Roman"/>
                <w:color w:val="000000"/>
                <w:sz w:val="16"/>
                <w:szCs w:val="16"/>
              </w:rPr>
              <w:t xml:space="preserve"> (7)</w:t>
            </w:r>
          </w:p>
        </w:tc>
        <w:tc>
          <w:tcPr>
            <w:tcW w:w="1323" w:type="dxa"/>
            <w:vAlign w:val="bottom"/>
          </w:tcPr>
          <w:p w14:paraId="7CC82258" w14:textId="20B771C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rs13069559</w:t>
            </w:r>
            <w:proofErr w:type="gramEnd"/>
            <w:r w:rsidRPr="00186B39">
              <w:rPr>
                <w:rFonts w:asciiTheme="majorHAnsi" w:eastAsia="Times New Roman" w:hAnsiTheme="majorHAnsi" w:cs="Times New Roman"/>
                <w:color w:val="000000"/>
                <w:sz w:val="16"/>
                <w:szCs w:val="16"/>
              </w:rPr>
              <w:t xml:space="preserve"> (3)</w:t>
            </w:r>
          </w:p>
        </w:tc>
        <w:tc>
          <w:tcPr>
            <w:tcW w:w="1154" w:type="dxa"/>
            <w:vAlign w:val="bottom"/>
          </w:tcPr>
          <w:p w14:paraId="24DA81C8" w14:textId="3893CFB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rs67903230</w:t>
            </w:r>
            <w:proofErr w:type="gramEnd"/>
          </w:p>
        </w:tc>
        <w:tc>
          <w:tcPr>
            <w:tcW w:w="1217" w:type="dxa"/>
            <w:vAlign w:val="bottom"/>
          </w:tcPr>
          <w:p w14:paraId="6DB19A37" w14:textId="523F062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6.49</w:t>
            </w:r>
          </w:p>
        </w:tc>
        <w:tc>
          <w:tcPr>
            <w:tcW w:w="1217" w:type="dxa"/>
            <w:vAlign w:val="bottom"/>
          </w:tcPr>
          <w:p w14:paraId="51761189" w14:textId="3AE0F18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5.7</w:t>
            </w:r>
            <w:r w:rsidR="00BB31C8" w:rsidRPr="00186B39">
              <w:rPr>
                <w:rFonts w:asciiTheme="majorHAnsi" w:eastAsia="Times New Roman" w:hAnsiTheme="majorHAnsi" w:cs="Times New Roman"/>
                <w:color w:val="000000"/>
                <w:sz w:val="16"/>
              </w:rPr>
              <w:t>5</w:t>
            </w:r>
          </w:p>
        </w:tc>
      </w:tr>
      <w:tr w:rsidR="00CE1483" w:rsidRPr="00186B39" w14:paraId="3444E0C7" w14:textId="77777777" w:rsidTr="00186B39">
        <w:tc>
          <w:tcPr>
            <w:tcW w:w="959" w:type="dxa"/>
            <w:vAlign w:val="bottom"/>
          </w:tcPr>
          <w:p w14:paraId="3CCAA73D" w14:textId="06DB892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57E955E" w14:textId="2F2981A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MBP</w:t>
            </w:r>
            <w:r w:rsidRPr="00186B39">
              <w:rPr>
                <w:rFonts w:asciiTheme="majorHAnsi" w:eastAsia="Times New Roman" w:hAnsiTheme="majorHAnsi" w:cs="Times New Roman"/>
                <w:color w:val="000000"/>
                <w:sz w:val="16"/>
                <w:szCs w:val="16"/>
              </w:rPr>
              <w:t xml:space="preserve"> (18)</w:t>
            </w:r>
          </w:p>
        </w:tc>
        <w:tc>
          <w:tcPr>
            <w:tcW w:w="1323" w:type="dxa"/>
            <w:vAlign w:val="bottom"/>
          </w:tcPr>
          <w:p w14:paraId="2435188F" w14:textId="665F870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rs8092433</w:t>
            </w:r>
            <w:proofErr w:type="gramEnd"/>
            <w:r w:rsidRPr="00186B39">
              <w:rPr>
                <w:rFonts w:asciiTheme="majorHAnsi" w:eastAsia="Times New Roman" w:hAnsiTheme="majorHAnsi" w:cs="Times New Roman"/>
                <w:color w:val="000000"/>
                <w:sz w:val="16"/>
                <w:szCs w:val="16"/>
              </w:rPr>
              <w:t xml:space="preserve"> (18)</w:t>
            </w:r>
          </w:p>
        </w:tc>
        <w:tc>
          <w:tcPr>
            <w:tcW w:w="1323" w:type="dxa"/>
            <w:vAlign w:val="bottom"/>
          </w:tcPr>
          <w:p w14:paraId="23FBDE86" w14:textId="79CC33E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rs4890876</w:t>
            </w:r>
            <w:proofErr w:type="gramEnd"/>
            <w:r w:rsidRPr="00186B39">
              <w:rPr>
                <w:rFonts w:asciiTheme="majorHAnsi" w:eastAsia="Times New Roman" w:hAnsiTheme="majorHAnsi" w:cs="Times New Roman"/>
                <w:color w:val="000000"/>
                <w:sz w:val="16"/>
                <w:szCs w:val="16"/>
              </w:rPr>
              <w:t xml:space="preserve"> (18)</w:t>
            </w:r>
          </w:p>
        </w:tc>
        <w:tc>
          <w:tcPr>
            <w:tcW w:w="1154" w:type="dxa"/>
            <w:vAlign w:val="bottom"/>
          </w:tcPr>
          <w:p w14:paraId="1094737B" w14:textId="29F09B6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rs470929</w:t>
            </w:r>
            <w:proofErr w:type="gramEnd"/>
          </w:p>
        </w:tc>
        <w:tc>
          <w:tcPr>
            <w:tcW w:w="1217" w:type="dxa"/>
            <w:vAlign w:val="bottom"/>
          </w:tcPr>
          <w:p w14:paraId="2A1EDD06" w14:textId="415A7B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4.08</w:t>
            </w:r>
          </w:p>
        </w:tc>
        <w:tc>
          <w:tcPr>
            <w:tcW w:w="1217" w:type="dxa"/>
            <w:vAlign w:val="bottom"/>
          </w:tcPr>
          <w:p w14:paraId="7D11F084" w14:textId="629ECBD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r w:rsidR="00CE1483" w:rsidRPr="00186B39" w14:paraId="368C3195" w14:textId="77777777" w:rsidTr="00186B39">
        <w:tc>
          <w:tcPr>
            <w:tcW w:w="959" w:type="dxa"/>
            <w:vAlign w:val="bottom"/>
          </w:tcPr>
          <w:p w14:paraId="517010A0" w14:textId="083F765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533ABE43" w14:textId="05AAB12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NAPRT1</w:t>
            </w:r>
            <w:r w:rsidRPr="00186B39">
              <w:rPr>
                <w:rFonts w:asciiTheme="majorHAnsi" w:eastAsia="Times New Roman" w:hAnsiTheme="majorHAnsi" w:cs="Times New Roman"/>
                <w:color w:val="000000"/>
                <w:sz w:val="16"/>
                <w:szCs w:val="16"/>
              </w:rPr>
              <w:t xml:space="preserve"> (8)</w:t>
            </w:r>
          </w:p>
        </w:tc>
        <w:tc>
          <w:tcPr>
            <w:tcW w:w="1323" w:type="dxa"/>
            <w:vAlign w:val="bottom"/>
          </w:tcPr>
          <w:p w14:paraId="0FA1FF03" w14:textId="005B1A0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rs2123758</w:t>
            </w:r>
            <w:proofErr w:type="gramEnd"/>
            <w:r w:rsidRPr="00186B39">
              <w:rPr>
                <w:rFonts w:asciiTheme="majorHAnsi" w:eastAsia="Times New Roman" w:hAnsiTheme="majorHAnsi" w:cs="Times New Roman"/>
                <w:color w:val="000000"/>
                <w:sz w:val="16"/>
                <w:szCs w:val="16"/>
              </w:rPr>
              <w:t xml:space="preserve"> (8)</w:t>
            </w:r>
          </w:p>
        </w:tc>
        <w:tc>
          <w:tcPr>
            <w:tcW w:w="1323" w:type="dxa"/>
            <w:vAlign w:val="bottom"/>
          </w:tcPr>
          <w:p w14:paraId="54C0D46E" w14:textId="420372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rs3889129</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04A25E99" w14:textId="195491F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rs10093709</w:t>
            </w:r>
            <w:proofErr w:type="gramEnd"/>
          </w:p>
        </w:tc>
        <w:tc>
          <w:tcPr>
            <w:tcW w:w="1217" w:type="dxa"/>
            <w:vAlign w:val="bottom"/>
          </w:tcPr>
          <w:p w14:paraId="6413D6DE" w14:textId="3C8BFE9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4.07</w:t>
            </w:r>
          </w:p>
        </w:tc>
        <w:tc>
          <w:tcPr>
            <w:tcW w:w="1217" w:type="dxa"/>
            <w:vAlign w:val="bottom"/>
          </w:tcPr>
          <w:p w14:paraId="6826E0D5" w14:textId="00FEE45B"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5</w:t>
            </w:r>
          </w:p>
        </w:tc>
      </w:tr>
      <w:tr w:rsidR="00CE1483" w:rsidRPr="00186B39" w14:paraId="67F34906" w14:textId="77777777" w:rsidTr="00186B39">
        <w:tc>
          <w:tcPr>
            <w:tcW w:w="959" w:type="dxa"/>
            <w:vAlign w:val="bottom"/>
          </w:tcPr>
          <w:p w14:paraId="3B56F1AD" w14:textId="736FE8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11825DCE" w14:textId="273F461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NCL</w:t>
            </w:r>
            <w:r w:rsidRPr="00186B39">
              <w:rPr>
                <w:rFonts w:asciiTheme="majorHAnsi" w:eastAsia="Times New Roman" w:hAnsiTheme="majorHAnsi" w:cs="Times New Roman"/>
                <w:color w:val="000000"/>
                <w:sz w:val="16"/>
                <w:szCs w:val="16"/>
              </w:rPr>
              <w:t xml:space="preserve"> (2)</w:t>
            </w:r>
          </w:p>
        </w:tc>
        <w:tc>
          <w:tcPr>
            <w:tcW w:w="1323" w:type="dxa"/>
            <w:vAlign w:val="bottom"/>
          </w:tcPr>
          <w:p w14:paraId="51556726" w14:textId="4170AE3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rs7563453</w:t>
            </w:r>
            <w:proofErr w:type="gramEnd"/>
            <w:r w:rsidRPr="00186B39">
              <w:rPr>
                <w:rFonts w:asciiTheme="majorHAnsi" w:eastAsia="Times New Roman" w:hAnsiTheme="majorHAnsi" w:cs="Times New Roman"/>
                <w:color w:val="000000"/>
                <w:sz w:val="16"/>
                <w:szCs w:val="16"/>
              </w:rPr>
              <w:t xml:space="preserve"> (2)</w:t>
            </w:r>
          </w:p>
        </w:tc>
        <w:tc>
          <w:tcPr>
            <w:tcW w:w="1323" w:type="dxa"/>
            <w:vAlign w:val="bottom"/>
          </w:tcPr>
          <w:p w14:paraId="5463094D" w14:textId="1AD7F68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rs4973397</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7668A968" w14:textId="6A1979A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rs13019380</w:t>
            </w:r>
            <w:proofErr w:type="gramEnd"/>
          </w:p>
        </w:tc>
        <w:tc>
          <w:tcPr>
            <w:tcW w:w="1217" w:type="dxa"/>
            <w:vAlign w:val="bottom"/>
          </w:tcPr>
          <w:p w14:paraId="28380434" w14:textId="7435009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3.48</w:t>
            </w:r>
          </w:p>
        </w:tc>
        <w:tc>
          <w:tcPr>
            <w:tcW w:w="1217" w:type="dxa"/>
            <w:vAlign w:val="bottom"/>
          </w:tcPr>
          <w:p w14:paraId="0805F777" w14:textId="4D8B2417"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4</w:t>
            </w:r>
          </w:p>
        </w:tc>
      </w:tr>
      <w:tr w:rsidR="00CE1483" w:rsidRPr="00186B39" w14:paraId="342036CB" w14:textId="77777777" w:rsidTr="00186B39">
        <w:tc>
          <w:tcPr>
            <w:tcW w:w="959" w:type="dxa"/>
            <w:vAlign w:val="bottom"/>
          </w:tcPr>
          <w:p w14:paraId="7B455F3E" w14:textId="52FFD4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2F63B53A" w14:textId="3B873C57"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PRMT2</w:t>
            </w:r>
            <w:r w:rsidRPr="00186B39">
              <w:rPr>
                <w:rFonts w:asciiTheme="majorHAnsi" w:eastAsia="Times New Roman" w:hAnsiTheme="majorHAnsi" w:cs="Times New Roman"/>
                <w:color w:val="000000"/>
                <w:sz w:val="16"/>
                <w:szCs w:val="16"/>
              </w:rPr>
              <w:t xml:space="preserve"> (21)</w:t>
            </w:r>
          </w:p>
        </w:tc>
        <w:tc>
          <w:tcPr>
            <w:tcW w:w="1323" w:type="dxa"/>
            <w:vAlign w:val="bottom"/>
          </w:tcPr>
          <w:p w14:paraId="1F2C3489" w14:textId="4E229E49"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rs2839372</w:t>
            </w:r>
            <w:proofErr w:type="gramEnd"/>
            <w:r w:rsidRPr="00186B39">
              <w:rPr>
                <w:rFonts w:asciiTheme="majorHAnsi" w:eastAsia="Times New Roman" w:hAnsiTheme="majorHAnsi" w:cs="Times New Roman"/>
                <w:color w:val="000000"/>
                <w:sz w:val="16"/>
                <w:szCs w:val="16"/>
              </w:rPr>
              <w:t xml:space="preserve"> (21)</w:t>
            </w:r>
          </w:p>
        </w:tc>
        <w:tc>
          <w:tcPr>
            <w:tcW w:w="1323" w:type="dxa"/>
            <w:vAlign w:val="bottom"/>
          </w:tcPr>
          <w:p w14:paraId="7DE823AA" w14:textId="211F37B4"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rs11701058</w:t>
            </w:r>
            <w:proofErr w:type="gramEnd"/>
            <w:r w:rsidRPr="00186B39">
              <w:rPr>
                <w:rFonts w:asciiTheme="majorHAnsi" w:eastAsia="Times New Roman" w:hAnsiTheme="majorHAnsi" w:cs="Times New Roman"/>
                <w:color w:val="000000"/>
                <w:sz w:val="16"/>
                <w:szCs w:val="16"/>
              </w:rPr>
              <w:t xml:space="preserve"> (21)</w:t>
            </w:r>
          </w:p>
        </w:tc>
        <w:tc>
          <w:tcPr>
            <w:tcW w:w="1154" w:type="dxa"/>
            <w:vAlign w:val="bottom"/>
          </w:tcPr>
          <w:p w14:paraId="4DAD1DEE" w14:textId="45A8BE6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rs4819255</w:t>
            </w:r>
            <w:proofErr w:type="gramEnd"/>
          </w:p>
        </w:tc>
        <w:tc>
          <w:tcPr>
            <w:tcW w:w="1217" w:type="dxa"/>
            <w:vAlign w:val="bottom"/>
          </w:tcPr>
          <w:p w14:paraId="0561FFF7" w14:textId="4C33F38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15.80</w:t>
            </w:r>
          </w:p>
        </w:tc>
        <w:tc>
          <w:tcPr>
            <w:tcW w:w="1217" w:type="dxa"/>
            <w:vAlign w:val="bottom"/>
          </w:tcPr>
          <w:p w14:paraId="1BA56BAB" w14:textId="6DF46690"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12.1</w:t>
            </w:r>
            <w:r w:rsidR="00BB31C8" w:rsidRPr="00186B39">
              <w:rPr>
                <w:rFonts w:asciiTheme="majorHAnsi" w:eastAsia="Times New Roman" w:hAnsiTheme="majorHAnsi" w:cs="Times New Roman"/>
                <w:color w:val="000000"/>
                <w:sz w:val="16"/>
              </w:rPr>
              <w:t>6</w:t>
            </w:r>
          </w:p>
        </w:tc>
      </w:tr>
      <w:tr w:rsidR="00CE1483" w:rsidRPr="00186B39" w14:paraId="537EF353" w14:textId="77777777" w:rsidTr="00186B39">
        <w:tc>
          <w:tcPr>
            <w:tcW w:w="959" w:type="dxa"/>
            <w:vAlign w:val="bottom"/>
          </w:tcPr>
          <w:p w14:paraId="52E2E203" w14:textId="489BC14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650565E1" w14:textId="1A52401F"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SNORD14A</w:t>
            </w:r>
            <w:r w:rsidRPr="00186B39">
              <w:rPr>
                <w:rFonts w:asciiTheme="majorHAnsi" w:eastAsia="Times New Roman" w:hAnsiTheme="majorHAnsi" w:cs="Times New Roman"/>
                <w:color w:val="000000"/>
                <w:sz w:val="16"/>
                <w:szCs w:val="16"/>
              </w:rPr>
              <w:t xml:space="preserve"> (11)</w:t>
            </w:r>
          </w:p>
        </w:tc>
        <w:tc>
          <w:tcPr>
            <w:tcW w:w="1323" w:type="dxa"/>
            <w:vAlign w:val="bottom"/>
          </w:tcPr>
          <w:p w14:paraId="1B224BF2" w14:textId="6072A6B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rs2634462</w:t>
            </w:r>
            <w:proofErr w:type="gramEnd"/>
            <w:r w:rsidRPr="00186B39">
              <w:rPr>
                <w:rFonts w:asciiTheme="majorHAnsi" w:eastAsia="Times New Roman" w:hAnsiTheme="majorHAnsi" w:cs="Times New Roman"/>
                <w:color w:val="000000"/>
                <w:sz w:val="16"/>
                <w:szCs w:val="16"/>
              </w:rPr>
              <w:t xml:space="preserve"> (11)</w:t>
            </w:r>
          </w:p>
        </w:tc>
        <w:tc>
          <w:tcPr>
            <w:tcW w:w="1323" w:type="dxa"/>
            <w:vAlign w:val="bottom"/>
          </w:tcPr>
          <w:p w14:paraId="0DC84946" w14:textId="2973E4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rs6486334</w:t>
            </w:r>
            <w:proofErr w:type="gramEnd"/>
            <w:r w:rsidRPr="00186B39">
              <w:rPr>
                <w:rFonts w:asciiTheme="majorHAnsi" w:eastAsia="Times New Roman" w:hAnsiTheme="majorHAnsi" w:cs="Times New Roman"/>
                <w:color w:val="000000"/>
                <w:sz w:val="16"/>
                <w:szCs w:val="16"/>
              </w:rPr>
              <w:t xml:space="preserve"> (11)</w:t>
            </w:r>
          </w:p>
        </w:tc>
        <w:tc>
          <w:tcPr>
            <w:tcW w:w="1154" w:type="dxa"/>
            <w:vAlign w:val="bottom"/>
          </w:tcPr>
          <w:p w14:paraId="57AFCB69" w14:textId="5E045BD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rs2354863</w:t>
            </w:r>
            <w:proofErr w:type="gramEnd"/>
          </w:p>
        </w:tc>
        <w:tc>
          <w:tcPr>
            <w:tcW w:w="1217" w:type="dxa"/>
            <w:vAlign w:val="bottom"/>
          </w:tcPr>
          <w:p w14:paraId="0E1B51D7" w14:textId="45EA5C83"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5.01</w:t>
            </w:r>
          </w:p>
        </w:tc>
        <w:tc>
          <w:tcPr>
            <w:tcW w:w="1217" w:type="dxa"/>
            <w:vAlign w:val="bottom"/>
          </w:tcPr>
          <w:p w14:paraId="491F5EA6" w14:textId="540F904E"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6</w:t>
            </w:r>
          </w:p>
        </w:tc>
      </w:tr>
      <w:tr w:rsidR="00CE1483" w:rsidRPr="00186B39" w14:paraId="42BA9FE2" w14:textId="77777777" w:rsidTr="00186B39">
        <w:tc>
          <w:tcPr>
            <w:tcW w:w="959" w:type="dxa"/>
            <w:vAlign w:val="bottom"/>
          </w:tcPr>
          <w:p w14:paraId="48499C01" w14:textId="7EF45DF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vAlign w:val="bottom"/>
          </w:tcPr>
          <w:p w14:paraId="4AF2BEEF" w14:textId="7FC7077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5D93B83B" w14:textId="1176DFA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rs807491</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70F8E5F" w14:textId="186F387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rs7254601</w:t>
            </w:r>
            <w:proofErr w:type="gramEnd"/>
            <w:r w:rsidRPr="00186B39">
              <w:rPr>
                <w:rFonts w:asciiTheme="majorHAnsi" w:eastAsia="Times New Roman" w:hAnsiTheme="majorHAnsi" w:cs="Times New Roman"/>
                <w:color w:val="000000"/>
                <w:sz w:val="16"/>
                <w:szCs w:val="16"/>
              </w:rPr>
              <w:t xml:space="preserve"> (19)</w:t>
            </w:r>
          </w:p>
        </w:tc>
        <w:tc>
          <w:tcPr>
            <w:tcW w:w="1154" w:type="dxa"/>
            <w:vAlign w:val="bottom"/>
          </w:tcPr>
          <w:p w14:paraId="7AD58B4E" w14:textId="7DD6713D"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6D4E2366" w14:textId="411E66B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4.82</w:t>
            </w:r>
          </w:p>
        </w:tc>
        <w:tc>
          <w:tcPr>
            <w:tcW w:w="1217" w:type="dxa"/>
            <w:vAlign w:val="bottom"/>
          </w:tcPr>
          <w:p w14:paraId="69B0E7D4" w14:textId="741FF30C"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3.5</w:t>
            </w:r>
            <w:r w:rsidR="00BB31C8" w:rsidRPr="00186B39">
              <w:rPr>
                <w:rFonts w:asciiTheme="majorHAnsi" w:eastAsia="Times New Roman" w:hAnsiTheme="majorHAnsi" w:cs="Times New Roman"/>
                <w:color w:val="000000"/>
                <w:sz w:val="16"/>
              </w:rPr>
              <w:t>7</w:t>
            </w:r>
          </w:p>
        </w:tc>
      </w:tr>
      <w:tr w:rsidR="00CE1483" w:rsidRPr="00186B39" w14:paraId="367F27B8" w14:textId="77777777" w:rsidTr="00186B39">
        <w:tc>
          <w:tcPr>
            <w:tcW w:w="959" w:type="dxa"/>
            <w:vAlign w:val="bottom"/>
          </w:tcPr>
          <w:p w14:paraId="0C948236" w14:textId="2A4683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5414AE" w14:textId="6E223E2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CAA207F" w14:textId="32B6D62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75AD4DF9" w14:textId="2B425F6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rs6926382</w:t>
            </w:r>
            <w:proofErr w:type="gramEnd"/>
            <w:r w:rsidRPr="00186B39">
              <w:rPr>
                <w:rFonts w:asciiTheme="majorHAnsi" w:eastAsia="Times New Roman" w:hAnsiTheme="majorHAnsi" w:cs="Times New Roman"/>
                <w:color w:val="000000"/>
                <w:sz w:val="16"/>
                <w:szCs w:val="16"/>
              </w:rPr>
              <w:t xml:space="preserve"> (6)</w:t>
            </w:r>
          </w:p>
        </w:tc>
        <w:tc>
          <w:tcPr>
            <w:tcW w:w="1154" w:type="dxa"/>
            <w:vAlign w:val="bottom"/>
          </w:tcPr>
          <w:p w14:paraId="14953F3F" w14:textId="2C51AB1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CA81C0B" w14:textId="3ADE61D6"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3.14</w:t>
            </w:r>
          </w:p>
        </w:tc>
        <w:tc>
          <w:tcPr>
            <w:tcW w:w="1217" w:type="dxa"/>
            <w:vAlign w:val="bottom"/>
          </w:tcPr>
          <w:p w14:paraId="1848A8C4" w14:textId="08BC1716"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2.9</w:t>
            </w:r>
            <w:r w:rsidR="00BB31C8" w:rsidRPr="00186B39">
              <w:rPr>
                <w:rFonts w:asciiTheme="majorHAnsi" w:eastAsia="Times New Roman" w:hAnsiTheme="majorHAnsi" w:cs="Times New Roman"/>
                <w:color w:val="000000"/>
                <w:sz w:val="16"/>
              </w:rPr>
              <w:t>1</w:t>
            </w:r>
          </w:p>
        </w:tc>
      </w:tr>
      <w:tr w:rsidR="00CE1483" w:rsidRPr="00186B39" w14:paraId="5A1F8CD3" w14:textId="77777777" w:rsidTr="00186B39">
        <w:tc>
          <w:tcPr>
            <w:tcW w:w="959" w:type="dxa"/>
            <w:vAlign w:val="bottom"/>
          </w:tcPr>
          <w:p w14:paraId="47238061" w14:textId="23736E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3800EE78" w14:textId="1E67CA6A"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16C93448" w14:textId="0ECD19A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FE77AF5" w14:textId="6D5CF6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rs914940</w:t>
            </w:r>
            <w:proofErr w:type="gramEnd"/>
            <w:r w:rsidRPr="00186B39">
              <w:rPr>
                <w:rFonts w:asciiTheme="majorHAnsi" w:eastAsia="Times New Roman" w:hAnsiTheme="majorHAnsi" w:cs="Times New Roman"/>
                <w:color w:val="000000"/>
                <w:sz w:val="16"/>
                <w:szCs w:val="16"/>
              </w:rPr>
              <w:t xml:space="preserve"> (1)</w:t>
            </w:r>
          </w:p>
        </w:tc>
        <w:tc>
          <w:tcPr>
            <w:tcW w:w="1154" w:type="dxa"/>
            <w:vAlign w:val="bottom"/>
          </w:tcPr>
          <w:p w14:paraId="2E64E9D0" w14:textId="225C06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706A9E1C" w14:textId="6B79633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3.47</w:t>
            </w:r>
          </w:p>
        </w:tc>
        <w:tc>
          <w:tcPr>
            <w:tcW w:w="1217" w:type="dxa"/>
            <w:vAlign w:val="bottom"/>
          </w:tcPr>
          <w:p w14:paraId="4540984D" w14:textId="32CE670F"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2</w:t>
            </w:r>
          </w:p>
        </w:tc>
      </w:tr>
      <w:tr w:rsidR="00CE1483" w:rsidRPr="00186B39" w14:paraId="1A1FBAAC" w14:textId="77777777" w:rsidTr="00186B39">
        <w:tc>
          <w:tcPr>
            <w:tcW w:w="959" w:type="dxa"/>
            <w:vAlign w:val="bottom"/>
          </w:tcPr>
          <w:p w14:paraId="076A661A" w14:textId="6B10A3DA"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17DBB90E" w14:textId="786AC61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3571E1C" w14:textId="333DA5B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202AF1B7" w14:textId="5F0A223C"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rs2351458</w:t>
            </w:r>
            <w:proofErr w:type="gramEnd"/>
            <w:r w:rsidRPr="00186B39">
              <w:rPr>
                <w:rFonts w:asciiTheme="majorHAnsi" w:eastAsia="Times New Roman" w:hAnsiTheme="majorHAnsi" w:cs="Times New Roman"/>
                <w:color w:val="000000"/>
                <w:sz w:val="16"/>
                <w:szCs w:val="16"/>
              </w:rPr>
              <w:t xml:space="preserve"> (4)</w:t>
            </w:r>
          </w:p>
        </w:tc>
        <w:tc>
          <w:tcPr>
            <w:tcW w:w="1154" w:type="dxa"/>
            <w:vAlign w:val="bottom"/>
          </w:tcPr>
          <w:p w14:paraId="2A87AF48" w14:textId="22D034B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325C20AB" w14:textId="506312AC"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4.77</w:t>
            </w:r>
          </w:p>
        </w:tc>
        <w:tc>
          <w:tcPr>
            <w:tcW w:w="1217" w:type="dxa"/>
            <w:vAlign w:val="bottom"/>
          </w:tcPr>
          <w:p w14:paraId="135E0CDA" w14:textId="65DF6202"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4</w:t>
            </w:r>
            <w:r w:rsidR="00BB31C8" w:rsidRPr="00186B39">
              <w:rPr>
                <w:rFonts w:asciiTheme="majorHAnsi" w:eastAsia="Times New Roman" w:hAnsiTheme="majorHAnsi" w:cs="Times New Roman"/>
                <w:color w:val="000000"/>
                <w:sz w:val="16"/>
              </w:rPr>
              <w:t>.01</w:t>
            </w:r>
          </w:p>
        </w:tc>
      </w:tr>
      <w:tr w:rsidR="00CE1483" w:rsidRPr="00186B39" w14:paraId="5B4C4A98" w14:textId="77777777" w:rsidTr="00186B39">
        <w:tc>
          <w:tcPr>
            <w:tcW w:w="959" w:type="dxa"/>
            <w:vAlign w:val="bottom"/>
          </w:tcPr>
          <w:p w14:paraId="4E492A28" w14:textId="40D4D25F"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67E319EB" w14:textId="3F976419"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0E6640F6" w14:textId="2DE7E7E7"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03D6E920" w14:textId="34B85412"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rs6718480</w:t>
            </w:r>
            <w:proofErr w:type="gramEnd"/>
            <w:r w:rsidRPr="00186B39">
              <w:rPr>
                <w:rFonts w:asciiTheme="majorHAnsi" w:eastAsia="Times New Roman" w:hAnsiTheme="majorHAnsi" w:cs="Times New Roman"/>
                <w:color w:val="000000"/>
                <w:sz w:val="16"/>
                <w:szCs w:val="16"/>
              </w:rPr>
              <w:t xml:space="preserve"> (2)</w:t>
            </w:r>
          </w:p>
        </w:tc>
        <w:tc>
          <w:tcPr>
            <w:tcW w:w="1154" w:type="dxa"/>
            <w:vAlign w:val="bottom"/>
          </w:tcPr>
          <w:p w14:paraId="66BA163D" w14:textId="1E7E1780"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0BF4030C" w14:textId="1C487DC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4.86</w:t>
            </w:r>
          </w:p>
        </w:tc>
        <w:tc>
          <w:tcPr>
            <w:tcW w:w="1217" w:type="dxa"/>
            <w:vAlign w:val="bottom"/>
          </w:tcPr>
          <w:p w14:paraId="2B259184" w14:textId="45BFC8A8"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3.6</w:t>
            </w:r>
            <w:r w:rsidR="00BB31C8" w:rsidRPr="00186B39">
              <w:rPr>
                <w:rFonts w:asciiTheme="majorHAnsi" w:eastAsia="Times New Roman" w:hAnsiTheme="majorHAnsi" w:cs="Times New Roman"/>
                <w:color w:val="000000"/>
                <w:sz w:val="16"/>
              </w:rPr>
              <w:t>9</w:t>
            </w:r>
          </w:p>
        </w:tc>
      </w:tr>
      <w:tr w:rsidR="00CE1483" w:rsidRPr="00186B39" w14:paraId="6410A59D" w14:textId="77777777" w:rsidTr="00186B39">
        <w:tc>
          <w:tcPr>
            <w:tcW w:w="959" w:type="dxa"/>
            <w:vAlign w:val="bottom"/>
          </w:tcPr>
          <w:p w14:paraId="18D69AAA" w14:textId="626751A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7BF81F61" w14:textId="30B418C2"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78D8D235" w14:textId="0826A0F3"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310532C4" w14:textId="4CF92EE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rs1843357</w:t>
            </w:r>
            <w:proofErr w:type="gramEnd"/>
            <w:r w:rsidRPr="00186B39">
              <w:rPr>
                <w:rFonts w:asciiTheme="majorHAnsi" w:eastAsia="Times New Roman" w:hAnsiTheme="majorHAnsi" w:cs="Times New Roman"/>
                <w:color w:val="000000"/>
                <w:sz w:val="16"/>
                <w:szCs w:val="16"/>
              </w:rPr>
              <w:t xml:space="preserve"> (8)</w:t>
            </w:r>
          </w:p>
        </w:tc>
        <w:tc>
          <w:tcPr>
            <w:tcW w:w="1154" w:type="dxa"/>
            <w:vAlign w:val="bottom"/>
          </w:tcPr>
          <w:p w14:paraId="2F795841" w14:textId="0E89C065"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5D3B814A" w14:textId="19D3B0C5"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3.34</w:t>
            </w:r>
          </w:p>
        </w:tc>
        <w:tc>
          <w:tcPr>
            <w:tcW w:w="1217" w:type="dxa"/>
            <w:vAlign w:val="bottom"/>
          </w:tcPr>
          <w:p w14:paraId="4EDBDF41" w14:textId="6981BE61"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3.1</w:t>
            </w:r>
            <w:r w:rsidR="00BB31C8" w:rsidRPr="00186B39">
              <w:rPr>
                <w:rFonts w:asciiTheme="majorHAnsi" w:eastAsia="Times New Roman" w:hAnsiTheme="majorHAnsi" w:cs="Times New Roman"/>
                <w:color w:val="000000"/>
                <w:sz w:val="16"/>
              </w:rPr>
              <w:t>4</w:t>
            </w:r>
          </w:p>
        </w:tc>
      </w:tr>
      <w:tr w:rsidR="00CE1483" w:rsidRPr="00186B39" w14:paraId="6298AD78" w14:textId="77777777" w:rsidTr="00186B39">
        <w:tc>
          <w:tcPr>
            <w:tcW w:w="959" w:type="dxa"/>
            <w:vAlign w:val="bottom"/>
          </w:tcPr>
          <w:p w14:paraId="6DAE728A" w14:textId="7457303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trans</w:t>
            </w:r>
            <w:proofErr w:type="gramEnd"/>
          </w:p>
        </w:tc>
        <w:tc>
          <w:tcPr>
            <w:tcW w:w="1323" w:type="dxa"/>
            <w:vAlign w:val="bottom"/>
          </w:tcPr>
          <w:p w14:paraId="586D17A9" w14:textId="4FE1CD34"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TMEM149</w:t>
            </w:r>
            <w:r w:rsidRPr="00186B39">
              <w:rPr>
                <w:rFonts w:asciiTheme="majorHAnsi" w:eastAsia="Times New Roman" w:hAnsiTheme="majorHAnsi" w:cs="Times New Roman"/>
                <w:color w:val="000000"/>
                <w:sz w:val="16"/>
                <w:szCs w:val="16"/>
              </w:rPr>
              <w:t xml:space="preserve"> (19)</w:t>
            </w:r>
          </w:p>
        </w:tc>
        <w:tc>
          <w:tcPr>
            <w:tcW w:w="1323" w:type="dxa"/>
            <w:vAlign w:val="bottom"/>
          </w:tcPr>
          <w:p w14:paraId="6C318E3A" w14:textId="248A1D48"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rs8106959</w:t>
            </w:r>
            <w:proofErr w:type="gramEnd"/>
            <w:r w:rsidRPr="00186B39">
              <w:rPr>
                <w:rFonts w:asciiTheme="majorHAnsi" w:eastAsia="Times New Roman" w:hAnsiTheme="majorHAnsi" w:cs="Times New Roman"/>
                <w:color w:val="000000"/>
                <w:sz w:val="16"/>
                <w:szCs w:val="16"/>
              </w:rPr>
              <w:t xml:space="preserve"> (19)</w:t>
            </w:r>
          </w:p>
        </w:tc>
        <w:tc>
          <w:tcPr>
            <w:tcW w:w="1323" w:type="dxa"/>
            <w:vAlign w:val="bottom"/>
          </w:tcPr>
          <w:p w14:paraId="442A2D1F" w14:textId="61922161"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rs9509428</w:t>
            </w:r>
            <w:proofErr w:type="gramEnd"/>
            <w:r w:rsidRPr="00186B39">
              <w:rPr>
                <w:rFonts w:asciiTheme="majorHAnsi" w:eastAsia="Times New Roman" w:hAnsiTheme="majorHAnsi" w:cs="Times New Roman"/>
                <w:color w:val="000000"/>
                <w:sz w:val="16"/>
                <w:szCs w:val="16"/>
              </w:rPr>
              <w:t xml:space="preserve"> (13)</w:t>
            </w:r>
          </w:p>
        </w:tc>
        <w:tc>
          <w:tcPr>
            <w:tcW w:w="1154" w:type="dxa"/>
            <w:vAlign w:val="bottom"/>
          </w:tcPr>
          <w:p w14:paraId="2111E763" w14:textId="3E17785B"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rs28656784</w:t>
            </w:r>
            <w:proofErr w:type="gramEnd"/>
          </w:p>
        </w:tc>
        <w:tc>
          <w:tcPr>
            <w:tcW w:w="1217" w:type="dxa"/>
            <w:vAlign w:val="bottom"/>
          </w:tcPr>
          <w:p w14:paraId="46E694BC" w14:textId="229527E8"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3.06</w:t>
            </w:r>
          </w:p>
        </w:tc>
        <w:tc>
          <w:tcPr>
            <w:tcW w:w="1217" w:type="dxa"/>
            <w:vAlign w:val="bottom"/>
          </w:tcPr>
          <w:p w14:paraId="16E4CCFC" w14:textId="317177EA"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2.7</w:t>
            </w:r>
            <w:r w:rsidR="00BB31C8" w:rsidRPr="00186B39">
              <w:rPr>
                <w:rFonts w:asciiTheme="majorHAnsi" w:eastAsia="Times New Roman" w:hAnsiTheme="majorHAnsi" w:cs="Times New Roman"/>
                <w:color w:val="000000"/>
                <w:sz w:val="16"/>
              </w:rPr>
              <w:t>3</w:t>
            </w:r>
          </w:p>
        </w:tc>
      </w:tr>
      <w:tr w:rsidR="00CE1483" w:rsidRPr="00186B39" w14:paraId="1B40E993" w14:textId="77777777" w:rsidTr="00186B39">
        <w:tc>
          <w:tcPr>
            <w:tcW w:w="959" w:type="dxa"/>
            <w:tcBorders>
              <w:bottom w:val="single" w:sz="4" w:space="0" w:color="auto"/>
            </w:tcBorders>
            <w:vAlign w:val="bottom"/>
          </w:tcPr>
          <w:p w14:paraId="1643D134" w14:textId="7C27C52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i/>
                <w:color w:val="000000"/>
                <w:sz w:val="16"/>
                <w:szCs w:val="16"/>
              </w:rPr>
              <w:t>cis</w:t>
            </w:r>
            <w:proofErr w:type="gramEnd"/>
          </w:p>
        </w:tc>
        <w:tc>
          <w:tcPr>
            <w:tcW w:w="1323" w:type="dxa"/>
            <w:tcBorders>
              <w:bottom w:val="single" w:sz="4" w:space="0" w:color="auto"/>
            </w:tcBorders>
            <w:vAlign w:val="bottom"/>
          </w:tcPr>
          <w:p w14:paraId="42BD6DFD" w14:textId="1CC33DB1"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i/>
                <w:color w:val="000000"/>
                <w:sz w:val="16"/>
                <w:szCs w:val="16"/>
              </w:rPr>
              <w:t>VASP</w:t>
            </w:r>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7831624A" w14:textId="09225E9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rs1264226</w:t>
            </w:r>
            <w:proofErr w:type="gramEnd"/>
            <w:r w:rsidRPr="00186B39">
              <w:rPr>
                <w:rFonts w:asciiTheme="majorHAnsi" w:eastAsia="Times New Roman" w:hAnsiTheme="majorHAnsi" w:cs="Times New Roman"/>
                <w:color w:val="000000"/>
                <w:sz w:val="16"/>
                <w:szCs w:val="16"/>
              </w:rPr>
              <w:t xml:space="preserve"> (19)</w:t>
            </w:r>
          </w:p>
        </w:tc>
        <w:tc>
          <w:tcPr>
            <w:tcW w:w="1323" w:type="dxa"/>
            <w:tcBorders>
              <w:bottom w:val="single" w:sz="4" w:space="0" w:color="auto"/>
            </w:tcBorders>
            <w:vAlign w:val="bottom"/>
          </w:tcPr>
          <w:p w14:paraId="1994B9DB" w14:textId="06934536"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rs2276470</w:t>
            </w:r>
            <w:proofErr w:type="gramEnd"/>
            <w:r w:rsidRPr="00186B39">
              <w:rPr>
                <w:rFonts w:asciiTheme="majorHAnsi" w:eastAsia="Times New Roman" w:hAnsiTheme="majorHAnsi" w:cs="Times New Roman"/>
                <w:color w:val="000000"/>
                <w:sz w:val="16"/>
                <w:szCs w:val="16"/>
              </w:rPr>
              <w:t xml:space="preserve"> (19)</w:t>
            </w:r>
          </w:p>
        </w:tc>
        <w:tc>
          <w:tcPr>
            <w:tcW w:w="1154" w:type="dxa"/>
            <w:tcBorders>
              <w:bottom w:val="single" w:sz="4" w:space="0" w:color="auto"/>
            </w:tcBorders>
            <w:vAlign w:val="bottom"/>
          </w:tcPr>
          <w:p w14:paraId="79AABB88" w14:textId="5AD2DC3E" w:rsidR="00CE1483" w:rsidRPr="00186B39" w:rsidRDefault="00CE1483" w:rsidP="00186B39">
            <w:pPr>
              <w:spacing w:line="360" w:lineRule="auto"/>
              <w:jc w:val="both"/>
              <w:rPr>
                <w:rFonts w:asciiTheme="majorHAnsi" w:hAnsiTheme="majorHAnsi"/>
              </w:rPr>
            </w:pPr>
            <w:proofErr w:type="gramStart"/>
            <w:r w:rsidRPr="00186B39">
              <w:rPr>
                <w:rFonts w:asciiTheme="majorHAnsi" w:eastAsia="Times New Roman" w:hAnsiTheme="majorHAnsi" w:cs="Times New Roman"/>
                <w:color w:val="000000"/>
                <w:sz w:val="16"/>
                <w:szCs w:val="16"/>
              </w:rPr>
              <w:t>rs4803827</w:t>
            </w:r>
            <w:proofErr w:type="gramEnd"/>
          </w:p>
        </w:tc>
        <w:tc>
          <w:tcPr>
            <w:tcW w:w="1217" w:type="dxa"/>
            <w:tcBorders>
              <w:bottom w:val="single" w:sz="4" w:space="0" w:color="auto"/>
            </w:tcBorders>
            <w:vAlign w:val="bottom"/>
          </w:tcPr>
          <w:p w14:paraId="25E93A5B" w14:textId="08317C3B" w:rsidR="00CE1483" w:rsidRPr="00186B39" w:rsidRDefault="00CE1483" w:rsidP="00186B39">
            <w:pPr>
              <w:spacing w:line="360" w:lineRule="auto"/>
              <w:jc w:val="both"/>
              <w:rPr>
                <w:rFonts w:asciiTheme="majorHAnsi" w:hAnsiTheme="majorHAnsi"/>
              </w:rPr>
            </w:pPr>
            <w:r w:rsidRPr="00186B39">
              <w:rPr>
                <w:rFonts w:asciiTheme="majorHAnsi" w:eastAsia="Times New Roman" w:hAnsiTheme="majorHAnsi" w:cs="Times New Roman"/>
                <w:bCs/>
                <w:color w:val="000000"/>
                <w:sz w:val="16"/>
                <w:szCs w:val="16"/>
              </w:rPr>
              <w:t>4.41</w:t>
            </w:r>
          </w:p>
        </w:tc>
        <w:tc>
          <w:tcPr>
            <w:tcW w:w="1217" w:type="dxa"/>
            <w:tcBorders>
              <w:bottom w:val="single" w:sz="4" w:space="0" w:color="auto"/>
            </w:tcBorders>
            <w:vAlign w:val="bottom"/>
          </w:tcPr>
          <w:p w14:paraId="7F7088E6" w14:textId="69121C54" w:rsidR="00CE1483" w:rsidRPr="00186B39" w:rsidRDefault="00CE1483" w:rsidP="00186B39">
            <w:pPr>
              <w:spacing w:line="360" w:lineRule="auto"/>
              <w:jc w:val="both"/>
              <w:rPr>
                <w:rFonts w:asciiTheme="majorHAnsi" w:hAnsiTheme="majorHAnsi"/>
                <w:sz w:val="16"/>
              </w:rPr>
            </w:pPr>
            <w:r w:rsidRPr="00186B39">
              <w:rPr>
                <w:rFonts w:asciiTheme="majorHAnsi" w:eastAsia="Times New Roman" w:hAnsiTheme="majorHAnsi" w:cs="Times New Roman"/>
                <w:color w:val="000000"/>
                <w:sz w:val="16"/>
              </w:rPr>
              <w:t>3.2</w:t>
            </w:r>
            <w:r w:rsidR="00BB31C8" w:rsidRPr="00186B39">
              <w:rPr>
                <w:rFonts w:asciiTheme="majorHAnsi" w:eastAsia="Times New Roman" w:hAnsiTheme="majorHAnsi" w:cs="Times New Roman"/>
                <w:color w:val="000000"/>
                <w:sz w:val="16"/>
              </w:rPr>
              <w:t>7</w:t>
            </w:r>
          </w:p>
        </w:tc>
      </w:tr>
    </w:tbl>
    <w:p w14:paraId="38285678" w14:textId="77777777" w:rsidR="00AD037C" w:rsidRPr="00186B39" w:rsidRDefault="00AD037C" w:rsidP="00186B39">
      <w:pPr>
        <w:jc w:val="both"/>
        <w:rPr>
          <w:rFonts w:asciiTheme="majorHAnsi" w:hAnsiTheme="majorHAnsi"/>
        </w:rPr>
      </w:pPr>
    </w:p>
    <w:p w14:paraId="126E4FA8" w14:textId="3B6F7A41" w:rsidR="00AD037C" w:rsidRPr="00186B39" w:rsidRDefault="00AD037C">
      <w:pPr>
        <w:rPr>
          <w:rFonts w:asciiTheme="majorHAnsi" w:hAnsiTheme="majorHAnsi"/>
        </w:rPr>
      </w:pPr>
      <w:r w:rsidRPr="00186B39">
        <w:rPr>
          <w:rFonts w:asciiTheme="majorHAnsi" w:hAnsiTheme="majorHAnsi"/>
        </w:rPr>
        <w:br w:type="page"/>
      </w:r>
    </w:p>
    <w:p w14:paraId="3EB1E15C" w14:textId="77777777" w:rsidR="006A11EB" w:rsidRPr="00186B39" w:rsidRDefault="006A11EB">
      <w:pPr>
        <w:rPr>
          <w:rFonts w:asciiTheme="majorHAnsi" w:hAnsiTheme="majorHAnsi"/>
        </w:rPr>
      </w:pPr>
    </w:p>
    <w:p w14:paraId="1B61C644" w14:textId="02679FB2" w:rsidR="00A25938" w:rsidRPr="00186B39" w:rsidRDefault="006A11EB" w:rsidP="009F2408">
      <w:pPr>
        <w:jc w:val="both"/>
        <w:rPr>
          <w:rFonts w:asciiTheme="majorHAnsi" w:hAnsiTheme="majorHAnsi"/>
        </w:rPr>
      </w:pPr>
      <w:r w:rsidRPr="00186B39">
        <w:rPr>
          <w:rFonts w:asciiTheme="majorHAnsi" w:hAnsiTheme="majorHAnsi"/>
          <w:b/>
        </w:rPr>
        <w:t xml:space="preserve">Table </w:t>
      </w:r>
      <w:r w:rsidR="00592093" w:rsidRPr="00186B39">
        <w:rPr>
          <w:rFonts w:asciiTheme="majorHAnsi" w:hAnsiTheme="majorHAnsi"/>
          <w:b/>
        </w:rPr>
        <w:t>2</w:t>
      </w:r>
      <w:r w:rsidRPr="00186B39">
        <w:rPr>
          <w:rFonts w:asciiTheme="majorHAnsi" w:hAnsiTheme="majorHAnsi"/>
          <w:b/>
        </w:rPr>
        <w:t xml:space="preserve"> |</w:t>
      </w:r>
      <w:r w:rsidRPr="00186B39">
        <w:rPr>
          <w:rFonts w:asciiTheme="majorHAnsi" w:hAnsiTheme="majorHAnsi"/>
        </w:rPr>
        <w:t xml:space="preserve"> </w:t>
      </w:r>
      <w:r w:rsidR="00F77D35" w:rsidRPr="00186B39">
        <w:rPr>
          <w:rFonts w:asciiTheme="majorHAnsi" w:hAnsiTheme="majorHAnsi"/>
        </w:rPr>
        <w:t>Correlation coefficients are calculated between relative pairs in BSGS</w:t>
      </w:r>
      <w:r w:rsidR="00090207" w:rsidRPr="00186B39">
        <w:rPr>
          <w:rFonts w:asciiTheme="majorHAnsi" w:hAnsiTheme="majorHAnsi"/>
        </w:rPr>
        <w:t xml:space="preserve"> </w:t>
      </w:r>
      <w:r w:rsidR="00090207"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4" w:tooltip="Powell, 2012 #28" w:history="1">
        <w:r w:rsidR="00592093" w:rsidRPr="00186B39">
          <w:rPr>
            <w:rFonts w:asciiTheme="majorHAnsi" w:hAnsiTheme="majorHAnsi"/>
            <w:noProof/>
          </w:rPr>
          <w:t>4</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w:t>
      </w:r>
      <w:r w:rsidR="00090207" w:rsidRPr="00186B39">
        <w:rPr>
          <w:rFonts w:asciiTheme="majorHAnsi" w:hAnsiTheme="majorHAnsi"/>
        </w:rPr>
        <w:t xml:space="preserve"> PP = parent-parent, PO = parent-offspring, DZ = dizygotic twins, SIB = Sibling pairs not including DZ and MZ twins, MA = monozygotic twins. E</w:t>
      </w:r>
      <w:r w:rsidR="00F77D35" w:rsidRPr="00186B39">
        <w:rPr>
          <w:rFonts w:asciiTheme="majorHAnsi" w:hAnsiTheme="majorHAnsi"/>
        </w:rPr>
        <w:t>stimates of additive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and non-additive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variance components</w:t>
      </w:r>
      <w:r w:rsidR="00090207" w:rsidRPr="00186B39">
        <w:rPr>
          <w:rFonts w:asciiTheme="majorHAnsi" w:hAnsiTheme="majorHAnsi"/>
        </w:rPr>
        <w:t xml:space="preserve"> estimated from pedigree data </w:t>
      </w:r>
      <w:r w:rsidR="00090207"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 </w:instrText>
      </w:r>
      <w:r w:rsidR="00592093" w:rsidRPr="00186B39">
        <w:rPr>
          <w:rFonts w:asciiTheme="majorHAnsi" w:hAnsiTheme="majorHAnsi"/>
        </w:rPr>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rsidRPr="00186B39">
        <w:rPr>
          <w:rFonts w:asciiTheme="majorHAnsi" w:hAnsiTheme="majorHAnsi"/>
        </w:rPr>
        <w:instrText xml:space="preserve"> ADDIN EN.CITE.DATA </w:instrText>
      </w:r>
      <w:r w:rsidR="00592093" w:rsidRPr="00186B39">
        <w:rPr>
          <w:rFonts w:asciiTheme="majorHAnsi" w:hAnsiTheme="majorHAnsi"/>
        </w:rPr>
      </w:r>
      <w:r w:rsidR="00592093" w:rsidRPr="00186B39">
        <w:rPr>
          <w:rFonts w:asciiTheme="majorHAnsi" w:hAnsiTheme="majorHAnsi"/>
        </w:rPr>
        <w:fldChar w:fldCharType="end"/>
      </w:r>
      <w:r w:rsidR="00090207" w:rsidRPr="00186B39">
        <w:rPr>
          <w:rFonts w:asciiTheme="majorHAnsi" w:hAnsiTheme="majorHAnsi"/>
        </w:rPr>
      </w:r>
      <w:r w:rsidR="00090207" w:rsidRPr="00186B39">
        <w:rPr>
          <w:rFonts w:asciiTheme="majorHAnsi" w:hAnsiTheme="majorHAnsi"/>
        </w:rPr>
        <w:fldChar w:fldCharType="separate"/>
      </w:r>
      <w:r w:rsidR="00592093" w:rsidRPr="00186B39">
        <w:rPr>
          <w:rFonts w:asciiTheme="majorHAnsi" w:hAnsiTheme="majorHAnsi"/>
          <w:noProof/>
        </w:rPr>
        <w:t>[</w:t>
      </w:r>
      <w:hyperlink w:anchor="_ENREF_3" w:tooltip="Powell, 2013 #875" w:history="1">
        <w:r w:rsidR="00592093" w:rsidRPr="00186B39">
          <w:rPr>
            <w:rFonts w:asciiTheme="majorHAnsi" w:hAnsiTheme="majorHAnsi"/>
            <w:noProof/>
          </w:rPr>
          <w:t>3</w:t>
        </w:r>
      </w:hyperlink>
      <w:r w:rsidR="00592093" w:rsidRPr="00186B39">
        <w:rPr>
          <w:rFonts w:asciiTheme="majorHAnsi" w:hAnsiTheme="majorHAnsi"/>
          <w:noProof/>
        </w:rPr>
        <w:t>]</w:t>
      </w:r>
      <w:r w:rsidR="00090207" w:rsidRPr="00186B39">
        <w:rPr>
          <w:rFonts w:asciiTheme="majorHAnsi" w:hAnsiTheme="majorHAnsi"/>
        </w:rPr>
        <w:fldChar w:fldCharType="end"/>
      </w:r>
      <w:r w:rsidR="00F77D35" w:rsidRPr="00186B39">
        <w:rPr>
          <w:rFonts w:asciiTheme="majorHAnsi" w:hAnsiTheme="majorHAnsi"/>
        </w:rPr>
        <w:t xml:space="preserve">. All probes are within the top </w:t>
      </w:r>
      <w:r w:rsidR="00090207" w:rsidRPr="00186B39">
        <w:rPr>
          <w:rFonts w:asciiTheme="majorHAnsi" w:hAnsiTheme="majorHAnsi"/>
        </w:rPr>
        <w:t>90</w:t>
      </w:r>
      <w:r w:rsidR="00090207" w:rsidRPr="00186B39">
        <w:rPr>
          <w:rFonts w:asciiTheme="majorHAnsi" w:hAnsiTheme="majorHAnsi"/>
          <w:vertAlign w:val="superscript"/>
        </w:rPr>
        <w:t>th</w:t>
      </w:r>
      <w:r w:rsidR="00090207" w:rsidRPr="00186B39">
        <w:rPr>
          <w:rFonts w:asciiTheme="majorHAnsi" w:hAnsiTheme="majorHAnsi"/>
        </w:rPr>
        <w:t xml:space="preserve"> percentile of </w:t>
      </w:r>
      <w:r w:rsidR="00F77D35" w:rsidRPr="00186B39">
        <w:rPr>
          <w:rFonts w:asciiTheme="majorHAnsi" w:hAnsiTheme="majorHAnsi"/>
          <w:i/>
        </w:rPr>
        <w:t>h</w:t>
      </w:r>
      <w:r w:rsidR="00F77D35" w:rsidRPr="00186B39">
        <w:rPr>
          <w:rFonts w:asciiTheme="majorHAnsi" w:hAnsiTheme="majorHAnsi"/>
          <w:i/>
          <w:vertAlign w:val="superscript"/>
        </w:rPr>
        <w:t>2</w:t>
      </w:r>
      <w:r w:rsidR="00F77D35" w:rsidRPr="00186B39">
        <w:rPr>
          <w:rFonts w:asciiTheme="majorHAnsi" w:hAnsiTheme="majorHAnsi"/>
        </w:rPr>
        <w:t xml:space="preserve"> estimates and the </w:t>
      </w:r>
      <w:r w:rsidR="00090207" w:rsidRPr="00186B39">
        <w:rPr>
          <w:rFonts w:asciiTheme="majorHAnsi" w:hAnsiTheme="majorHAnsi"/>
        </w:rPr>
        <w:t>95</w:t>
      </w:r>
      <w:r w:rsidR="00090207" w:rsidRPr="00186B39">
        <w:rPr>
          <w:rFonts w:asciiTheme="majorHAnsi" w:hAnsiTheme="majorHAnsi"/>
          <w:vertAlign w:val="superscript"/>
        </w:rPr>
        <w:t>th</w:t>
      </w:r>
      <w:r w:rsidR="00090207" w:rsidRPr="00186B39">
        <w:rPr>
          <w:rFonts w:asciiTheme="majorHAnsi" w:hAnsiTheme="majorHAnsi"/>
        </w:rPr>
        <w:t xml:space="preserve"> percentile </w:t>
      </w:r>
      <w:r w:rsidR="00F77D35" w:rsidRPr="00186B39">
        <w:rPr>
          <w:rFonts w:asciiTheme="majorHAnsi" w:hAnsiTheme="majorHAnsi"/>
        </w:rPr>
        <w:t xml:space="preserve">of </w:t>
      </w:r>
      <w:r w:rsidR="00F77D35" w:rsidRPr="00186B39">
        <w:rPr>
          <w:rFonts w:asciiTheme="majorHAnsi" w:hAnsiTheme="majorHAnsi"/>
          <w:i/>
        </w:rPr>
        <w:t>d</w:t>
      </w:r>
      <w:r w:rsidR="00F77D35" w:rsidRPr="00186B39">
        <w:rPr>
          <w:rFonts w:asciiTheme="majorHAnsi" w:hAnsiTheme="majorHAnsi"/>
          <w:i/>
          <w:vertAlign w:val="superscript"/>
        </w:rPr>
        <w:t>2</w:t>
      </w:r>
      <w:r w:rsidR="00F77D35" w:rsidRPr="00186B39">
        <w:rPr>
          <w:rFonts w:asciiTheme="majorHAnsi" w:hAnsiTheme="majorHAnsi"/>
        </w:rPr>
        <w:t xml:space="preserve"> (from 17,994 probes).  </w:t>
      </w:r>
    </w:p>
    <w:p w14:paraId="7EBC79B4" w14:textId="77777777" w:rsidR="00F77D35" w:rsidRPr="00186B39" w:rsidRDefault="00F77D35">
      <w:pPr>
        <w:rPr>
          <w:rFonts w:asciiTheme="majorHAnsi" w:hAnsiTheme="majorHAnsi"/>
        </w:rPr>
      </w:pPr>
    </w:p>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186B39"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ILMN_GENE</w:t>
            </w:r>
          </w:p>
        </w:tc>
        <w:tc>
          <w:tcPr>
            <w:tcW w:w="1450" w:type="dxa"/>
            <w:tcBorders>
              <w:top w:val="nil"/>
              <w:left w:val="nil"/>
              <w:bottom w:val="single" w:sz="4" w:space="0" w:color="auto"/>
              <w:right w:val="nil"/>
            </w:tcBorders>
            <w:noWrap/>
            <w:hideMark/>
          </w:tcPr>
          <w:p w14:paraId="547F1F85" w14:textId="77777777" w:rsidR="00F77D35" w:rsidRPr="00186B39" w:rsidRDefault="00F77D35" w:rsidP="00F77D35">
            <w:pPr>
              <w:jc w:val="both"/>
              <w:rPr>
                <w:rFonts w:asciiTheme="majorHAnsi" w:hAnsiTheme="majorHAnsi"/>
                <w:b/>
                <w:sz w:val="18"/>
              </w:rPr>
            </w:pPr>
            <w:r w:rsidRPr="00186B39">
              <w:rPr>
                <w:rFonts w:asciiTheme="majorHAnsi" w:hAnsiTheme="majorHAnsi"/>
                <w:b/>
                <w:sz w:val="18"/>
              </w:rPr>
              <w:t>PROBE_ID</w:t>
            </w:r>
          </w:p>
        </w:tc>
        <w:tc>
          <w:tcPr>
            <w:tcW w:w="948" w:type="dxa"/>
            <w:tcBorders>
              <w:top w:val="nil"/>
              <w:left w:val="nil"/>
              <w:bottom w:val="single" w:sz="4" w:space="0" w:color="auto"/>
              <w:right w:val="nil"/>
            </w:tcBorders>
            <w:noWrap/>
            <w:hideMark/>
          </w:tcPr>
          <w:p w14:paraId="2BE90816"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PP</w:t>
            </w:r>
          </w:p>
        </w:tc>
        <w:tc>
          <w:tcPr>
            <w:tcW w:w="949" w:type="dxa"/>
            <w:tcBorders>
              <w:top w:val="nil"/>
              <w:left w:val="nil"/>
              <w:bottom w:val="single" w:sz="4" w:space="0" w:color="auto"/>
              <w:right w:val="nil"/>
            </w:tcBorders>
            <w:noWrap/>
            <w:hideMark/>
          </w:tcPr>
          <w:p w14:paraId="25E7F482"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PO</w:t>
            </w:r>
          </w:p>
        </w:tc>
        <w:tc>
          <w:tcPr>
            <w:tcW w:w="949" w:type="dxa"/>
            <w:tcBorders>
              <w:top w:val="nil"/>
              <w:left w:val="nil"/>
              <w:bottom w:val="single" w:sz="4" w:space="0" w:color="auto"/>
              <w:right w:val="nil"/>
            </w:tcBorders>
            <w:noWrap/>
            <w:hideMark/>
          </w:tcPr>
          <w:p w14:paraId="4E9BE1C3"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DZ</w:t>
            </w:r>
          </w:p>
        </w:tc>
        <w:tc>
          <w:tcPr>
            <w:tcW w:w="949" w:type="dxa"/>
            <w:tcBorders>
              <w:top w:val="nil"/>
              <w:left w:val="nil"/>
              <w:bottom w:val="single" w:sz="4" w:space="0" w:color="auto"/>
              <w:right w:val="nil"/>
            </w:tcBorders>
            <w:noWrap/>
            <w:hideMark/>
          </w:tcPr>
          <w:p w14:paraId="4D30DB11"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SIB</w:t>
            </w:r>
          </w:p>
        </w:tc>
        <w:tc>
          <w:tcPr>
            <w:tcW w:w="949" w:type="dxa"/>
            <w:tcBorders>
              <w:top w:val="nil"/>
              <w:left w:val="nil"/>
              <w:bottom w:val="single" w:sz="4" w:space="0" w:color="auto"/>
              <w:right w:val="nil"/>
            </w:tcBorders>
            <w:noWrap/>
            <w:hideMark/>
          </w:tcPr>
          <w:p w14:paraId="66510439" w14:textId="77777777" w:rsidR="00F77D35" w:rsidRPr="00186B39" w:rsidRDefault="00F77D35" w:rsidP="00F77D35">
            <w:pPr>
              <w:jc w:val="center"/>
              <w:rPr>
                <w:rFonts w:asciiTheme="majorHAnsi" w:hAnsiTheme="majorHAnsi"/>
                <w:b/>
                <w:sz w:val="20"/>
              </w:rPr>
            </w:pPr>
            <w:r w:rsidRPr="00186B39">
              <w:rPr>
                <w:rFonts w:asciiTheme="majorHAnsi" w:hAnsiTheme="majorHAnsi"/>
                <w:b/>
                <w:sz w:val="20"/>
              </w:rPr>
              <w:t>MZ</w:t>
            </w:r>
          </w:p>
        </w:tc>
        <w:tc>
          <w:tcPr>
            <w:tcW w:w="949" w:type="dxa"/>
            <w:tcBorders>
              <w:top w:val="nil"/>
              <w:left w:val="nil"/>
              <w:bottom w:val="single" w:sz="4" w:space="0" w:color="auto"/>
              <w:right w:val="nil"/>
            </w:tcBorders>
            <w:noWrap/>
            <w:hideMark/>
          </w:tcPr>
          <w:p w14:paraId="4D1BF1DF"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h</w:t>
            </w:r>
            <w:r w:rsidRPr="00186B39">
              <w:rPr>
                <w:rFonts w:asciiTheme="majorHAnsi" w:hAnsiTheme="majorHAnsi"/>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186B39" w:rsidRDefault="00F77D35" w:rsidP="00F77D35">
            <w:pPr>
              <w:jc w:val="center"/>
              <w:rPr>
                <w:rFonts w:asciiTheme="majorHAnsi" w:hAnsiTheme="majorHAnsi"/>
                <w:b/>
                <w:i/>
                <w:sz w:val="20"/>
              </w:rPr>
            </w:pPr>
            <w:proofErr w:type="gramStart"/>
            <w:r w:rsidRPr="00186B39">
              <w:rPr>
                <w:rFonts w:asciiTheme="majorHAnsi" w:hAnsiTheme="majorHAnsi"/>
                <w:b/>
                <w:i/>
                <w:sz w:val="20"/>
              </w:rPr>
              <w:t>d</w:t>
            </w:r>
            <w:r w:rsidRPr="00186B39">
              <w:rPr>
                <w:rFonts w:asciiTheme="majorHAnsi" w:hAnsiTheme="majorHAnsi"/>
                <w:b/>
                <w:i/>
                <w:sz w:val="20"/>
                <w:vertAlign w:val="superscript"/>
              </w:rPr>
              <w:t>2</w:t>
            </w:r>
            <w:proofErr w:type="gramEnd"/>
          </w:p>
        </w:tc>
      </w:tr>
      <w:tr w:rsidR="00F77D35" w:rsidRPr="00186B39"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ADK</w:t>
            </w:r>
          </w:p>
        </w:tc>
        <w:tc>
          <w:tcPr>
            <w:tcW w:w="1450" w:type="dxa"/>
            <w:tcBorders>
              <w:top w:val="single" w:sz="4" w:space="0" w:color="auto"/>
              <w:left w:val="nil"/>
              <w:bottom w:val="nil"/>
              <w:right w:val="nil"/>
            </w:tcBorders>
            <w:noWrap/>
            <w:hideMark/>
          </w:tcPr>
          <w:p w14:paraId="0556951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ILMN_2358626</w:t>
            </w:r>
          </w:p>
        </w:tc>
        <w:tc>
          <w:tcPr>
            <w:tcW w:w="948" w:type="dxa"/>
            <w:tcBorders>
              <w:top w:val="single" w:sz="4" w:space="0" w:color="auto"/>
              <w:left w:val="nil"/>
              <w:bottom w:val="nil"/>
              <w:right w:val="nil"/>
            </w:tcBorders>
            <w:noWrap/>
            <w:hideMark/>
          </w:tcPr>
          <w:p w14:paraId="65A181FE" w14:textId="52DFAF90"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single" w:sz="4" w:space="0" w:color="auto"/>
              <w:left w:val="nil"/>
              <w:bottom w:val="nil"/>
              <w:right w:val="nil"/>
            </w:tcBorders>
            <w:noWrap/>
            <w:hideMark/>
          </w:tcPr>
          <w:p w14:paraId="0004EC73" w14:textId="617FCB4B"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single" w:sz="4" w:space="0" w:color="auto"/>
              <w:left w:val="nil"/>
              <w:bottom w:val="nil"/>
              <w:right w:val="nil"/>
            </w:tcBorders>
            <w:noWrap/>
            <w:hideMark/>
          </w:tcPr>
          <w:p w14:paraId="57EFACC0" w14:textId="3EAC3F42"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single" w:sz="4" w:space="0" w:color="auto"/>
              <w:left w:val="nil"/>
              <w:bottom w:val="nil"/>
              <w:right w:val="nil"/>
            </w:tcBorders>
            <w:noWrap/>
            <w:hideMark/>
          </w:tcPr>
          <w:p w14:paraId="20C32BB4" w14:textId="19225676"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c>
          <w:tcPr>
            <w:tcW w:w="949" w:type="dxa"/>
            <w:tcBorders>
              <w:top w:val="single" w:sz="4" w:space="0" w:color="auto"/>
              <w:left w:val="nil"/>
              <w:bottom w:val="nil"/>
              <w:right w:val="nil"/>
            </w:tcBorders>
            <w:noWrap/>
            <w:hideMark/>
          </w:tcPr>
          <w:p w14:paraId="7A705395" w14:textId="3968E3C4"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8</w:t>
            </w:r>
          </w:p>
        </w:tc>
        <w:tc>
          <w:tcPr>
            <w:tcW w:w="949" w:type="dxa"/>
            <w:tcBorders>
              <w:top w:val="single" w:sz="4" w:space="0" w:color="auto"/>
              <w:left w:val="nil"/>
              <w:bottom w:val="nil"/>
              <w:right w:val="nil"/>
            </w:tcBorders>
            <w:noWrap/>
            <w:hideMark/>
          </w:tcPr>
          <w:p w14:paraId="4243680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single" w:sz="4" w:space="0" w:color="auto"/>
              <w:left w:val="nil"/>
              <w:bottom w:val="nil"/>
              <w:right w:val="nil"/>
            </w:tcBorders>
          </w:tcPr>
          <w:p w14:paraId="2EF99EF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r>
      <w:tr w:rsidR="00F77D35" w:rsidRPr="00186B39"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ATP13A1</w:t>
            </w:r>
          </w:p>
        </w:tc>
        <w:tc>
          <w:tcPr>
            <w:tcW w:w="1450" w:type="dxa"/>
            <w:tcBorders>
              <w:top w:val="nil"/>
              <w:left w:val="nil"/>
              <w:bottom w:val="nil"/>
              <w:right w:val="nil"/>
            </w:tcBorders>
            <w:noWrap/>
            <w:hideMark/>
          </w:tcPr>
          <w:p w14:paraId="3CBEF83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ILMN_2134224</w:t>
            </w:r>
          </w:p>
        </w:tc>
        <w:tc>
          <w:tcPr>
            <w:tcW w:w="948" w:type="dxa"/>
            <w:tcBorders>
              <w:top w:val="nil"/>
              <w:left w:val="nil"/>
              <w:bottom w:val="nil"/>
              <w:right w:val="nil"/>
            </w:tcBorders>
            <w:noWrap/>
            <w:hideMark/>
          </w:tcPr>
          <w:p w14:paraId="0544BE9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3951005F" w14:textId="7EA6EA5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38821F6" w14:textId="31A2361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488BD852" w14:textId="555BB47F"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37F6A8AB" w14:textId="1B3FE507" w:rsidR="00F77D35" w:rsidRPr="00186B39" w:rsidRDefault="00F77D35" w:rsidP="00E8045F">
            <w:pPr>
              <w:jc w:val="center"/>
              <w:rPr>
                <w:rFonts w:asciiTheme="majorHAnsi" w:hAnsiTheme="majorHAnsi"/>
                <w:sz w:val="20"/>
              </w:rPr>
            </w:pPr>
            <w:r w:rsidRPr="00186B39">
              <w:rPr>
                <w:rFonts w:asciiTheme="majorHAnsi" w:hAnsiTheme="majorHAnsi"/>
                <w:sz w:val="20"/>
              </w:rPr>
              <w:t>0.6</w:t>
            </w:r>
            <w:r w:rsidR="00E8045F" w:rsidRPr="00186B39">
              <w:rPr>
                <w:rFonts w:asciiTheme="majorHAnsi" w:hAnsiTheme="majorHAnsi"/>
                <w:sz w:val="20"/>
              </w:rPr>
              <w:t>1</w:t>
            </w:r>
          </w:p>
        </w:tc>
        <w:tc>
          <w:tcPr>
            <w:tcW w:w="949" w:type="dxa"/>
            <w:tcBorders>
              <w:top w:val="nil"/>
              <w:left w:val="nil"/>
              <w:bottom w:val="nil"/>
              <w:right w:val="nil"/>
            </w:tcBorders>
            <w:noWrap/>
            <w:hideMark/>
          </w:tcPr>
          <w:p w14:paraId="0CB16AA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0.67</w:t>
            </w:r>
          </w:p>
        </w:tc>
        <w:tc>
          <w:tcPr>
            <w:tcW w:w="949" w:type="dxa"/>
            <w:tcBorders>
              <w:top w:val="nil"/>
              <w:left w:val="nil"/>
              <w:bottom w:val="nil"/>
              <w:right w:val="nil"/>
            </w:tcBorders>
          </w:tcPr>
          <w:p w14:paraId="0D559443"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r>
      <w:tr w:rsidR="00F77D35" w:rsidRPr="00186B39"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C21ORF57</w:t>
            </w:r>
          </w:p>
        </w:tc>
        <w:tc>
          <w:tcPr>
            <w:tcW w:w="1450" w:type="dxa"/>
            <w:tcBorders>
              <w:top w:val="nil"/>
              <w:left w:val="nil"/>
              <w:bottom w:val="nil"/>
              <w:right w:val="nil"/>
            </w:tcBorders>
            <w:noWrap/>
            <w:hideMark/>
          </w:tcPr>
          <w:p w14:paraId="501AA5D8"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ILMN_1795836</w:t>
            </w:r>
          </w:p>
        </w:tc>
        <w:tc>
          <w:tcPr>
            <w:tcW w:w="948" w:type="dxa"/>
            <w:tcBorders>
              <w:top w:val="nil"/>
              <w:left w:val="nil"/>
              <w:bottom w:val="nil"/>
              <w:right w:val="nil"/>
            </w:tcBorders>
            <w:noWrap/>
            <w:hideMark/>
          </w:tcPr>
          <w:p w14:paraId="2959293C" w14:textId="6A5F020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5C8FAD80" w14:textId="6477F8BF"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0EFFE504" w14:textId="6187BA8E"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A0171F2" w14:textId="3A285EDA"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747CF9D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0.47</w:t>
            </w:r>
          </w:p>
        </w:tc>
        <w:tc>
          <w:tcPr>
            <w:tcW w:w="949" w:type="dxa"/>
            <w:tcBorders>
              <w:top w:val="nil"/>
              <w:left w:val="nil"/>
              <w:bottom w:val="nil"/>
              <w:right w:val="nil"/>
            </w:tcBorders>
            <w:noWrap/>
            <w:hideMark/>
          </w:tcPr>
          <w:p w14:paraId="7988F43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0.51</w:t>
            </w:r>
          </w:p>
        </w:tc>
        <w:tc>
          <w:tcPr>
            <w:tcW w:w="949" w:type="dxa"/>
            <w:tcBorders>
              <w:top w:val="nil"/>
              <w:left w:val="nil"/>
              <w:bottom w:val="nil"/>
              <w:right w:val="nil"/>
            </w:tcBorders>
          </w:tcPr>
          <w:p w14:paraId="160E80E2"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CSTB</w:t>
            </w:r>
          </w:p>
        </w:tc>
        <w:tc>
          <w:tcPr>
            <w:tcW w:w="1450" w:type="dxa"/>
            <w:tcBorders>
              <w:top w:val="nil"/>
              <w:left w:val="nil"/>
              <w:bottom w:val="nil"/>
              <w:right w:val="nil"/>
            </w:tcBorders>
            <w:noWrap/>
            <w:hideMark/>
          </w:tcPr>
          <w:p w14:paraId="570D07E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ILMN_1761797</w:t>
            </w:r>
          </w:p>
        </w:tc>
        <w:tc>
          <w:tcPr>
            <w:tcW w:w="948" w:type="dxa"/>
            <w:tcBorders>
              <w:top w:val="nil"/>
              <w:left w:val="nil"/>
              <w:bottom w:val="nil"/>
              <w:right w:val="nil"/>
            </w:tcBorders>
            <w:noWrap/>
            <w:hideMark/>
          </w:tcPr>
          <w:p w14:paraId="29F421AD" w14:textId="59DE8549"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15BCA2A5" w14:textId="698E90A0"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00B861A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3C86B848" w14:textId="39CBAE8F"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1758649F" w14:textId="67ED25C9"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30</w:t>
            </w:r>
          </w:p>
        </w:tc>
        <w:tc>
          <w:tcPr>
            <w:tcW w:w="949" w:type="dxa"/>
            <w:tcBorders>
              <w:top w:val="nil"/>
              <w:left w:val="nil"/>
              <w:bottom w:val="nil"/>
              <w:right w:val="nil"/>
            </w:tcBorders>
            <w:noWrap/>
            <w:hideMark/>
          </w:tcPr>
          <w:p w14:paraId="3518EB2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0.25</w:t>
            </w:r>
          </w:p>
        </w:tc>
        <w:tc>
          <w:tcPr>
            <w:tcW w:w="949" w:type="dxa"/>
            <w:tcBorders>
              <w:top w:val="nil"/>
              <w:left w:val="nil"/>
              <w:bottom w:val="nil"/>
              <w:right w:val="nil"/>
            </w:tcBorders>
          </w:tcPr>
          <w:p w14:paraId="1800E96B"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CTSC</w:t>
            </w:r>
          </w:p>
        </w:tc>
        <w:tc>
          <w:tcPr>
            <w:tcW w:w="1450" w:type="dxa"/>
            <w:tcBorders>
              <w:top w:val="nil"/>
              <w:left w:val="nil"/>
              <w:bottom w:val="nil"/>
              <w:right w:val="nil"/>
            </w:tcBorders>
            <w:noWrap/>
            <w:hideMark/>
          </w:tcPr>
          <w:p w14:paraId="3B8520A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ILMN_2242463</w:t>
            </w:r>
          </w:p>
        </w:tc>
        <w:tc>
          <w:tcPr>
            <w:tcW w:w="948" w:type="dxa"/>
            <w:tcBorders>
              <w:top w:val="nil"/>
              <w:left w:val="nil"/>
              <w:bottom w:val="nil"/>
              <w:right w:val="nil"/>
            </w:tcBorders>
            <w:noWrap/>
            <w:hideMark/>
          </w:tcPr>
          <w:p w14:paraId="7D4221F2" w14:textId="48AC362F"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6D1D301B" w14:textId="1D4F30C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3CB6AEE" w14:textId="2F0CCC74"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DD1EE52" w14:textId="55F463DD"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9B0B307" w14:textId="0FCF7BFF" w:rsidR="00F77D35" w:rsidRPr="00186B39" w:rsidRDefault="00F77D35" w:rsidP="00E8045F">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noWrap/>
            <w:hideMark/>
          </w:tcPr>
          <w:p w14:paraId="0AD0FB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E4C020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FN3KRP</w:t>
            </w:r>
          </w:p>
        </w:tc>
        <w:tc>
          <w:tcPr>
            <w:tcW w:w="1450" w:type="dxa"/>
            <w:tcBorders>
              <w:top w:val="nil"/>
              <w:left w:val="nil"/>
              <w:bottom w:val="nil"/>
              <w:right w:val="nil"/>
            </w:tcBorders>
            <w:noWrap/>
            <w:hideMark/>
          </w:tcPr>
          <w:p w14:paraId="3B71A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ILMN_1652333</w:t>
            </w:r>
          </w:p>
        </w:tc>
        <w:tc>
          <w:tcPr>
            <w:tcW w:w="948" w:type="dxa"/>
            <w:tcBorders>
              <w:top w:val="nil"/>
              <w:left w:val="nil"/>
              <w:bottom w:val="nil"/>
              <w:right w:val="nil"/>
            </w:tcBorders>
            <w:noWrap/>
            <w:hideMark/>
          </w:tcPr>
          <w:p w14:paraId="12A736D7" w14:textId="11A77BCC" w:rsidR="00F77D35" w:rsidRPr="00186B39" w:rsidRDefault="00F77D35" w:rsidP="00F77D35">
            <w:pPr>
              <w:jc w:val="center"/>
              <w:rPr>
                <w:rFonts w:asciiTheme="majorHAnsi" w:hAnsiTheme="majorHAnsi"/>
                <w:sz w:val="20"/>
              </w:rPr>
            </w:pPr>
            <w:r w:rsidRPr="00186B39">
              <w:rPr>
                <w:rFonts w:asciiTheme="majorHAnsi" w:hAnsiTheme="majorHAnsi"/>
                <w:sz w:val="20"/>
              </w:rPr>
              <w:t>-0.07</w:t>
            </w:r>
          </w:p>
        </w:tc>
        <w:tc>
          <w:tcPr>
            <w:tcW w:w="949" w:type="dxa"/>
            <w:tcBorders>
              <w:top w:val="nil"/>
              <w:left w:val="nil"/>
              <w:bottom w:val="nil"/>
              <w:right w:val="nil"/>
            </w:tcBorders>
            <w:noWrap/>
            <w:hideMark/>
          </w:tcPr>
          <w:p w14:paraId="33EF8204" w14:textId="17D6E01D"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065B97DE" w14:textId="06760DF1"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02DDCCE9" w14:textId="1BA7ECCE"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120AAF09" w14:textId="25D48F4C" w:rsidR="00F77D35" w:rsidRPr="00186B39" w:rsidRDefault="00F77D35" w:rsidP="00E8045F">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noWrap/>
            <w:hideMark/>
          </w:tcPr>
          <w:p w14:paraId="3EE99C1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2315716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GAA</w:t>
            </w:r>
          </w:p>
        </w:tc>
        <w:tc>
          <w:tcPr>
            <w:tcW w:w="1450" w:type="dxa"/>
            <w:tcBorders>
              <w:top w:val="nil"/>
              <w:left w:val="nil"/>
              <w:bottom w:val="nil"/>
              <w:right w:val="nil"/>
            </w:tcBorders>
            <w:noWrap/>
            <w:hideMark/>
          </w:tcPr>
          <w:p w14:paraId="571694B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ILMN_2410783</w:t>
            </w:r>
          </w:p>
        </w:tc>
        <w:tc>
          <w:tcPr>
            <w:tcW w:w="948" w:type="dxa"/>
            <w:tcBorders>
              <w:top w:val="nil"/>
              <w:left w:val="nil"/>
              <w:bottom w:val="nil"/>
              <w:right w:val="nil"/>
            </w:tcBorders>
            <w:noWrap/>
            <w:hideMark/>
          </w:tcPr>
          <w:p w14:paraId="1853469C" w14:textId="3075CCFD"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c>
          <w:tcPr>
            <w:tcW w:w="949" w:type="dxa"/>
            <w:tcBorders>
              <w:top w:val="nil"/>
              <w:left w:val="nil"/>
              <w:bottom w:val="nil"/>
              <w:right w:val="nil"/>
            </w:tcBorders>
            <w:noWrap/>
            <w:hideMark/>
          </w:tcPr>
          <w:p w14:paraId="4DC88F42" w14:textId="29607A1A"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222CC6D9" w14:textId="3E8FB15A"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AD52D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4F4249D3" w14:textId="5E65FDF7"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9</w:t>
            </w:r>
          </w:p>
        </w:tc>
        <w:tc>
          <w:tcPr>
            <w:tcW w:w="949" w:type="dxa"/>
            <w:tcBorders>
              <w:top w:val="nil"/>
              <w:left w:val="nil"/>
              <w:bottom w:val="nil"/>
              <w:right w:val="nil"/>
            </w:tcBorders>
            <w:noWrap/>
            <w:hideMark/>
          </w:tcPr>
          <w:p w14:paraId="3D17134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0.39</w:t>
            </w:r>
          </w:p>
        </w:tc>
        <w:tc>
          <w:tcPr>
            <w:tcW w:w="949" w:type="dxa"/>
            <w:tcBorders>
              <w:top w:val="nil"/>
              <w:left w:val="nil"/>
              <w:bottom w:val="nil"/>
              <w:right w:val="nil"/>
            </w:tcBorders>
          </w:tcPr>
          <w:p w14:paraId="394C16D0"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HNRPH1</w:t>
            </w:r>
          </w:p>
        </w:tc>
        <w:tc>
          <w:tcPr>
            <w:tcW w:w="1450" w:type="dxa"/>
            <w:tcBorders>
              <w:top w:val="nil"/>
              <w:left w:val="nil"/>
              <w:bottom w:val="nil"/>
              <w:right w:val="nil"/>
            </w:tcBorders>
            <w:noWrap/>
            <w:hideMark/>
          </w:tcPr>
          <w:p w14:paraId="63AF386D"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ILMN_2101920</w:t>
            </w:r>
          </w:p>
        </w:tc>
        <w:tc>
          <w:tcPr>
            <w:tcW w:w="948" w:type="dxa"/>
            <w:tcBorders>
              <w:top w:val="nil"/>
              <w:left w:val="nil"/>
              <w:bottom w:val="nil"/>
              <w:right w:val="nil"/>
            </w:tcBorders>
            <w:noWrap/>
            <w:hideMark/>
          </w:tcPr>
          <w:p w14:paraId="5414967F" w14:textId="3245D6E9" w:rsidR="00F77D35" w:rsidRPr="00186B39" w:rsidRDefault="00F77D35" w:rsidP="00F77D35">
            <w:pPr>
              <w:jc w:val="center"/>
              <w:rPr>
                <w:rFonts w:asciiTheme="majorHAnsi" w:hAnsiTheme="majorHAnsi"/>
                <w:sz w:val="20"/>
              </w:rPr>
            </w:pPr>
            <w:r w:rsidRPr="00186B39">
              <w:rPr>
                <w:rFonts w:asciiTheme="majorHAnsi" w:hAnsiTheme="majorHAnsi"/>
                <w:sz w:val="20"/>
              </w:rPr>
              <w:t>0.01</w:t>
            </w:r>
          </w:p>
        </w:tc>
        <w:tc>
          <w:tcPr>
            <w:tcW w:w="949" w:type="dxa"/>
            <w:tcBorders>
              <w:top w:val="nil"/>
              <w:left w:val="nil"/>
              <w:bottom w:val="nil"/>
              <w:right w:val="nil"/>
            </w:tcBorders>
            <w:noWrap/>
            <w:hideMark/>
          </w:tcPr>
          <w:p w14:paraId="34DE6B5E" w14:textId="7538FF73" w:rsidR="00F77D35" w:rsidRPr="00186B39" w:rsidRDefault="00F77D35" w:rsidP="00F77D35">
            <w:pPr>
              <w:jc w:val="center"/>
              <w:rPr>
                <w:rFonts w:asciiTheme="majorHAnsi" w:hAnsiTheme="majorHAnsi"/>
                <w:sz w:val="20"/>
              </w:rPr>
            </w:pPr>
            <w:r w:rsidRPr="00186B39">
              <w:rPr>
                <w:rFonts w:asciiTheme="majorHAnsi" w:hAnsiTheme="majorHAnsi"/>
                <w:sz w:val="20"/>
              </w:rPr>
              <w:t>0.15</w:t>
            </w:r>
          </w:p>
        </w:tc>
        <w:tc>
          <w:tcPr>
            <w:tcW w:w="949" w:type="dxa"/>
            <w:tcBorders>
              <w:top w:val="nil"/>
              <w:left w:val="nil"/>
              <w:bottom w:val="nil"/>
              <w:right w:val="nil"/>
            </w:tcBorders>
            <w:noWrap/>
            <w:hideMark/>
          </w:tcPr>
          <w:p w14:paraId="53C9B7D5" w14:textId="29938E8E" w:rsidR="00F77D35" w:rsidRPr="00186B39" w:rsidRDefault="00F77D35" w:rsidP="00F77D35">
            <w:pPr>
              <w:jc w:val="center"/>
              <w:rPr>
                <w:rFonts w:asciiTheme="majorHAnsi" w:hAnsiTheme="majorHAnsi"/>
                <w:sz w:val="20"/>
              </w:rPr>
            </w:pPr>
            <w:r w:rsidRPr="00186B39">
              <w:rPr>
                <w:rFonts w:asciiTheme="majorHAnsi" w:hAnsiTheme="majorHAnsi"/>
                <w:sz w:val="20"/>
              </w:rPr>
              <w:t>0.12</w:t>
            </w:r>
          </w:p>
        </w:tc>
        <w:tc>
          <w:tcPr>
            <w:tcW w:w="949" w:type="dxa"/>
            <w:tcBorders>
              <w:top w:val="nil"/>
              <w:left w:val="nil"/>
              <w:bottom w:val="nil"/>
              <w:right w:val="nil"/>
            </w:tcBorders>
            <w:noWrap/>
            <w:hideMark/>
          </w:tcPr>
          <w:p w14:paraId="7C9E598A" w14:textId="36931A64"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61DE0A4D" w14:textId="1251C50A" w:rsidR="00F77D35" w:rsidRPr="00186B39" w:rsidRDefault="00F77D35" w:rsidP="00E8045F">
            <w:pPr>
              <w:jc w:val="center"/>
              <w:rPr>
                <w:rFonts w:asciiTheme="majorHAnsi" w:hAnsiTheme="majorHAnsi"/>
                <w:sz w:val="20"/>
              </w:rPr>
            </w:pPr>
            <w:r w:rsidRPr="00186B39">
              <w:rPr>
                <w:rFonts w:asciiTheme="majorHAnsi" w:hAnsiTheme="majorHAnsi"/>
                <w:sz w:val="20"/>
              </w:rPr>
              <w:t>0.2</w:t>
            </w:r>
            <w:r w:rsidR="00E8045F" w:rsidRPr="00186B39">
              <w:rPr>
                <w:rFonts w:asciiTheme="majorHAnsi" w:hAnsiTheme="majorHAnsi"/>
                <w:sz w:val="20"/>
              </w:rPr>
              <w:t>4</w:t>
            </w:r>
          </w:p>
        </w:tc>
        <w:tc>
          <w:tcPr>
            <w:tcW w:w="949" w:type="dxa"/>
            <w:tcBorders>
              <w:top w:val="nil"/>
              <w:left w:val="nil"/>
              <w:bottom w:val="nil"/>
              <w:right w:val="nil"/>
            </w:tcBorders>
            <w:noWrap/>
            <w:hideMark/>
          </w:tcPr>
          <w:p w14:paraId="1E3E1FE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tcPr>
          <w:p w14:paraId="505A213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0.05</w:t>
            </w:r>
          </w:p>
        </w:tc>
      </w:tr>
      <w:tr w:rsidR="00F77D35" w:rsidRPr="00186B39"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LAX1</w:t>
            </w:r>
          </w:p>
        </w:tc>
        <w:tc>
          <w:tcPr>
            <w:tcW w:w="1450" w:type="dxa"/>
            <w:tcBorders>
              <w:top w:val="nil"/>
              <w:left w:val="nil"/>
              <w:bottom w:val="nil"/>
              <w:right w:val="nil"/>
            </w:tcBorders>
            <w:noWrap/>
            <w:hideMark/>
          </w:tcPr>
          <w:p w14:paraId="176F0A0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ILMN_1769782</w:t>
            </w:r>
          </w:p>
        </w:tc>
        <w:tc>
          <w:tcPr>
            <w:tcW w:w="948" w:type="dxa"/>
            <w:tcBorders>
              <w:top w:val="nil"/>
              <w:left w:val="nil"/>
              <w:bottom w:val="nil"/>
              <w:right w:val="nil"/>
            </w:tcBorders>
            <w:noWrap/>
            <w:hideMark/>
          </w:tcPr>
          <w:p w14:paraId="19DFCF50" w14:textId="3C5269AF"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A20E8B5" w14:textId="26ACCDF9"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1B8C4DE2" w14:textId="1CD0B4A8"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7094A0A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10E51B4A" w14:textId="467037D8" w:rsidR="00F77D35" w:rsidRPr="00186B39" w:rsidRDefault="00F77D35" w:rsidP="00E8045F">
            <w:pPr>
              <w:jc w:val="center"/>
              <w:rPr>
                <w:rFonts w:asciiTheme="majorHAnsi" w:hAnsiTheme="majorHAnsi"/>
                <w:sz w:val="20"/>
              </w:rPr>
            </w:pPr>
            <w:r w:rsidRPr="00186B39">
              <w:rPr>
                <w:rFonts w:asciiTheme="majorHAnsi" w:hAnsiTheme="majorHAnsi"/>
                <w:sz w:val="20"/>
              </w:rPr>
              <w:t>0.3</w:t>
            </w:r>
            <w:r w:rsidR="00E8045F" w:rsidRPr="00186B39">
              <w:rPr>
                <w:rFonts w:asciiTheme="majorHAnsi" w:hAnsiTheme="majorHAnsi"/>
                <w:sz w:val="20"/>
              </w:rPr>
              <w:t>6</w:t>
            </w:r>
          </w:p>
        </w:tc>
        <w:tc>
          <w:tcPr>
            <w:tcW w:w="949" w:type="dxa"/>
            <w:tcBorders>
              <w:top w:val="nil"/>
              <w:left w:val="nil"/>
              <w:bottom w:val="nil"/>
              <w:right w:val="nil"/>
            </w:tcBorders>
            <w:noWrap/>
            <w:hideMark/>
          </w:tcPr>
          <w:p w14:paraId="4054A4E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tcPr>
          <w:p w14:paraId="0A46DC2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r>
      <w:tr w:rsidR="00F77D35" w:rsidRPr="00186B39"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186B39" w:rsidRDefault="00F77D35" w:rsidP="00F77D35">
            <w:pPr>
              <w:jc w:val="both"/>
              <w:rPr>
                <w:rFonts w:asciiTheme="majorHAnsi" w:hAnsiTheme="majorHAnsi"/>
                <w:sz w:val="18"/>
              </w:rPr>
            </w:pPr>
            <w:r w:rsidRPr="00186B39">
              <w:rPr>
                <w:rFonts w:asciiTheme="majorHAnsi" w:hAnsiTheme="majorHAnsi"/>
                <w:sz w:val="18"/>
              </w:rPr>
              <w:t>MBNL1</w:t>
            </w:r>
          </w:p>
        </w:tc>
        <w:tc>
          <w:tcPr>
            <w:tcW w:w="1450" w:type="dxa"/>
            <w:tcBorders>
              <w:top w:val="nil"/>
              <w:left w:val="nil"/>
              <w:bottom w:val="nil"/>
              <w:right w:val="nil"/>
            </w:tcBorders>
            <w:noWrap/>
            <w:hideMark/>
          </w:tcPr>
          <w:p w14:paraId="3259BEC5"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ILMN_2313158</w:t>
            </w:r>
          </w:p>
        </w:tc>
        <w:tc>
          <w:tcPr>
            <w:tcW w:w="948" w:type="dxa"/>
            <w:tcBorders>
              <w:top w:val="nil"/>
              <w:left w:val="nil"/>
              <w:bottom w:val="nil"/>
              <w:right w:val="nil"/>
            </w:tcBorders>
            <w:noWrap/>
            <w:hideMark/>
          </w:tcPr>
          <w:p w14:paraId="37F85A04" w14:textId="40AD2B87"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4DA22C1C" w14:textId="500409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61831426" w14:textId="1845BC81" w:rsidR="00F77D35" w:rsidRPr="00186B39" w:rsidRDefault="00F77D35" w:rsidP="00F77D35">
            <w:pPr>
              <w:jc w:val="center"/>
              <w:rPr>
                <w:rFonts w:asciiTheme="majorHAnsi" w:hAnsiTheme="majorHAnsi"/>
                <w:sz w:val="20"/>
              </w:rPr>
            </w:pPr>
            <w:r w:rsidRPr="00186B39">
              <w:rPr>
                <w:rFonts w:asciiTheme="majorHAnsi" w:hAnsiTheme="majorHAnsi"/>
                <w:sz w:val="20"/>
              </w:rPr>
              <w:t>0.16</w:t>
            </w:r>
          </w:p>
        </w:tc>
        <w:tc>
          <w:tcPr>
            <w:tcW w:w="949" w:type="dxa"/>
            <w:tcBorders>
              <w:top w:val="nil"/>
              <w:left w:val="nil"/>
              <w:bottom w:val="nil"/>
              <w:right w:val="nil"/>
            </w:tcBorders>
            <w:noWrap/>
            <w:hideMark/>
          </w:tcPr>
          <w:p w14:paraId="7CA8D7CF" w14:textId="446830F0"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46C1084" w14:textId="6FBA634C" w:rsidR="00F77D35" w:rsidRPr="00186B39" w:rsidRDefault="00F77D35" w:rsidP="00936FEE">
            <w:pPr>
              <w:jc w:val="center"/>
              <w:rPr>
                <w:rFonts w:asciiTheme="majorHAnsi" w:hAnsiTheme="majorHAnsi"/>
                <w:sz w:val="20"/>
              </w:rPr>
            </w:pPr>
            <w:r w:rsidRPr="00186B39">
              <w:rPr>
                <w:rFonts w:asciiTheme="majorHAnsi" w:hAnsiTheme="majorHAnsi"/>
                <w:sz w:val="20"/>
              </w:rPr>
              <w:t>0.</w:t>
            </w:r>
            <w:r w:rsidR="00936FEE" w:rsidRPr="00186B39">
              <w:rPr>
                <w:rFonts w:asciiTheme="majorHAnsi" w:hAnsiTheme="majorHAnsi"/>
                <w:sz w:val="20"/>
              </w:rPr>
              <w:t>42</w:t>
            </w:r>
          </w:p>
        </w:tc>
        <w:tc>
          <w:tcPr>
            <w:tcW w:w="949" w:type="dxa"/>
            <w:tcBorders>
              <w:top w:val="nil"/>
              <w:left w:val="nil"/>
              <w:bottom w:val="nil"/>
              <w:right w:val="nil"/>
            </w:tcBorders>
            <w:noWrap/>
            <w:hideMark/>
          </w:tcPr>
          <w:p w14:paraId="70C27C94"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tcPr>
          <w:p w14:paraId="703237D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0.11</w:t>
            </w:r>
          </w:p>
        </w:tc>
      </w:tr>
      <w:tr w:rsidR="00F77D35" w:rsidRPr="00186B39"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NAPRT1</w:t>
            </w:r>
          </w:p>
        </w:tc>
        <w:tc>
          <w:tcPr>
            <w:tcW w:w="1450" w:type="dxa"/>
            <w:tcBorders>
              <w:top w:val="nil"/>
              <w:left w:val="nil"/>
              <w:bottom w:val="nil"/>
              <w:right w:val="nil"/>
            </w:tcBorders>
            <w:noWrap/>
            <w:hideMark/>
          </w:tcPr>
          <w:p w14:paraId="21A395E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ILMN_1710752</w:t>
            </w:r>
          </w:p>
        </w:tc>
        <w:tc>
          <w:tcPr>
            <w:tcW w:w="948" w:type="dxa"/>
            <w:tcBorders>
              <w:top w:val="nil"/>
              <w:left w:val="nil"/>
              <w:bottom w:val="nil"/>
              <w:right w:val="nil"/>
            </w:tcBorders>
            <w:noWrap/>
            <w:hideMark/>
          </w:tcPr>
          <w:p w14:paraId="1BBB95CB" w14:textId="4E6BA26C"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066E476B" w14:textId="456E5DDB"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4FB68FF7" w14:textId="0767C909" w:rsidR="00F77D35" w:rsidRPr="00186B39" w:rsidRDefault="00F77D35" w:rsidP="00F77D35">
            <w:pPr>
              <w:jc w:val="center"/>
              <w:rPr>
                <w:rFonts w:asciiTheme="majorHAnsi" w:hAnsiTheme="majorHAnsi"/>
                <w:sz w:val="20"/>
              </w:rPr>
            </w:pPr>
            <w:r w:rsidRPr="00186B39">
              <w:rPr>
                <w:rFonts w:asciiTheme="majorHAnsi" w:hAnsiTheme="majorHAnsi"/>
                <w:sz w:val="20"/>
              </w:rPr>
              <w:t>0.21</w:t>
            </w:r>
          </w:p>
        </w:tc>
        <w:tc>
          <w:tcPr>
            <w:tcW w:w="949" w:type="dxa"/>
            <w:tcBorders>
              <w:top w:val="nil"/>
              <w:left w:val="nil"/>
              <w:bottom w:val="nil"/>
              <w:right w:val="nil"/>
            </w:tcBorders>
            <w:noWrap/>
            <w:hideMark/>
          </w:tcPr>
          <w:p w14:paraId="29BDC422" w14:textId="6C2A5362" w:rsidR="00F77D35" w:rsidRPr="00186B39" w:rsidRDefault="00F77D35" w:rsidP="00F77D35">
            <w:pPr>
              <w:jc w:val="center"/>
              <w:rPr>
                <w:rFonts w:asciiTheme="majorHAnsi" w:hAnsiTheme="majorHAnsi"/>
                <w:sz w:val="20"/>
              </w:rPr>
            </w:pPr>
            <w:r w:rsidRPr="00186B39">
              <w:rPr>
                <w:rFonts w:asciiTheme="majorHAnsi" w:hAnsiTheme="majorHAnsi"/>
                <w:sz w:val="20"/>
              </w:rPr>
              <w:t>0.28</w:t>
            </w:r>
          </w:p>
        </w:tc>
        <w:tc>
          <w:tcPr>
            <w:tcW w:w="949" w:type="dxa"/>
            <w:tcBorders>
              <w:top w:val="nil"/>
              <w:left w:val="nil"/>
              <w:bottom w:val="nil"/>
              <w:right w:val="nil"/>
            </w:tcBorders>
            <w:noWrap/>
            <w:hideMark/>
          </w:tcPr>
          <w:p w14:paraId="701A182D" w14:textId="431E12ED" w:rsidR="00F77D35" w:rsidRPr="00186B39" w:rsidRDefault="00F77D35" w:rsidP="00E8045F">
            <w:pPr>
              <w:jc w:val="center"/>
              <w:rPr>
                <w:rFonts w:asciiTheme="majorHAnsi" w:hAnsiTheme="majorHAnsi"/>
                <w:sz w:val="20"/>
              </w:rPr>
            </w:pPr>
            <w:r w:rsidRPr="00186B39">
              <w:rPr>
                <w:rFonts w:asciiTheme="majorHAnsi" w:hAnsiTheme="majorHAnsi"/>
                <w:sz w:val="20"/>
              </w:rPr>
              <w:t>0.5</w:t>
            </w:r>
            <w:r w:rsidR="00E8045F" w:rsidRPr="00186B39">
              <w:rPr>
                <w:rFonts w:asciiTheme="majorHAnsi" w:hAnsiTheme="majorHAnsi"/>
                <w:sz w:val="20"/>
              </w:rPr>
              <w:t>1</w:t>
            </w:r>
          </w:p>
        </w:tc>
        <w:tc>
          <w:tcPr>
            <w:tcW w:w="949" w:type="dxa"/>
            <w:tcBorders>
              <w:top w:val="nil"/>
              <w:left w:val="nil"/>
              <w:bottom w:val="nil"/>
              <w:right w:val="nil"/>
            </w:tcBorders>
            <w:noWrap/>
            <w:hideMark/>
          </w:tcPr>
          <w:p w14:paraId="341E6FA8"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0.37</w:t>
            </w:r>
          </w:p>
        </w:tc>
        <w:tc>
          <w:tcPr>
            <w:tcW w:w="949" w:type="dxa"/>
            <w:tcBorders>
              <w:top w:val="nil"/>
              <w:left w:val="nil"/>
              <w:bottom w:val="nil"/>
              <w:right w:val="nil"/>
            </w:tcBorders>
          </w:tcPr>
          <w:p w14:paraId="0EAE5CDF"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NCL</w:t>
            </w:r>
          </w:p>
        </w:tc>
        <w:tc>
          <w:tcPr>
            <w:tcW w:w="1450" w:type="dxa"/>
            <w:tcBorders>
              <w:top w:val="nil"/>
              <w:left w:val="nil"/>
              <w:bottom w:val="nil"/>
              <w:right w:val="nil"/>
            </w:tcBorders>
            <w:noWrap/>
            <w:hideMark/>
          </w:tcPr>
          <w:p w14:paraId="5F560D8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ILMN_2121437</w:t>
            </w:r>
          </w:p>
        </w:tc>
        <w:tc>
          <w:tcPr>
            <w:tcW w:w="948" w:type="dxa"/>
            <w:tcBorders>
              <w:top w:val="nil"/>
              <w:left w:val="nil"/>
              <w:bottom w:val="nil"/>
              <w:right w:val="nil"/>
            </w:tcBorders>
            <w:noWrap/>
            <w:hideMark/>
          </w:tcPr>
          <w:p w14:paraId="035160B7" w14:textId="2DBA42CC" w:rsidR="00F77D35" w:rsidRPr="00186B39" w:rsidRDefault="00F77D35" w:rsidP="00F77D35">
            <w:pPr>
              <w:jc w:val="center"/>
              <w:rPr>
                <w:rFonts w:asciiTheme="majorHAnsi" w:hAnsiTheme="majorHAnsi"/>
                <w:sz w:val="20"/>
              </w:rPr>
            </w:pPr>
            <w:r w:rsidRPr="00186B39">
              <w:rPr>
                <w:rFonts w:asciiTheme="majorHAnsi" w:hAnsiTheme="majorHAnsi"/>
                <w:sz w:val="20"/>
              </w:rPr>
              <w:t>-0.02</w:t>
            </w:r>
          </w:p>
        </w:tc>
        <w:tc>
          <w:tcPr>
            <w:tcW w:w="949" w:type="dxa"/>
            <w:tcBorders>
              <w:top w:val="nil"/>
              <w:left w:val="nil"/>
              <w:bottom w:val="nil"/>
              <w:right w:val="nil"/>
            </w:tcBorders>
            <w:noWrap/>
            <w:hideMark/>
          </w:tcPr>
          <w:p w14:paraId="63F80533" w14:textId="3613639D"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3CEC62A0" w14:textId="6EDEBC2C"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53907096" w14:textId="2ECDBB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673C09E0" w14:textId="7E84E7B3" w:rsidR="00F77D35" w:rsidRPr="00186B39" w:rsidRDefault="00F77D35" w:rsidP="00E8045F">
            <w:pPr>
              <w:jc w:val="center"/>
              <w:rPr>
                <w:rFonts w:asciiTheme="majorHAnsi" w:hAnsiTheme="majorHAnsi"/>
                <w:sz w:val="20"/>
              </w:rPr>
            </w:pPr>
            <w:r w:rsidRPr="00186B39">
              <w:rPr>
                <w:rFonts w:asciiTheme="majorHAnsi" w:hAnsiTheme="majorHAnsi"/>
                <w:sz w:val="20"/>
              </w:rPr>
              <w:t>0.</w:t>
            </w:r>
            <w:r w:rsidR="00E8045F" w:rsidRPr="00186B39">
              <w:rPr>
                <w:rFonts w:asciiTheme="majorHAnsi" w:hAnsiTheme="majorHAnsi"/>
                <w:sz w:val="20"/>
              </w:rPr>
              <w:t>40</w:t>
            </w:r>
          </w:p>
        </w:tc>
        <w:tc>
          <w:tcPr>
            <w:tcW w:w="949" w:type="dxa"/>
            <w:tcBorders>
              <w:top w:val="nil"/>
              <w:left w:val="nil"/>
              <w:bottom w:val="nil"/>
              <w:right w:val="nil"/>
            </w:tcBorders>
            <w:noWrap/>
            <w:hideMark/>
          </w:tcPr>
          <w:p w14:paraId="0553B8FC"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0.31</w:t>
            </w:r>
          </w:p>
        </w:tc>
        <w:tc>
          <w:tcPr>
            <w:tcW w:w="949" w:type="dxa"/>
            <w:tcBorders>
              <w:top w:val="nil"/>
              <w:left w:val="nil"/>
              <w:bottom w:val="nil"/>
              <w:right w:val="nil"/>
            </w:tcBorders>
          </w:tcPr>
          <w:p w14:paraId="77EC5085"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0.08</w:t>
            </w:r>
          </w:p>
        </w:tc>
      </w:tr>
      <w:tr w:rsidR="00F77D35" w:rsidRPr="00186B39"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186B39" w:rsidRDefault="00F77D35" w:rsidP="00F77D35">
            <w:pPr>
              <w:jc w:val="both"/>
              <w:rPr>
                <w:rFonts w:asciiTheme="majorHAnsi" w:hAnsiTheme="majorHAnsi"/>
                <w:sz w:val="18"/>
              </w:rPr>
            </w:pPr>
            <w:r w:rsidRPr="00186B39">
              <w:rPr>
                <w:rFonts w:asciiTheme="majorHAnsi" w:hAnsiTheme="majorHAnsi"/>
                <w:sz w:val="18"/>
              </w:rPr>
              <w:t>PRMT2</w:t>
            </w:r>
          </w:p>
        </w:tc>
        <w:tc>
          <w:tcPr>
            <w:tcW w:w="1450" w:type="dxa"/>
            <w:tcBorders>
              <w:top w:val="nil"/>
              <w:left w:val="nil"/>
              <w:bottom w:val="nil"/>
              <w:right w:val="nil"/>
            </w:tcBorders>
            <w:noWrap/>
            <w:hideMark/>
          </w:tcPr>
          <w:p w14:paraId="70E9E3C1"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ILMN_1675038</w:t>
            </w:r>
          </w:p>
        </w:tc>
        <w:tc>
          <w:tcPr>
            <w:tcW w:w="948" w:type="dxa"/>
            <w:tcBorders>
              <w:top w:val="nil"/>
              <w:left w:val="nil"/>
              <w:bottom w:val="nil"/>
              <w:right w:val="nil"/>
            </w:tcBorders>
            <w:noWrap/>
            <w:hideMark/>
          </w:tcPr>
          <w:p w14:paraId="57D3602B" w14:textId="5DA14FC5" w:rsidR="00F77D35" w:rsidRPr="00186B39" w:rsidRDefault="00F77D35" w:rsidP="00F77D35">
            <w:pPr>
              <w:jc w:val="center"/>
              <w:rPr>
                <w:rFonts w:asciiTheme="majorHAnsi" w:hAnsiTheme="majorHAnsi"/>
                <w:sz w:val="20"/>
              </w:rPr>
            </w:pPr>
            <w:r w:rsidRPr="00186B39">
              <w:rPr>
                <w:rFonts w:asciiTheme="majorHAnsi" w:hAnsiTheme="majorHAnsi"/>
                <w:sz w:val="20"/>
              </w:rPr>
              <w:t>-0.04</w:t>
            </w:r>
          </w:p>
        </w:tc>
        <w:tc>
          <w:tcPr>
            <w:tcW w:w="949" w:type="dxa"/>
            <w:tcBorders>
              <w:top w:val="nil"/>
              <w:left w:val="nil"/>
              <w:bottom w:val="nil"/>
              <w:right w:val="nil"/>
            </w:tcBorders>
            <w:noWrap/>
            <w:hideMark/>
          </w:tcPr>
          <w:p w14:paraId="631D319A" w14:textId="00879775" w:rsidR="00F77D35" w:rsidRPr="00186B39" w:rsidRDefault="00F77D35" w:rsidP="00F77D35">
            <w:pPr>
              <w:jc w:val="center"/>
              <w:rPr>
                <w:rFonts w:asciiTheme="majorHAnsi" w:hAnsiTheme="majorHAnsi"/>
                <w:sz w:val="20"/>
              </w:rPr>
            </w:pPr>
            <w:r w:rsidRPr="00186B39">
              <w:rPr>
                <w:rFonts w:asciiTheme="majorHAnsi" w:hAnsiTheme="majorHAnsi"/>
                <w:sz w:val="20"/>
              </w:rPr>
              <w:t>0.20</w:t>
            </w:r>
          </w:p>
        </w:tc>
        <w:tc>
          <w:tcPr>
            <w:tcW w:w="949" w:type="dxa"/>
            <w:tcBorders>
              <w:top w:val="nil"/>
              <w:left w:val="nil"/>
              <w:bottom w:val="nil"/>
              <w:right w:val="nil"/>
            </w:tcBorders>
            <w:noWrap/>
            <w:hideMark/>
          </w:tcPr>
          <w:p w14:paraId="7204D4EE" w14:textId="71E5DE31" w:rsidR="00F77D35" w:rsidRPr="00186B39" w:rsidRDefault="00F77D35" w:rsidP="00F77D35">
            <w:pPr>
              <w:jc w:val="center"/>
              <w:rPr>
                <w:rFonts w:asciiTheme="majorHAnsi" w:hAnsiTheme="majorHAnsi"/>
                <w:sz w:val="20"/>
              </w:rPr>
            </w:pPr>
            <w:r w:rsidRPr="00186B39">
              <w:rPr>
                <w:rFonts w:asciiTheme="majorHAnsi" w:hAnsiTheme="majorHAnsi"/>
                <w:sz w:val="20"/>
              </w:rPr>
              <w:t>0.19</w:t>
            </w:r>
          </w:p>
        </w:tc>
        <w:tc>
          <w:tcPr>
            <w:tcW w:w="949" w:type="dxa"/>
            <w:tcBorders>
              <w:top w:val="nil"/>
              <w:left w:val="nil"/>
              <w:bottom w:val="nil"/>
              <w:right w:val="nil"/>
            </w:tcBorders>
            <w:noWrap/>
            <w:hideMark/>
          </w:tcPr>
          <w:p w14:paraId="3E69B58F" w14:textId="25A01DA9"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nil"/>
              <w:right w:val="nil"/>
            </w:tcBorders>
            <w:noWrap/>
            <w:hideMark/>
          </w:tcPr>
          <w:p w14:paraId="7866F59A" w14:textId="4BB9BA09" w:rsidR="00F77D35" w:rsidRPr="00186B39" w:rsidRDefault="00F77D35" w:rsidP="00E8045F">
            <w:pPr>
              <w:jc w:val="center"/>
              <w:rPr>
                <w:rFonts w:asciiTheme="majorHAnsi" w:hAnsiTheme="majorHAnsi"/>
                <w:sz w:val="20"/>
              </w:rPr>
            </w:pPr>
            <w:r w:rsidRPr="00186B39">
              <w:rPr>
                <w:rFonts w:asciiTheme="majorHAnsi" w:hAnsiTheme="majorHAnsi"/>
                <w:sz w:val="20"/>
              </w:rPr>
              <w:t>0.40</w:t>
            </w:r>
          </w:p>
        </w:tc>
        <w:tc>
          <w:tcPr>
            <w:tcW w:w="949" w:type="dxa"/>
            <w:tcBorders>
              <w:top w:val="nil"/>
              <w:left w:val="nil"/>
              <w:bottom w:val="nil"/>
              <w:right w:val="nil"/>
            </w:tcBorders>
            <w:noWrap/>
            <w:hideMark/>
          </w:tcPr>
          <w:p w14:paraId="20E9202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0.34</w:t>
            </w:r>
          </w:p>
        </w:tc>
        <w:tc>
          <w:tcPr>
            <w:tcW w:w="949" w:type="dxa"/>
            <w:tcBorders>
              <w:top w:val="nil"/>
              <w:left w:val="nil"/>
              <w:bottom w:val="nil"/>
              <w:right w:val="nil"/>
            </w:tcBorders>
          </w:tcPr>
          <w:p w14:paraId="2A83B19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r>
      <w:tr w:rsidR="00F77D35" w:rsidRPr="00186B39"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SNORD14A</w:t>
            </w:r>
          </w:p>
        </w:tc>
        <w:tc>
          <w:tcPr>
            <w:tcW w:w="1450" w:type="dxa"/>
            <w:tcBorders>
              <w:top w:val="nil"/>
              <w:left w:val="nil"/>
              <w:bottom w:val="nil"/>
              <w:right w:val="nil"/>
            </w:tcBorders>
            <w:noWrap/>
            <w:hideMark/>
          </w:tcPr>
          <w:p w14:paraId="267A8B2C"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ILMN_1799381</w:t>
            </w:r>
          </w:p>
        </w:tc>
        <w:tc>
          <w:tcPr>
            <w:tcW w:w="948" w:type="dxa"/>
            <w:tcBorders>
              <w:top w:val="nil"/>
              <w:left w:val="nil"/>
              <w:bottom w:val="nil"/>
              <w:right w:val="nil"/>
            </w:tcBorders>
            <w:noWrap/>
            <w:hideMark/>
          </w:tcPr>
          <w:p w14:paraId="4639D579" w14:textId="4FB49008" w:rsidR="00F77D35" w:rsidRPr="00186B39" w:rsidRDefault="00F77D35" w:rsidP="00F77D35">
            <w:pPr>
              <w:jc w:val="center"/>
              <w:rPr>
                <w:rFonts w:asciiTheme="majorHAnsi" w:hAnsiTheme="majorHAnsi"/>
                <w:sz w:val="20"/>
              </w:rPr>
            </w:pPr>
            <w:r w:rsidRPr="00186B39">
              <w:rPr>
                <w:rFonts w:asciiTheme="majorHAnsi" w:hAnsiTheme="majorHAnsi"/>
                <w:sz w:val="20"/>
              </w:rPr>
              <w:t>0.03</w:t>
            </w:r>
          </w:p>
        </w:tc>
        <w:tc>
          <w:tcPr>
            <w:tcW w:w="949" w:type="dxa"/>
            <w:tcBorders>
              <w:top w:val="nil"/>
              <w:left w:val="nil"/>
              <w:bottom w:val="nil"/>
              <w:right w:val="nil"/>
            </w:tcBorders>
            <w:noWrap/>
            <w:hideMark/>
          </w:tcPr>
          <w:p w14:paraId="33BF6F8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52266F73" w14:textId="1A89E188"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nil"/>
              <w:right w:val="nil"/>
            </w:tcBorders>
            <w:noWrap/>
            <w:hideMark/>
          </w:tcPr>
          <w:p w14:paraId="278E6DB7"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c>
          <w:tcPr>
            <w:tcW w:w="949" w:type="dxa"/>
            <w:tcBorders>
              <w:top w:val="nil"/>
              <w:left w:val="nil"/>
              <w:bottom w:val="nil"/>
              <w:right w:val="nil"/>
            </w:tcBorders>
            <w:noWrap/>
            <w:hideMark/>
          </w:tcPr>
          <w:p w14:paraId="1E13BE47" w14:textId="2F22B66D" w:rsidR="00F77D35" w:rsidRPr="00186B39" w:rsidRDefault="00F77D35" w:rsidP="00E8045F">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nil"/>
              <w:right w:val="nil"/>
            </w:tcBorders>
            <w:noWrap/>
            <w:hideMark/>
          </w:tcPr>
          <w:p w14:paraId="7677777E"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0.43</w:t>
            </w:r>
          </w:p>
        </w:tc>
        <w:tc>
          <w:tcPr>
            <w:tcW w:w="949" w:type="dxa"/>
            <w:tcBorders>
              <w:top w:val="nil"/>
              <w:left w:val="nil"/>
              <w:bottom w:val="nil"/>
              <w:right w:val="nil"/>
            </w:tcBorders>
          </w:tcPr>
          <w:p w14:paraId="60300479"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r>
      <w:tr w:rsidR="00F77D35" w:rsidRPr="00186B39"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186B39" w:rsidRDefault="00F77D35" w:rsidP="00F77D35">
            <w:pPr>
              <w:jc w:val="both"/>
              <w:rPr>
                <w:rFonts w:asciiTheme="majorHAnsi" w:hAnsiTheme="majorHAnsi"/>
                <w:sz w:val="18"/>
              </w:rPr>
            </w:pPr>
            <w:r w:rsidRPr="00186B39">
              <w:rPr>
                <w:rFonts w:asciiTheme="majorHAnsi" w:hAnsiTheme="majorHAnsi"/>
                <w:sz w:val="18"/>
              </w:rPr>
              <w:t>TMEM149</w:t>
            </w:r>
          </w:p>
        </w:tc>
        <w:tc>
          <w:tcPr>
            <w:tcW w:w="1450" w:type="dxa"/>
            <w:tcBorders>
              <w:top w:val="nil"/>
              <w:left w:val="nil"/>
              <w:bottom w:val="nil"/>
              <w:right w:val="nil"/>
            </w:tcBorders>
            <w:noWrap/>
            <w:hideMark/>
          </w:tcPr>
          <w:p w14:paraId="18117324"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ILMN_1786426</w:t>
            </w:r>
          </w:p>
        </w:tc>
        <w:tc>
          <w:tcPr>
            <w:tcW w:w="948" w:type="dxa"/>
            <w:tcBorders>
              <w:top w:val="nil"/>
              <w:left w:val="nil"/>
              <w:bottom w:val="nil"/>
              <w:right w:val="nil"/>
            </w:tcBorders>
            <w:noWrap/>
            <w:hideMark/>
          </w:tcPr>
          <w:p w14:paraId="707AEA0B" w14:textId="5D065553" w:rsidR="00F77D35" w:rsidRPr="00186B39" w:rsidRDefault="00F77D35" w:rsidP="00F77D35">
            <w:pPr>
              <w:jc w:val="center"/>
              <w:rPr>
                <w:rFonts w:asciiTheme="majorHAnsi" w:hAnsiTheme="majorHAnsi"/>
                <w:sz w:val="20"/>
              </w:rPr>
            </w:pPr>
            <w:r w:rsidRPr="00186B39">
              <w:rPr>
                <w:rFonts w:asciiTheme="majorHAnsi" w:hAnsiTheme="majorHAnsi"/>
                <w:sz w:val="20"/>
              </w:rPr>
              <w:t>0.06</w:t>
            </w:r>
          </w:p>
        </w:tc>
        <w:tc>
          <w:tcPr>
            <w:tcW w:w="949" w:type="dxa"/>
            <w:tcBorders>
              <w:top w:val="nil"/>
              <w:left w:val="nil"/>
              <w:bottom w:val="nil"/>
              <w:right w:val="nil"/>
            </w:tcBorders>
            <w:noWrap/>
            <w:hideMark/>
          </w:tcPr>
          <w:p w14:paraId="36718A27" w14:textId="6CCA042C"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nil"/>
              <w:right w:val="nil"/>
            </w:tcBorders>
            <w:noWrap/>
            <w:hideMark/>
          </w:tcPr>
          <w:p w14:paraId="3CCDD236" w14:textId="369DEF41" w:rsidR="00F77D35" w:rsidRPr="00186B39" w:rsidRDefault="00F77D35" w:rsidP="00F77D35">
            <w:pPr>
              <w:jc w:val="center"/>
              <w:rPr>
                <w:rFonts w:asciiTheme="majorHAnsi" w:hAnsiTheme="majorHAnsi"/>
                <w:sz w:val="20"/>
              </w:rPr>
            </w:pPr>
            <w:r w:rsidRPr="00186B39">
              <w:rPr>
                <w:rFonts w:asciiTheme="majorHAnsi" w:hAnsiTheme="majorHAnsi"/>
                <w:sz w:val="20"/>
              </w:rPr>
              <w:t>0.23</w:t>
            </w:r>
          </w:p>
        </w:tc>
        <w:tc>
          <w:tcPr>
            <w:tcW w:w="949" w:type="dxa"/>
            <w:tcBorders>
              <w:top w:val="nil"/>
              <w:left w:val="nil"/>
              <w:bottom w:val="nil"/>
              <w:right w:val="nil"/>
            </w:tcBorders>
            <w:noWrap/>
            <w:hideMark/>
          </w:tcPr>
          <w:p w14:paraId="3F062581" w14:textId="0A9E9A4A" w:rsidR="00F77D35" w:rsidRPr="00186B39" w:rsidRDefault="00F77D35" w:rsidP="00F77D35">
            <w:pPr>
              <w:jc w:val="center"/>
              <w:rPr>
                <w:rFonts w:asciiTheme="majorHAnsi" w:hAnsiTheme="majorHAnsi"/>
                <w:sz w:val="20"/>
              </w:rPr>
            </w:pPr>
            <w:r w:rsidRPr="00186B39">
              <w:rPr>
                <w:rFonts w:asciiTheme="majorHAnsi" w:hAnsiTheme="majorHAnsi"/>
                <w:sz w:val="20"/>
              </w:rPr>
              <w:t>0.17</w:t>
            </w:r>
          </w:p>
        </w:tc>
        <w:tc>
          <w:tcPr>
            <w:tcW w:w="949" w:type="dxa"/>
            <w:tcBorders>
              <w:top w:val="nil"/>
              <w:left w:val="nil"/>
              <w:bottom w:val="nil"/>
              <w:right w:val="nil"/>
            </w:tcBorders>
            <w:noWrap/>
            <w:hideMark/>
          </w:tcPr>
          <w:p w14:paraId="69D98F11" w14:textId="31A1E94A" w:rsidR="00F77D35" w:rsidRPr="00186B39" w:rsidRDefault="00F77D35" w:rsidP="00E8045F">
            <w:pPr>
              <w:jc w:val="center"/>
              <w:rPr>
                <w:rFonts w:asciiTheme="majorHAnsi" w:hAnsiTheme="majorHAnsi"/>
                <w:sz w:val="20"/>
              </w:rPr>
            </w:pPr>
            <w:r w:rsidRPr="00186B39">
              <w:rPr>
                <w:rFonts w:asciiTheme="majorHAnsi" w:hAnsiTheme="majorHAnsi"/>
                <w:sz w:val="20"/>
              </w:rPr>
              <w:t>0.4</w:t>
            </w:r>
            <w:r w:rsidR="00E8045F" w:rsidRPr="00186B39">
              <w:rPr>
                <w:rFonts w:asciiTheme="majorHAnsi" w:hAnsiTheme="majorHAnsi"/>
                <w:sz w:val="20"/>
              </w:rPr>
              <w:t>9</w:t>
            </w:r>
          </w:p>
        </w:tc>
        <w:tc>
          <w:tcPr>
            <w:tcW w:w="949" w:type="dxa"/>
            <w:tcBorders>
              <w:top w:val="nil"/>
              <w:left w:val="nil"/>
              <w:bottom w:val="nil"/>
              <w:right w:val="nil"/>
            </w:tcBorders>
            <w:noWrap/>
            <w:hideMark/>
          </w:tcPr>
          <w:p w14:paraId="5A526AC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0.41</w:t>
            </w:r>
          </w:p>
        </w:tc>
        <w:tc>
          <w:tcPr>
            <w:tcW w:w="949" w:type="dxa"/>
            <w:tcBorders>
              <w:top w:val="nil"/>
              <w:left w:val="nil"/>
              <w:bottom w:val="nil"/>
              <w:right w:val="nil"/>
            </w:tcBorders>
          </w:tcPr>
          <w:p w14:paraId="26D7017A"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0.09</w:t>
            </w:r>
          </w:p>
        </w:tc>
      </w:tr>
      <w:tr w:rsidR="00F77D35" w:rsidRPr="00186B39"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186B39" w:rsidRDefault="00F77D35" w:rsidP="00F77D35">
            <w:pPr>
              <w:jc w:val="both"/>
              <w:rPr>
                <w:rFonts w:asciiTheme="majorHAnsi" w:hAnsiTheme="majorHAnsi"/>
                <w:sz w:val="18"/>
              </w:rPr>
            </w:pPr>
            <w:r w:rsidRPr="00186B39">
              <w:rPr>
                <w:rFonts w:asciiTheme="majorHAnsi" w:hAnsiTheme="majorHAnsi"/>
                <w:sz w:val="18"/>
              </w:rPr>
              <w:t>VASP</w:t>
            </w:r>
          </w:p>
        </w:tc>
        <w:tc>
          <w:tcPr>
            <w:tcW w:w="1450" w:type="dxa"/>
            <w:tcBorders>
              <w:top w:val="nil"/>
              <w:left w:val="nil"/>
              <w:bottom w:val="single" w:sz="4" w:space="0" w:color="auto"/>
              <w:right w:val="nil"/>
            </w:tcBorders>
            <w:noWrap/>
            <w:hideMark/>
          </w:tcPr>
          <w:p w14:paraId="005B3E8A" w14:textId="77777777" w:rsidR="00F77D35" w:rsidRPr="00186B39" w:rsidRDefault="00F77D35" w:rsidP="00F77D35">
            <w:pPr>
              <w:jc w:val="both"/>
              <w:rPr>
                <w:rFonts w:asciiTheme="majorHAnsi" w:hAnsiTheme="majorHAnsi"/>
                <w:sz w:val="18"/>
              </w:rPr>
            </w:pPr>
            <w:r w:rsidRPr="00186B39">
              <w:rPr>
                <w:rFonts w:asciiTheme="majorHAnsi" w:hAnsiTheme="majorHAnsi"/>
                <w:sz w:val="18"/>
              </w:rPr>
              <w:t>ILMN_1743646</w:t>
            </w:r>
          </w:p>
        </w:tc>
        <w:tc>
          <w:tcPr>
            <w:tcW w:w="948" w:type="dxa"/>
            <w:tcBorders>
              <w:top w:val="nil"/>
              <w:left w:val="nil"/>
              <w:bottom w:val="single" w:sz="4" w:space="0" w:color="auto"/>
              <w:right w:val="nil"/>
            </w:tcBorders>
            <w:noWrap/>
            <w:hideMark/>
          </w:tcPr>
          <w:p w14:paraId="477ADE3E" w14:textId="5A926EA9" w:rsidR="00F77D35" w:rsidRPr="00186B39" w:rsidRDefault="00F77D35" w:rsidP="00F77D35">
            <w:pPr>
              <w:jc w:val="center"/>
              <w:rPr>
                <w:rFonts w:asciiTheme="majorHAnsi" w:hAnsiTheme="majorHAnsi"/>
                <w:sz w:val="20"/>
              </w:rPr>
            </w:pPr>
            <w:r w:rsidRPr="00186B39">
              <w:rPr>
                <w:rFonts w:asciiTheme="majorHAnsi" w:hAnsiTheme="majorHAnsi"/>
                <w:sz w:val="20"/>
              </w:rPr>
              <w:t>0.00</w:t>
            </w:r>
          </w:p>
        </w:tc>
        <w:tc>
          <w:tcPr>
            <w:tcW w:w="949" w:type="dxa"/>
            <w:tcBorders>
              <w:top w:val="nil"/>
              <w:left w:val="nil"/>
              <w:bottom w:val="single" w:sz="4" w:space="0" w:color="auto"/>
              <w:right w:val="nil"/>
            </w:tcBorders>
            <w:noWrap/>
            <w:hideMark/>
          </w:tcPr>
          <w:p w14:paraId="4FACCD83" w14:textId="1D0EED52" w:rsidR="00F77D35" w:rsidRPr="00186B39" w:rsidRDefault="00F77D35" w:rsidP="00F77D35">
            <w:pPr>
              <w:jc w:val="center"/>
              <w:rPr>
                <w:rFonts w:asciiTheme="majorHAnsi" w:hAnsiTheme="majorHAnsi"/>
                <w:sz w:val="20"/>
              </w:rPr>
            </w:pPr>
            <w:r w:rsidRPr="00186B39">
              <w:rPr>
                <w:rFonts w:asciiTheme="majorHAnsi" w:hAnsiTheme="majorHAnsi"/>
                <w:sz w:val="20"/>
              </w:rPr>
              <w:t>0.14</w:t>
            </w:r>
          </w:p>
        </w:tc>
        <w:tc>
          <w:tcPr>
            <w:tcW w:w="949" w:type="dxa"/>
            <w:tcBorders>
              <w:top w:val="nil"/>
              <w:left w:val="nil"/>
              <w:bottom w:val="single" w:sz="4" w:space="0" w:color="auto"/>
              <w:right w:val="nil"/>
            </w:tcBorders>
            <w:noWrap/>
            <w:hideMark/>
          </w:tcPr>
          <w:p w14:paraId="3354EC6A" w14:textId="63F06A13" w:rsidR="00F77D35" w:rsidRPr="00186B39" w:rsidRDefault="00F77D35" w:rsidP="00F77D35">
            <w:pPr>
              <w:jc w:val="center"/>
              <w:rPr>
                <w:rFonts w:asciiTheme="majorHAnsi" w:hAnsiTheme="majorHAnsi"/>
                <w:sz w:val="20"/>
              </w:rPr>
            </w:pPr>
            <w:r w:rsidRPr="00186B39">
              <w:rPr>
                <w:rFonts w:asciiTheme="majorHAnsi" w:hAnsiTheme="majorHAnsi"/>
                <w:sz w:val="20"/>
              </w:rPr>
              <w:t>0.27</w:t>
            </w:r>
          </w:p>
        </w:tc>
        <w:tc>
          <w:tcPr>
            <w:tcW w:w="949" w:type="dxa"/>
            <w:tcBorders>
              <w:top w:val="nil"/>
              <w:left w:val="nil"/>
              <w:bottom w:val="single" w:sz="4" w:space="0" w:color="auto"/>
              <w:right w:val="nil"/>
            </w:tcBorders>
            <w:noWrap/>
            <w:hideMark/>
          </w:tcPr>
          <w:p w14:paraId="5BFE5F78" w14:textId="4F27A4C4" w:rsidR="00F77D35" w:rsidRPr="00186B39" w:rsidRDefault="00F77D35" w:rsidP="00F77D35">
            <w:pPr>
              <w:jc w:val="center"/>
              <w:rPr>
                <w:rFonts w:asciiTheme="majorHAnsi" w:hAnsiTheme="majorHAnsi"/>
                <w:sz w:val="20"/>
              </w:rPr>
            </w:pPr>
            <w:r w:rsidRPr="00186B39">
              <w:rPr>
                <w:rFonts w:asciiTheme="majorHAnsi" w:hAnsiTheme="majorHAnsi"/>
                <w:sz w:val="20"/>
              </w:rPr>
              <w:t>0.18</w:t>
            </w:r>
          </w:p>
        </w:tc>
        <w:tc>
          <w:tcPr>
            <w:tcW w:w="949" w:type="dxa"/>
            <w:tcBorders>
              <w:top w:val="nil"/>
              <w:left w:val="nil"/>
              <w:bottom w:val="single" w:sz="4" w:space="0" w:color="auto"/>
              <w:right w:val="nil"/>
            </w:tcBorders>
            <w:noWrap/>
            <w:hideMark/>
          </w:tcPr>
          <w:p w14:paraId="48A16AF1"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0.52</w:t>
            </w:r>
          </w:p>
        </w:tc>
        <w:tc>
          <w:tcPr>
            <w:tcW w:w="949" w:type="dxa"/>
            <w:tcBorders>
              <w:top w:val="nil"/>
              <w:left w:val="nil"/>
              <w:bottom w:val="single" w:sz="4" w:space="0" w:color="auto"/>
              <w:right w:val="nil"/>
            </w:tcBorders>
            <w:noWrap/>
            <w:hideMark/>
          </w:tcPr>
          <w:p w14:paraId="73906C0D"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0.38</w:t>
            </w:r>
          </w:p>
        </w:tc>
        <w:tc>
          <w:tcPr>
            <w:tcW w:w="949" w:type="dxa"/>
            <w:tcBorders>
              <w:top w:val="nil"/>
              <w:left w:val="nil"/>
              <w:bottom w:val="single" w:sz="4" w:space="0" w:color="auto"/>
              <w:right w:val="nil"/>
            </w:tcBorders>
          </w:tcPr>
          <w:p w14:paraId="068E1A06" w14:textId="77777777" w:rsidR="00F77D35" w:rsidRPr="00186B39" w:rsidRDefault="00F77D35" w:rsidP="00F77D35">
            <w:pPr>
              <w:jc w:val="center"/>
              <w:rPr>
                <w:rFonts w:asciiTheme="majorHAnsi" w:hAnsiTheme="majorHAnsi"/>
                <w:sz w:val="20"/>
              </w:rPr>
            </w:pPr>
            <w:r w:rsidRPr="00186B39">
              <w:rPr>
                <w:rFonts w:asciiTheme="majorHAnsi" w:hAnsiTheme="majorHAnsi"/>
                <w:sz w:val="20"/>
              </w:rPr>
              <w:t>0.13</w:t>
            </w:r>
          </w:p>
        </w:tc>
      </w:tr>
    </w:tbl>
    <w:p w14:paraId="10B1AD57" w14:textId="77777777" w:rsidR="00A25938" w:rsidRPr="00186B39" w:rsidRDefault="00A25938">
      <w:pPr>
        <w:rPr>
          <w:rFonts w:asciiTheme="majorHAnsi" w:hAnsiTheme="majorHAnsi"/>
        </w:rPr>
      </w:pPr>
      <w:r w:rsidRPr="00186B39">
        <w:rPr>
          <w:rFonts w:asciiTheme="majorHAnsi" w:hAnsiTheme="majorHAnsi"/>
        </w:rPr>
        <w:br w:type="page"/>
      </w:r>
    </w:p>
    <w:p w14:paraId="0C8E9BE5" w14:textId="77777777" w:rsidR="008F283D" w:rsidRPr="00186B39" w:rsidRDefault="008F283D" w:rsidP="009F2408">
      <w:pPr>
        <w:jc w:val="both"/>
        <w:rPr>
          <w:rFonts w:asciiTheme="majorHAnsi" w:hAnsiTheme="majorHAnsi"/>
          <w:b/>
        </w:rPr>
        <w:sectPr w:rsidR="008F283D" w:rsidRPr="00186B39" w:rsidSect="00C64257">
          <w:pgSz w:w="11900" w:h="16840"/>
          <w:pgMar w:top="1440" w:right="1800" w:bottom="1440" w:left="1800" w:header="708" w:footer="708" w:gutter="0"/>
          <w:cols w:space="708"/>
          <w:docGrid w:linePitch="360"/>
        </w:sectPr>
      </w:pPr>
    </w:p>
    <w:p w14:paraId="6A974CFA" w14:textId="6733F094" w:rsidR="006A11EB" w:rsidRPr="00186B39" w:rsidRDefault="00A25938" w:rsidP="009F2408">
      <w:pPr>
        <w:jc w:val="both"/>
        <w:rPr>
          <w:rFonts w:asciiTheme="majorHAnsi" w:hAnsiTheme="majorHAnsi"/>
        </w:rPr>
      </w:pPr>
      <w:proofErr w:type="gramStart"/>
      <w:r w:rsidRPr="00186B39">
        <w:rPr>
          <w:rFonts w:asciiTheme="majorHAnsi" w:hAnsiTheme="majorHAnsi"/>
          <w:b/>
        </w:rPr>
        <w:t xml:space="preserve">Table </w:t>
      </w:r>
      <w:r w:rsidR="00592093" w:rsidRPr="00186B39">
        <w:rPr>
          <w:rFonts w:asciiTheme="majorHAnsi" w:hAnsiTheme="majorHAnsi"/>
          <w:b/>
        </w:rPr>
        <w:t>3</w:t>
      </w:r>
      <w:r w:rsidRPr="00186B39">
        <w:rPr>
          <w:rFonts w:asciiTheme="majorHAnsi" w:hAnsiTheme="majorHAnsi"/>
          <w:b/>
        </w:rPr>
        <w:t xml:space="preserve"> |</w:t>
      </w:r>
      <w:r w:rsidRPr="00186B39">
        <w:rPr>
          <w:rFonts w:asciiTheme="majorHAnsi" w:hAnsiTheme="majorHAnsi"/>
        </w:rPr>
        <w:t xml:space="preserve"> Epistatic effects between the IncSeq SNP and the genotyped SNP with the lowest LD in BSGS data.</w:t>
      </w:r>
      <w:proofErr w:type="gramEnd"/>
      <w:r w:rsidRPr="00186B39">
        <w:rPr>
          <w:rFonts w:asciiTheme="majorHAnsi" w:hAnsiTheme="majorHAnsi"/>
        </w:rPr>
        <w:t xml:space="preserve"> IncSeq SNPs were i</w:t>
      </w:r>
      <w:r w:rsidR="00F23E57">
        <w:rPr>
          <w:rFonts w:asciiTheme="majorHAnsi" w:hAnsiTheme="majorHAnsi"/>
        </w:rPr>
        <w:t xml:space="preserve">mputed (imputation accuracy </w:t>
      </w:r>
      <w:r w:rsidR="00F23E57" w:rsidRPr="00F23E57">
        <w:rPr>
          <w:rFonts w:asciiTheme="majorHAnsi" w:hAnsiTheme="majorHAnsi"/>
          <w:i/>
        </w:rPr>
        <w:t>R</w:t>
      </w:r>
      <w:r w:rsidR="00F23E57" w:rsidRPr="00F23E57">
        <w:rPr>
          <w:rFonts w:asciiTheme="majorHAnsi" w:hAnsiTheme="majorHAnsi"/>
          <w:i/>
          <w:vertAlign w:val="superscript"/>
        </w:rPr>
        <w:t>2</w:t>
      </w:r>
      <w:r w:rsidRPr="00186B39">
        <w:rPr>
          <w:rFonts w:asciiTheme="majorHAnsi" w:hAnsiTheme="majorHAnsi"/>
        </w:rPr>
        <w:t xml:space="preserve"> &gt; 0.99) against the 10</w:t>
      </w:r>
      <w:r w:rsidR="00F23E57">
        <w:rPr>
          <w:rFonts w:asciiTheme="majorHAnsi" w:hAnsiTheme="majorHAnsi"/>
        </w:rPr>
        <w:t>00 Genomes reference panel</w:t>
      </w:r>
      <w:r w:rsidRPr="00186B39">
        <w:rPr>
          <w:rFonts w:asciiTheme="majorHAnsi" w:hAnsiTheme="majorHAnsi"/>
        </w:rPr>
        <w:t xml:space="preserve">. </w:t>
      </w:r>
      <w:r w:rsidR="00E42DA1" w:rsidRPr="00186B39">
        <w:rPr>
          <w:rFonts w:asciiTheme="majorHAnsi" w:hAnsiTheme="majorHAnsi"/>
        </w:rPr>
        <w:t xml:space="preserve">There were only 4 pairs that had sufficient data (all 9 genotype classes and a minimum genotype class size of 5 individuals) existing between the IncSeq SNP and corresponding </w:t>
      </w:r>
      <w:r w:rsidR="001D6057" w:rsidRPr="00186B39">
        <w:rPr>
          <w:rFonts w:asciiTheme="majorHAnsi" w:hAnsiTheme="majorHAnsi"/>
        </w:rPr>
        <w:t xml:space="preserve">original epistasis SNP with the lowest LD with the IncSeq SNP (denoted with *). </w:t>
      </w:r>
      <w:r w:rsidR="00E42DA1" w:rsidRPr="00186B39">
        <w:rPr>
          <w:rFonts w:asciiTheme="majorHAnsi" w:hAnsiTheme="majorHAnsi"/>
        </w:rPr>
        <w:t>Of these one is CSTB that shows no interaction effect. The remaining three have strongly significant effects</w:t>
      </w:r>
      <w:r w:rsidR="001D6057" w:rsidRPr="00186B39">
        <w:rPr>
          <w:rFonts w:asciiTheme="majorHAnsi" w:hAnsiTheme="majorHAnsi"/>
        </w:rPr>
        <w:t xml:space="preserve">, and explain more genetic variance than the original interactions in two cases. </w:t>
      </w:r>
    </w:p>
    <w:p w14:paraId="1BABD15F" w14:textId="77777777" w:rsidR="009052F1" w:rsidRPr="00186B39" w:rsidRDefault="009052F1" w:rsidP="009F2408">
      <w:pPr>
        <w:jc w:val="both"/>
        <w:rPr>
          <w:rFonts w:asciiTheme="majorHAnsi" w:hAnsiTheme="majorHAnsi"/>
        </w:rPr>
      </w:pPr>
    </w:p>
    <w:p w14:paraId="298BFD49" w14:textId="77777777" w:rsidR="009052F1" w:rsidRPr="00186B39" w:rsidRDefault="009052F1" w:rsidP="009F2408">
      <w:pPr>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rsidRPr="00186B39" w14:paraId="3B6C6FC6" w14:textId="77777777" w:rsidTr="008E4528">
        <w:tc>
          <w:tcPr>
            <w:tcW w:w="959" w:type="dxa"/>
          </w:tcPr>
          <w:p w14:paraId="746A4866" w14:textId="77777777" w:rsidR="00CA407B" w:rsidRPr="00186B39" w:rsidRDefault="00CA407B" w:rsidP="008E4528">
            <w:pPr>
              <w:rPr>
                <w:rFonts w:asciiTheme="majorHAnsi" w:hAnsiTheme="majorHAnsi"/>
              </w:rPr>
            </w:pPr>
          </w:p>
        </w:tc>
        <w:tc>
          <w:tcPr>
            <w:tcW w:w="1417" w:type="dxa"/>
          </w:tcPr>
          <w:p w14:paraId="2C687082" w14:textId="77777777" w:rsidR="00CA407B" w:rsidRPr="00186B39" w:rsidRDefault="00CA407B" w:rsidP="008E4528">
            <w:pPr>
              <w:rPr>
                <w:rFonts w:asciiTheme="majorHAnsi" w:hAnsiTheme="majorHAnsi"/>
              </w:rPr>
            </w:pPr>
          </w:p>
        </w:tc>
        <w:tc>
          <w:tcPr>
            <w:tcW w:w="1178" w:type="dxa"/>
          </w:tcPr>
          <w:p w14:paraId="3DB10404" w14:textId="77777777" w:rsidR="00CA407B" w:rsidRPr="00186B39" w:rsidRDefault="00CA407B" w:rsidP="008E4528">
            <w:pPr>
              <w:rPr>
                <w:rFonts w:asciiTheme="majorHAnsi" w:hAnsiTheme="majorHAnsi"/>
              </w:rPr>
            </w:pPr>
          </w:p>
        </w:tc>
        <w:tc>
          <w:tcPr>
            <w:tcW w:w="1066" w:type="dxa"/>
          </w:tcPr>
          <w:p w14:paraId="4AF3F0A8" w14:textId="77777777" w:rsidR="00CA407B" w:rsidRPr="00186B39" w:rsidRDefault="00CA407B" w:rsidP="008E4528">
            <w:pPr>
              <w:rPr>
                <w:rFonts w:asciiTheme="majorHAnsi" w:hAnsiTheme="majorHAnsi"/>
              </w:rPr>
            </w:pPr>
          </w:p>
        </w:tc>
        <w:tc>
          <w:tcPr>
            <w:tcW w:w="1166" w:type="dxa"/>
          </w:tcPr>
          <w:p w14:paraId="0B6449C1" w14:textId="77777777" w:rsidR="00CA407B" w:rsidRPr="00186B39" w:rsidRDefault="00CA407B" w:rsidP="008E4528">
            <w:pPr>
              <w:rPr>
                <w:rFonts w:asciiTheme="majorHAnsi" w:hAnsiTheme="majorHAnsi"/>
              </w:rPr>
            </w:pPr>
          </w:p>
        </w:tc>
        <w:tc>
          <w:tcPr>
            <w:tcW w:w="4194" w:type="dxa"/>
            <w:gridSpan w:val="4"/>
            <w:tcBorders>
              <w:bottom w:val="single" w:sz="4" w:space="0" w:color="auto"/>
            </w:tcBorders>
          </w:tcPr>
          <w:p w14:paraId="78ECD4BD" w14:textId="2E56A970" w:rsidR="00CA407B" w:rsidRPr="00186B39" w:rsidRDefault="00CA407B" w:rsidP="008E4528">
            <w:pPr>
              <w:rPr>
                <w:rFonts w:asciiTheme="majorHAnsi" w:hAnsiTheme="majorHAnsi"/>
              </w:rPr>
            </w:pPr>
            <w:r w:rsidRPr="00186B39">
              <w:rPr>
                <w:rFonts w:asciiTheme="majorHAnsi" w:hAnsiTheme="majorHAnsi"/>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Pr="00186B39" w:rsidRDefault="00CA407B" w:rsidP="008E4528">
            <w:pPr>
              <w:rPr>
                <w:rFonts w:asciiTheme="majorHAnsi" w:hAnsiTheme="majorHAnsi"/>
              </w:rPr>
            </w:pPr>
            <w:r w:rsidRPr="00186B39">
              <w:rPr>
                <w:rFonts w:asciiTheme="majorHAnsi" w:hAnsiTheme="majorHAnsi"/>
                <w:sz w:val="18"/>
                <w:szCs w:val="18"/>
              </w:rPr>
              <w:t>Analysis between IncSeq SNP and * original SNP</w:t>
            </w:r>
          </w:p>
        </w:tc>
      </w:tr>
      <w:tr w:rsidR="00CA407B" w:rsidRPr="00186B39" w14:paraId="215C039E" w14:textId="77777777" w:rsidTr="008E4528">
        <w:tc>
          <w:tcPr>
            <w:tcW w:w="959" w:type="dxa"/>
            <w:tcBorders>
              <w:bottom w:val="single" w:sz="4" w:space="0" w:color="auto"/>
            </w:tcBorders>
          </w:tcPr>
          <w:p w14:paraId="4A08C596" w14:textId="7B82376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Gene</w:t>
            </w:r>
          </w:p>
        </w:tc>
        <w:tc>
          <w:tcPr>
            <w:tcW w:w="1417" w:type="dxa"/>
            <w:tcBorders>
              <w:bottom w:val="single" w:sz="4" w:space="0" w:color="auto"/>
            </w:tcBorders>
          </w:tcPr>
          <w:p w14:paraId="4D90F058" w14:textId="4D94EAA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Probe</w:t>
            </w:r>
          </w:p>
        </w:tc>
        <w:tc>
          <w:tcPr>
            <w:tcW w:w="1178" w:type="dxa"/>
            <w:tcBorders>
              <w:bottom w:val="single" w:sz="4" w:space="0" w:color="auto"/>
            </w:tcBorders>
          </w:tcPr>
          <w:p w14:paraId="4C614C8A" w14:textId="0B1B51D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Original epistatic SNP1</w:t>
            </w:r>
          </w:p>
        </w:tc>
        <w:tc>
          <w:tcPr>
            <w:tcW w:w="1066" w:type="dxa"/>
            <w:tcBorders>
              <w:bottom w:val="single" w:sz="4" w:space="0" w:color="auto"/>
            </w:tcBorders>
          </w:tcPr>
          <w:p w14:paraId="4BC22B8A" w14:textId="6E7EA20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Original epistatic SNP2</w:t>
            </w:r>
          </w:p>
        </w:tc>
        <w:tc>
          <w:tcPr>
            <w:tcW w:w="1166" w:type="dxa"/>
            <w:tcBorders>
              <w:bottom w:val="single" w:sz="4" w:space="0" w:color="auto"/>
            </w:tcBorders>
          </w:tcPr>
          <w:p w14:paraId="730D2C10" w14:textId="34D16EE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 xml:space="preserve">IncSeq SNP </w:t>
            </w:r>
            <w:proofErr w:type="spellStart"/>
            <w:r w:rsidRPr="00186B39">
              <w:rPr>
                <w:rFonts w:asciiTheme="majorHAnsi" w:hAnsiTheme="majorHAnsi"/>
                <w:sz w:val="18"/>
                <w:szCs w:val="18"/>
              </w:rPr>
              <w:t>rs</w:t>
            </w:r>
            <w:proofErr w:type="spellEnd"/>
            <w:r w:rsidR="008E4528" w:rsidRPr="00186B39">
              <w:rPr>
                <w:rFonts w:asciiTheme="majorHAnsi" w:hAnsiTheme="majorHAnsi"/>
                <w:sz w:val="18"/>
                <w:szCs w:val="18"/>
              </w:rPr>
              <w:t xml:space="preserve"> </w:t>
            </w:r>
            <w:r w:rsidRPr="00186B39">
              <w:rPr>
                <w:rFonts w:asciiTheme="majorHAnsi" w:hAnsiTheme="majorHAnsi"/>
                <w:sz w:val="18"/>
                <w:szCs w:val="18"/>
              </w:rPr>
              <w:t>id</w:t>
            </w:r>
          </w:p>
        </w:tc>
        <w:tc>
          <w:tcPr>
            <w:tcW w:w="1048" w:type="dxa"/>
            <w:tcBorders>
              <w:top w:val="single" w:sz="4" w:space="0" w:color="auto"/>
              <w:bottom w:val="single" w:sz="4" w:space="0" w:color="auto"/>
            </w:tcBorders>
          </w:tcPr>
          <w:p w14:paraId="5B606755" w14:textId="7E00B76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P value</w:t>
            </w:r>
          </w:p>
        </w:tc>
        <w:tc>
          <w:tcPr>
            <w:tcW w:w="1048" w:type="dxa"/>
            <w:tcBorders>
              <w:top w:val="single" w:sz="4" w:space="0" w:color="auto"/>
              <w:bottom w:val="single" w:sz="4" w:space="0" w:color="auto"/>
            </w:tcBorders>
          </w:tcPr>
          <w:p w14:paraId="1C691C18" w14:textId="3A53824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P value</w:t>
            </w:r>
          </w:p>
        </w:tc>
        <w:tc>
          <w:tcPr>
            <w:tcW w:w="1049" w:type="dxa"/>
            <w:tcBorders>
              <w:top w:val="single" w:sz="4" w:space="0" w:color="auto"/>
              <w:bottom w:val="single" w:sz="4" w:space="0" w:color="auto"/>
            </w:tcBorders>
          </w:tcPr>
          <w:p w14:paraId="076793FF" w14:textId="42C6687B"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R2</w:t>
            </w:r>
          </w:p>
        </w:tc>
        <w:tc>
          <w:tcPr>
            <w:tcW w:w="1049" w:type="dxa"/>
            <w:tcBorders>
              <w:top w:val="single" w:sz="4" w:space="0" w:color="auto"/>
              <w:bottom w:val="single" w:sz="4" w:space="0" w:color="auto"/>
            </w:tcBorders>
          </w:tcPr>
          <w:p w14:paraId="2BA557DC" w14:textId="6FC1965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R2</w:t>
            </w:r>
          </w:p>
        </w:tc>
        <w:tc>
          <w:tcPr>
            <w:tcW w:w="1049" w:type="dxa"/>
            <w:tcBorders>
              <w:top w:val="single" w:sz="4" w:space="0" w:color="auto"/>
              <w:bottom w:val="single" w:sz="4" w:space="0" w:color="auto"/>
            </w:tcBorders>
          </w:tcPr>
          <w:p w14:paraId="01284B92" w14:textId="4F56640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P value</w:t>
            </w:r>
          </w:p>
        </w:tc>
        <w:tc>
          <w:tcPr>
            <w:tcW w:w="1049" w:type="dxa"/>
            <w:tcBorders>
              <w:top w:val="single" w:sz="4" w:space="0" w:color="auto"/>
              <w:bottom w:val="single" w:sz="4" w:space="0" w:color="auto"/>
            </w:tcBorders>
          </w:tcPr>
          <w:p w14:paraId="01E7DFCF" w14:textId="1751709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P value</w:t>
            </w:r>
          </w:p>
        </w:tc>
        <w:tc>
          <w:tcPr>
            <w:tcW w:w="1049" w:type="dxa"/>
            <w:tcBorders>
              <w:top w:val="single" w:sz="4" w:space="0" w:color="auto"/>
              <w:bottom w:val="single" w:sz="4" w:space="0" w:color="auto"/>
            </w:tcBorders>
          </w:tcPr>
          <w:p w14:paraId="3781AB6B" w14:textId="4817D70E"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8df R2</w:t>
            </w:r>
          </w:p>
        </w:tc>
        <w:tc>
          <w:tcPr>
            <w:tcW w:w="1049" w:type="dxa"/>
            <w:tcBorders>
              <w:top w:val="single" w:sz="4" w:space="0" w:color="auto"/>
              <w:bottom w:val="single" w:sz="4" w:space="0" w:color="auto"/>
            </w:tcBorders>
          </w:tcPr>
          <w:p w14:paraId="0499F516" w14:textId="42D5279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4df R2</w:t>
            </w:r>
          </w:p>
        </w:tc>
      </w:tr>
      <w:tr w:rsidR="00CA407B" w:rsidRPr="00186B39" w14:paraId="2B0AE03E" w14:textId="77777777" w:rsidTr="008E4528">
        <w:tc>
          <w:tcPr>
            <w:tcW w:w="959" w:type="dxa"/>
            <w:tcBorders>
              <w:top w:val="single" w:sz="4" w:space="0" w:color="auto"/>
            </w:tcBorders>
          </w:tcPr>
          <w:p w14:paraId="620387D5" w14:textId="64FBAA6A"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CSTB</w:t>
            </w:r>
          </w:p>
        </w:tc>
        <w:tc>
          <w:tcPr>
            <w:tcW w:w="1417" w:type="dxa"/>
            <w:tcBorders>
              <w:top w:val="single" w:sz="4" w:space="0" w:color="auto"/>
            </w:tcBorders>
          </w:tcPr>
          <w:p w14:paraId="3C7EE280" w14:textId="25C58DD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ILMN_1761797</w:t>
            </w:r>
          </w:p>
        </w:tc>
        <w:tc>
          <w:tcPr>
            <w:tcW w:w="1178" w:type="dxa"/>
            <w:tcBorders>
              <w:top w:val="single" w:sz="4" w:space="0" w:color="auto"/>
            </w:tcBorders>
          </w:tcPr>
          <w:p w14:paraId="6AC42675" w14:textId="089C6131"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rs9979356</w:t>
            </w:r>
            <w:proofErr w:type="gramEnd"/>
            <w:r w:rsidR="008D4CF5" w:rsidRPr="00186B39">
              <w:rPr>
                <w:rFonts w:asciiTheme="majorHAnsi" w:hAnsiTheme="majorHAnsi"/>
                <w:sz w:val="18"/>
                <w:szCs w:val="18"/>
              </w:rPr>
              <w:t>*</w:t>
            </w:r>
          </w:p>
        </w:tc>
        <w:tc>
          <w:tcPr>
            <w:tcW w:w="1066" w:type="dxa"/>
            <w:tcBorders>
              <w:top w:val="single" w:sz="4" w:space="0" w:color="auto"/>
            </w:tcBorders>
          </w:tcPr>
          <w:p w14:paraId="02044E2B" w14:textId="7442AF94"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rs3761385</w:t>
            </w:r>
            <w:proofErr w:type="gramEnd"/>
          </w:p>
        </w:tc>
        <w:tc>
          <w:tcPr>
            <w:tcW w:w="1166" w:type="dxa"/>
            <w:tcBorders>
              <w:top w:val="single" w:sz="4" w:space="0" w:color="auto"/>
            </w:tcBorders>
          </w:tcPr>
          <w:p w14:paraId="7A377E3E" w14:textId="3D56A937"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rs35285321</w:t>
            </w:r>
            <w:proofErr w:type="gramEnd"/>
          </w:p>
        </w:tc>
        <w:tc>
          <w:tcPr>
            <w:tcW w:w="1048" w:type="dxa"/>
            <w:tcBorders>
              <w:top w:val="single" w:sz="4" w:space="0" w:color="auto"/>
            </w:tcBorders>
          </w:tcPr>
          <w:p w14:paraId="3DF2FA53" w14:textId="584EAA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12.0</w:t>
            </w:r>
          </w:p>
        </w:tc>
        <w:tc>
          <w:tcPr>
            <w:tcW w:w="1048" w:type="dxa"/>
            <w:tcBorders>
              <w:top w:val="single" w:sz="4" w:space="0" w:color="auto"/>
            </w:tcBorders>
          </w:tcPr>
          <w:p w14:paraId="2D7A1EFD" w14:textId="1AD46B2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17.2</w:t>
            </w:r>
          </w:p>
        </w:tc>
        <w:tc>
          <w:tcPr>
            <w:tcW w:w="1049" w:type="dxa"/>
            <w:tcBorders>
              <w:top w:val="single" w:sz="4" w:space="0" w:color="auto"/>
            </w:tcBorders>
          </w:tcPr>
          <w:p w14:paraId="4103ABC6" w14:textId="448DAD3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Borders>
              <w:top w:val="single" w:sz="4" w:space="0" w:color="auto"/>
            </w:tcBorders>
          </w:tcPr>
          <w:p w14:paraId="44E198EE" w14:textId="0A3B37A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0.07</w:t>
            </w:r>
          </w:p>
        </w:tc>
        <w:tc>
          <w:tcPr>
            <w:tcW w:w="1049" w:type="dxa"/>
            <w:tcBorders>
              <w:top w:val="single" w:sz="4" w:space="0" w:color="auto"/>
            </w:tcBorders>
          </w:tcPr>
          <w:p w14:paraId="1DB4BFAD" w14:textId="2F2F6BAB"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0.8</w:t>
            </w:r>
          </w:p>
        </w:tc>
        <w:tc>
          <w:tcPr>
            <w:tcW w:w="1049" w:type="dxa"/>
            <w:tcBorders>
              <w:top w:val="single" w:sz="4" w:space="0" w:color="auto"/>
            </w:tcBorders>
          </w:tcPr>
          <w:p w14:paraId="3A2A01D3" w14:textId="6BCCE10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25.5</w:t>
            </w:r>
          </w:p>
        </w:tc>
        <w:tc>
          <w:tcPr>
            <w:tcW w:w="1049" w:type="dxa"/>
            <w:tcBorders>
              <w:top w:val="single" w:sz="4" w:space="0" w:color="auto"/>
            </w:tcBorders>
          </w:tcPr>
          <w:p w14:paraId="7894DB68" w14:textId="001BA0C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0.14</w:t>
            </w:r>
          </w:p>
        </w:tc>
        <w:tc>
          <w:tcPr>
            <w:tcW w:w="1049" w:type="dxa"/>
            <w:tcBorders>
              <w:top w:val="single" w:sz="4" w:space="0" w:color="auto"/>
            </w:tcBorders>
          </w:tcPr>
          <w:p w14:paraId="01B22A3C" w14:textId="069581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0.01</w:t>
            </w:r>
          </w:p>
        </w:tc>
      </w:tr>
      <w:tr w:rsidR="00CA407B" w:rsidRPr="00186B39" w14:paraId="2026CFA6" w14:textId="77777777" w:rsidTr="008E4528">
        <w:tc>
          <w:tcPr>
            <w:tcW w:w="959" w:type="dxa"/>
          </w:tcPr>
          <w:p w14:paraId="5B4976F4" w14:textId="26DFF33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HNRPH1</w:t>
            </w:r>
          </w:p>
        </w:tc>
        <w:tc>
          <w:tcPr>
            <w:tcW w:w="1417" w:type="dxa"/>
          </w:tcPr>
          <w:p w14:paraId="2C65439C" w14:textId="7883151E"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ILMN_2101920</w:t>
            </w:r>
          </w:p>
        </w:tc>
        <w:tc>
          <w:tcPr>
            <w:tcW w:w="1178" w:type="dxa"/>
          </w:tcPr>
          <w:p w14:paraId="43DF90C3" w14:textId="72493FBB"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rs6894268</w:t>
            </w:r>
            <w:proofErr w:type="gramEnd"/>
            <w:r w:rsidR="008D4CF5" w:rsidRPr="00186B39">
              <w:rPr>
                <w:rFonts w:asciiTheme="majorHAnsi" w:hAnsiTheme="majorHAnsi"/>
                <w:sz w:val="18"/>
                <w:szCs w:val="18"/>
              </w:rPr>
              <w:t>*</w:t>
            </w:r>
          </w:p>
        </w:tc>
        <w:tc>
          <w:tcPr>
            <w:tcW w:w="1066" w:type="dxa"/>
          </w:tcPr>
          <w:p w14:paraId="72C1618D" w14:textId="4F45C7FE"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rs4700810</w:t>
            </w:r>
            <w:proofErr w:type="gramEnd"/>
          </w:p>
        </w:tc>
        <w:tc>
          <w:tcPr>
            <w:tcW w:w="1166" w:type="dxa"/>
          </w:tcPr>
          <w:p w14:paraId="7FC860D2" w14:textId="431643F3"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rs10078796</w:t>
            </w:r>
            <w:proofErr w:type="gramEnd"/>
          </w:p>
        </w:tc>
        <w:tc>
          <w:tcPr>
            <w:tcW w:w="1048" w:type="dxa"/>
          </w:tcPr>
          <w:p w14:paraId="45374935" w14:textId="4F73FDC4"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15.4</w:t>
            </w:r>
          </w:p>
        </w:tc>
        <w:tc>
          <w:tcPr>
            <w:tcW w:w="1048" w:type="dxa"/>
          </w:tcPr>
          <w:p w14:paraId="750045E6" w14:textId="5D25050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17.1</w:t>
            </w:r>
          </w:p>
        </w:tc>
        <w:tc>
          <w:tcPr>
            <w:tcW w:w="1049" w:type="dxa"/>
          </w:tcPr>
          <w:p w14:paraId="26868BFB" w14:textId="1CD1DFC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Pr>
          <w:p w14:paraId="12B4E6BE" w14:textId="3A818E6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0.08</w:t>
            </w:r>
          </w:p>
        </w:tc>
        <w:tc>
          <w:tcPr>
            <w:tcW w:w="1049" w:type="dxa"/>
          </w:tcPr>
          <w:p w14:paraId="4104B03C" w14:textId="2954672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9.6</w:t>
            </w:r>
          </w:p>
        </w:tc>
        <w:tc>
          <w:tcPr>
            <w:tcW w:w="1049" w:type="dxa"/>
          </w:tcPr>
          <w:p w14:paraId="6BE9C3E3" w14:textId="49B4F9C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30.8</w:t>
            </w:r>
          </w:p>
        </w:tc>
        <w:tc>
          <w:tcPr>
            <w:tcW w:w="1049" w:type="dxa"/>
          </w:tcPr>
          <w:p w14:paraId="020CD05B" w14:textId="49A59F1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0.16</w:t>
            </w:r>
          </w:p>
        </w:tc>
        <w:tc>
          <w:tcPr>
            <w:tcW w:w="1049" w:type="dxa"/>
          </w:tcPr>
          <w:p w14:paraId="40A1F452" w14:textId="71D42C3C"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0.06</w:t>
            </w:r>
          </w:p>
        </w:tc>
      </w:tr>
      <w:tr w:rsidR="00CA407B" w:rsidRPr="00186B39" w14:paraId="4C720773" w14:textId="77777777" w:rsidTr="008E4528">
        <w:tc>
          <w:tcPr>
            <w:tcW w:w="959" w:type="dxa"/>
          </w:tcPr>
          <w:p w14:paraId="0BF8E654" w14:textId="57CE154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MBP</w:t>
            </w:r>
          </w:p>
        </w:tc>
        <w:tc>
          <w:tcPr>
            <w:tcW w:w="1417" w:type="dxa"/>
          </w:tcPr>
          <w:p w14:paraId="66A8E1E1" w14:textId="181469D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ILMN_2398939</w:t>
            </w:r>
          </w:p>
        </w:tc>
        <w:tc>
          <w:tcPr>
            <w:tcW w:w="1178" w:type="dxa"/>
          </w:tcPr>
          <w:p w14:paraId="77EE6BDF" w14:textId="409C65F2"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rs8092433</w:t>
            </w:r>
            <w:proofErr w:type="gramEnd"/>
            <w:r w:rsidR="001D6057" w:rsidRPr="00186B39">
              <w:rPr>
                <w:rFonts w:asciiTheme="majorHAnsi" w:hAnsiTheme="majorHAnsi"/>
                <w:sz w:val="18"/>
                <w:szCs w:val="18"/>
              </w:rPr>
              <w:t>*</w:t>
            </w:r>
          </w:p>
        </w:tc>
        <w:tc>
          <w:tcPr>
            <w:tcW w:w="1066" w:type="dxa"/>
          </w:tcPr>
          <w:p w14:paraId="10AD42E0" w14:textId="63938FFE"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rs4890876</w:t>
            </w:r>
            <w:proofErr w:type="gramEnd"/>
          </w:p>
        </w:tc>
        <w:tc>
          <w:tcPr>
            <w:tcW w:w="1166" w:type="dxa"/>
          </w:tcPr>
          <w:p w14:paraId="61EB3E66" w14:textId="2F07F551"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rs470929</w:t>
            </w:r>
            <w:proofErr w:type="gramEnd"/>
          </w:p>
        </w:tc>
        <w:tc>
          <w:tcPr>
            <w:tcW w:w="1048" w:type="dxa"/>
          </w:tcPr>
          <w:p w14:paraId="18C5C3A5" w14:textId="73B1F606"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5.4</w:t>
            </w:r>
          </w:p>
        </w:tc>
        <w:tc>
          <w:tcPr>
            <w:tcW w:w="1048" w:type="dxa"/>
          </w:tcPr>
          <w:p w14:paraId="75EF5CB1" w14:textId="703FBB75"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16.9</w:t>
            </w:r>
          </w:p>
        </w:tc>
        <w:tc>
          <w:tcPr>
            <w:tcW w:w="1049" w:type="dxa"/>
          </w:tcPr>
          <w:p w14:paraId="7AC3E4A3" w14:textId="17420F5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Pr>
          <w:p w14:paraId="4827489C" w14:textId="5C526BD8"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0.03</w:t>
            </w:r>
          </w:p>
        </w:tc>
        <w:tc>
          <w:tcPr>
            <w:tcW w:w="1049" w:type="dxa"/>
          </w:tcPr>
          <w:p w14:paraId="26196B34" w14:textId="2A5895F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6.5</w:t>
            </w:r>
          </w:p>
        </w:tc>
        <w:tc>
          <w:tcPr>
            <w:tcW w:w="1049" w:type="dxa"/>
          </w:tcPr>
          <w:p w14:paraId="38327E43" w14:textId="3EDE41C5"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37.1</w:t>
            </w:r>
          </w:p>
        </w:tc>
        <w:tc>
          <w:tcPr>
            <w:tcW w:w="1049" w:type="dxa"/>
          </w:tcPr>
          <w:p w14:paraId="0422980D" w14:textId="1176073F"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0.19</w:t>
            </w:r>
          </w:p>
        </w:tc>
        <w:tc>
          <w:tcPr>
            <w:tcW w:w="1049" w:type="dxa"/>
          </w:tcPr>
          <w:p w14:paraId="3E2FD7AE" w14:textId="7800A5B2"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0.04</w:t>
            </w:r>
          </w:p>
        </w:tc>
      </w:tr>
      <w:tr w:rsidR="00CA407B" w:rsidRPr="00186B39" w14:paraId="7DF48D9A" w14:textId="77777777" w:rsidTr="008E4528">
        <w:tc>
          <w:tcPr>
            <w:tcW w:w="959" w:type="dxa"/>
            <w:tcBorders>
              <w:bottom w:val="single" w:sz="4" w:space="0" w:color="auto"/>
            </w:tcBorders>
          </w:tcPr>
          <w:p w14:paraId="4D94AD6E" w14:textId="622C42E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VASP</w:t>
            </w:r>
          </w:p>
        </w:tc>
        <w:tc>
          <w:tcPr>
            <w:tcW w:w="1417" w:type="dxa"/>
            <w:tcBorders>
              <w:bottom w:val="single" w:sz="4" w:space="0" w:color="auto"/>
            </w:tcBorders>
          </w:tcPr>
          <w:p w14:paraId="5BCE28F4" w14:textId="570F78CD"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ILMN_1743646</w:t>
            </w:r>
          </w:p>
        </w:tc>
        <w:tc>
          <w:tcPr>
            <w:tcW w:w="1178" w:type="dxa"/>
            <w:tcBorders>
              <w:bottom w:val="single" w:sz="4" w:space="0" w:color="auto"/>
            </w:tcBorders>
          </w:tcPr>
          <w:p w14:paraId="0F060A3C" w14:textId="4AFFD978"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rs1264226</w:t>
            </w:r>
            <w:proofErr w:type="gramEnd"/>
            <w:r w:rsidR="001D6057" w:rsidRPr="00186B39">
              <w:rPr>
                <w:rFonts w:asciiTheme="majorHAnsi" w:hAnsiTheme="majorHAnsi"/>
                <w:sz w:val="18"/>
                <w:szCs w:val="18"/>
              </w:rPr>
              <w:t>*</w:t>
            </w:r>
          </w:p>
        </w:tc>
        <w:tc>
          <w:tcPr>
            <w:tcW w:w="1066" w:type="dxa"/>
            <w:tcBorders>
              <w:bottom w:val="single" w:sz="4" w:space="0" w:color="auto"/>
            </w:tcBorders>
          </w:tcPr>
          <w:p w14:paraId="75C3615B" w14:textId="3DBA2C54"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rs2276470</w:t>
            </w:r>
            <w:proofErr w:type="gramEnd"/>
          </w:p>
        </w:tc>
        <w:tc>
          <w:tcPr>
            <w:tcW w:w="1166" w:type="dxa"/>
            <w:tcBorders>
              <w:bottom w:val="single" w:sz="4" w:space="0" w:color="auto"/>
            </w:tcBorders>
          </w:tcPr>
          <w:p w14:paraId="637ADDC9" w14:textId="2A4366A9" w:rsidR="00CA407B" w:rsidRPr="00186B39" w:rsidRDefault="00CA407B" w:rsidP="008E4528">
            <w:pPr>
              <w:spacing w:line="360" w:lineRule="auto"/>
              <w:rPr>
                <w:rFonts w:asciiTheme="majorHAnsi" w:hAnsiTheme="majorHAnsi"/>
              </w:rPr>
            </w:pPr>
            <w:proofErr w:type="gramStart"/>
            <w:r w:rsidRPr="00186B39">
              <w:rPr>
                <w:rFonts w:asciiTheme="majorHAnsi" w:hAnsiTheme="majorHAnsi"/>
                <w:sz w:val="18"/>
                <w:szCs w:val="18"/>
              </w:rPr>
              <w:t>rs4803827</w:t>
            </w:r>
            <w:proofErr w:type="gramEnd"/>
          </w:p>
        </w:tc>
        <w:tc>
          <w:tcPr>
            <w:tcW w:w="1048" w:type="dxa"/>
            <w:tcBorders>
              <w:bottom w:val="single" w:sz="4" w:space="0" w:color="auto"/>
            </w:tcBorders>
          </w:tcPr>
          <w:p w14:paraId="7B9B606D" w14:textId="05E0C43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5.1</w:t>
            </w:r>
          </w:p>
        </w:tc>
        <w:tc>
          <w:tcPr>
            <w:tcW w:w="1048" w:type="dxa"/>
            <w:tcBorders>
              <w:bottom w:val="single" w:sz="4" w:space="0" w:color="auto"/>
            </w:tcBorders>
          </w:tcPr>
          <w:p w14:paraId="12CF31D5" w14:textId="2D499D63"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15.6</w:t>
            </w:r>
          </w:p>
        </w:tc>
        <w:tc>
          <w:tcPr>
            <w:tcW w:w="1049" w:type="dxa"/>
            <w:tcBorders>
              <w:bottom w:val="single" w:sz="4" w:space="0" w:color="auto"/>
            </w:tcBorders>
          </w:tcPr>
          <w:p w14:paraId="31B77226" w14:textId="61001A0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0.1</w:t>
            </w:r>
          </w:p>
        </w:tc>
        <w:tc>
          <w:tcPr>
            <w:tcW w:w="1049" w:type="dxa"/>
            <w:tcBorders>
              <w:bottom w:val="single" w:sz="4" w:space="0" w:color="auto"/>
            </w:tcBorders>
          </w:tcPr>
          <w:p w14:paraId="65A2F75D" w14:textId="5BF27EB7"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0.03</w:t>
            </w:r>
          </w:p>
        </w:tc>
        <w:tc>
          <w:tcPr>
            <w:tcW w:w="1049" w:type="dxa"/>
            <w:tcBorders>
              <w:bottom w:val="single" w:sz="4" w:space="0" w:color="auto"/>
            </w:tcBorders>
          </w:tcPr>
          <w:p w14:paraId="37F8A9A4" w14:textId="0D67D49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7.9</w:t>
            </w:r>
          </w:p>
        </w:tc>
        <w:tc>
          <w:tcPr>
            <w:tcW w:w="1049" w:type="dxa"/>
            <w:tcBorders>
              <w:bottom w:val="single" w:sz="4" w:space="0" w:color="auto"/>
            </w:tcBorders>
          </w:tcPr>
          <w:p w14:paraId="5990BFE9" w14:textId="61CF84D1"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81.9</w:t>
            </w:r>
          </w:p>
        </w:tc>
        <w:tc>
          <w:tcPr>
            <w:tcW w:w="1049" w:type="dxa"/>
            <w:tcBorders>
              <w:bottom w:val="single" w:sz="4" w:space="0" w:color="auto"/>
            </w:tcBorders>
          </w:tcPr>
          <w:p w14:paraId="211F247D" w14:textId="5F62CCC0"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0.32</w:t>
            </w:r>
          </w:p>
        </w:tc>
        <w:tc>
          <w:tcPr>
            <w:tcW w:w="1049" w:type="dxa"/>
            <w:tcBorders>
              <w:bottom w:val="single" w:sz="4" w:space="0" w:color="auto"/>
            </w:tcBorders>
          </w:tcPr>
          <w:p w14:paraId="42C796E4" w14:textId="6C55CA59" w:rsidR="00CA407B" w:rsidRPr="00186B39" w:rsidRDefault="00CA407B" w:rsidP="008E4528">
            <w:pPr>
              <w:spacing w:line="360" w:lineRule="auto"/>
              <w:rPr>
                <w:rFonts w:asciiTheme="majorHAnsi" w:hAnsiTheme="majorHAnsi"/>
              </w:rPr>
            </w:pPr>
            <w:r w:rsidRPr="00186B39">
              <w:rPr>
                <w:rFonts w:asciiTheme="majorHAnsi" w:hAnsiTheme="majorHAnsi"/>
                <w:sz w:val="18"/>
                <w:szCs w:val="18"/>
              </w:rPr>
              <w:t>0.05</w:t>
            </w:r>
          </w:p>
        </w:tc>
      </w:tr>
    </w:tbl>
    <w:p w14:paraId="78176B36" w14:textId="77777777" w:rsidR="00CA407B" w:rsidRPr="00186B39" w:rsidRDefault="00CA407B">
      <w:pPr>
        <w:rPr>
          <w:rFonts w:asciiTheme="majorHAnsi" w:hAnsiTheme="majorHAnsi"/>
        </w:rPr>
      </w:pPr>
    </w:p>
    <w:p w14:paraId="1A09C87B" w14:textId="6F4DE3EB" w:rsidR="009E5101" w:rsidRPr="00186B39" w:rsidRDefault="009E5101" w:rsidP="009F2408">
      <w:pPr>
        <w:jc w:val="both"/>
        <w:rPr>
          <w:rFonts w:asciiTheme="majorHAnsi" w:hAnsiTheme="majorHAnsi"/>
        </w:rPr>
      </w:pPr>
    </w:p>
    <w:sectPr w:rsidR="009E5101" w:rsidRPr="00186B39"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24405"/>
    <w:rsid w:val="00140CF7"/>
    <w:rsid w:val="00146E3F"/>
    <w:rsid w:val="00186B39"/>
    <w:rsid w:val="001B23C0"/>
    <w:rsid w:val="001C0679"/>
    <w:rsid w:val="001C42C0"/>
    <w:rsid w:val="001C477F"/>
    <w:rsid w:val="001D6057"/>
    <w:rsid w:val="001E54B6"/>
    <w:rsid w:val="00200F89"/>
    <w:rsid w:val="002211E5"/>
    <w:rsid w:val="002313A5"/>
    <w:rsid w:val="00240BFB"/>
    <w:rsid w:val="00247D10"/>
    <w:rsid w:val="002B0836"/>
    <w:rsid w:val="002C2204"/>
    <w:rsid w:val="002D0EDD"/>
    <w:rsid w:val="002D7507"/>
    <w:rsid w:val="00320961"/>
    <w:rsid w:val="00341AB7"/>
    <w:rsid w:val="00353395"/>
    <w:rsid w:val="00364FD0"/>
    <w:rsid w:val="003F2751"/>
    <w:rsid w:val="00422607"/>
    <w:rsid w:val="00422BAB"/>
    <w:rsid w:val="00424A86"/>
    <w:rsid w:val="00450318"/>
    <w:rsid w:val="004624B8"/>
    <w:rsid w:val="004A42B0"/>
    <w:rsid w:val="004A5B96"/>
    <w:rsid w:val="004B0217"/>
    <w:rsid w:val="004D2AB7"/>
    <w:rsid w:val="004E425A"/>
    <w:rsid w:val="004F32B7"/>
    <w:rsid w:val="00504D4D"/>
    <w:rsid w:val="00520882"/>
    <w:rsid w:val="005900C4"/>
    <w:rsid w:val="00592093"/>
    <w:rsid w:val="005B49F1"/>
    <w:rsid w:val="005B6D44"/>
    <w:rsid w:val="005C7880"/>
    <w:rsid w:val="00600F92"/>
    <w:rsid w:val="00617625"/>
    <w:rsid w:val="006255BB"/>
    <w:rsid w:val="00630448"/>
    <w:rsid w:val="00650F18"/>
    <w:rsid w:val="0065120D"/>
    <w:rsid w:val="00666913"/>
    <w:rsid w:val="00693F88"/>
    <w:rsid w:val="006A11EB"/>
    <w:rsid w:val="006A3F68"/>
    <w:rsid w:val="006D5898"/>
    <w:rsid w:val="007133F4"/>
    <w:rsid w:val="00713595"/>
    <w:rsid w:val="007439AC"/>
    <w:rsid w:val="00792BB9"/>
    <w:rsid w:val="0079757D"/>
    <w:rsid w:val="007A2E3F"/>
    <w:rsid w:val="007A3244"/>
    <w:rsid w:val="007A595A"/>
    <w:rsid w:val="007A7199"/>
    <w:rsid w:val="007D6294"/>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D037C"/>
    <w:rsid w:val="00AF5554"/>
    <w:rsid w:val="00B560D2"/>
    <w:rsid w:val="00B83B83"/>
    <w:rsid w:val="00B865BB"/>
    <w:rsid w:val="00B877A6"/>
    <w:rsid w:val="00B95FBC"/>
    <w:rsid w:val="00BB0697"/>
    <w:rsid w:val="00BB31C8"/>
    <w:rsid w:val="00BB3E49"/>
    <w:rsid w:val="00BD705F"/>
    <w:rsid w:val="00BE05B3"/>
    <w:rsid w:val="00BE7B1A"/>
    <w:rsid w:val="00BF6FCF"/>
    <w:rsid w:val="00C24067"/>
    <w:rsid w:val="00C27798"/>
    <w:rsid w:val="00C53450"/>
    <w:rsid w:val="00C64257"/>
    <w:rsid w:val="00C9092F"/>
    <w:rsid w:val="00C91475"/>
    <w:rsid w:val="00CA407B"/>
    <w:rsid w:val="00CD0654"/>
    <w:rsid w:val="00CD114A"/>
    <w:rsid w:val="00CD6D87"/>
    <w:rsid w:val="00CE1483"/>
    <w:rsid w:val="00CE1775"/>
    <w:rsid w:val="00D03A6C"/>
    <w:rsid w:val="00D5313D"/>
    <w:rsid w:val="00D6745B"/>
    <w:rsid w:val="00D7364D"/>
    <w:rsid w:val="00DA453B"/>
    <w:rsid w:val="00DF0A03"/>
    <w:rsid w:val="00E01A3D"/>
    <w:rsid w:val="00E11F85"/>
    <w:rsid w:val="00E34236"/>
    <w:rsid w:val="00E42DA1"/>
    <w:rsid w:val="00E444BF"/>
    <w:rsid w:val="00E75C3D"/>
    <w:rsid w:val="00E8045F"/>
    <w:rsid w:val="00E95E12"/>
    <w:rsid w:val="00EB1D77"/>
    <w:rsid w:val="00EB3DFA"/>
    <w:rsid w:val="00EE182F"/>
    <w:rsid w:val="00F128C1"/>
    <w:rsid w:val="00F23E57"/>
    <w:rsid w:val="00F76337"/>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1821</Words>
  <Characters>10385</Characters>
  <Application>Microsoft Macintosh Word</Application>
  <DocSecurity>0</DocSecurity>
  <Lines>86</Lines>
  <Paragraphs>24</Paragraphs>
  <ScaleCrop>false</ScaleCrop>
  <Company>QBI</Company>
  <LinksUpToDate>false</LinksUpToDate>
  <CharactersWithSpaces>12182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IT Services</cp:lastModifiedBy>
  <cp:revision>2</cp:revision>
  <dcterms:created xsi:type="dcterms:W3CDTF">2014-06-24T14:06:00Z</dcterms:created>
  <dcterms:modified xsi:type="dcterms:W3CDTF">2014-06-24T14:06:00Z</dcterms:modified>
</cp:coreProperties>
</file>