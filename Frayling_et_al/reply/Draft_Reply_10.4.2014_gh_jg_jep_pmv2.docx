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Default="00BF6FCF" w:rsidP="004624B8">
      <w:pPr>
        <w:jc w:val="center"/>
      </w:pPr>
      <w:r>
        <w:t xml:space="preserve">Response to: </w:t>
      </w:r>
      <w:r w:rsidRPr="00BF6FCF">
        <w:t>An alternative explanation for apparent epistasis</w:t>
      </w:r>
    </w:p>
    <w:p w14:paraId="71FF2BE6" w14:textId="77777777" w:rsidR="00592093" w:rsidRDefault="00592093" w:rsidP="004624B8">
      <w:pPr>
        <w:jc w:val="center"/>
      </w:pPr>
    </w:p>
    <w:p w14:paraId="6543FA5B" w14:textId="1F96E0A3" w:rsidR="00592093" w:rsidRPr="00BF6FCF" w:rsidRDefault="00592093" w:rsidP="004624B8">
      <w:pPr>
        <w:jc w:val="center"/>
      </w:pPr>
      <w:r>
        <w:t xml:space="preserve">Hemani </w:t>
      </w:r>
      <w:r w:rsidRPr="00592093">
        <w:rPr>
          <w:i/>
        </w:rPr>
        <w:t>et al</w:t>
      </w:r>
      <w:r>
        <w:t xml:space="preserve">. </w:t>
      </w:r>
    </w:p>
    <w:p w14:paraId="435D22F4" w14:textId="6548956A" w:rsidR="00BF6FCF" w:rsidRDefault="00BF6FCF" w:rsidP="009F2408">
      <w:pPr>
        <w:jc w:val="both"/>
      </w:pPr>
    </w:p>
    <w:p w14:paraId="49B7A3F1" w14:textId="56836555" w:rsidR="00520882" w:rsidRDefault="00FB3659" w:rsidP="009F2408">
      <w:pPr>
        <w:jc w:val="both"/>
      </w:pPr>
      <w:r>
        <w:t xml:space="preserve">We thank Wood </w:t>
      </w:r>
      <w:r w:rsidRPr="00E95E12">
        <w:rPr>
          <w:i/>
        </w:rPr>
        <w:t>et al</w:t>
      </w:r>
      <w:r>
        <w:t xml:space="preserve">. for </w:t>
      </w:r>
      <w:r w:rsidR="0065120D">
        <w:t xml:space="preserve">their interesting </w:t>
      </w:r>
      <w:r w:rsidR="003F2751">
        <w:t>observations</w:t>
      </w:r>
      <w:r>
        <w:t xml:space="preserve"> but </w:t>
      </w:r>
      <w:r w:rsidR="0065120D">
        <w:t>we do not believe that their</w:t>
      </w:r>
      <w:r w:rsidR="00CD6D87">
        <w:t xml:space="preserve"> overall</w:t>
      </w:r>
      <w:r w:rsidR="0065120D">
        <w:t xml:space="preserve"> conclusions are </w:t>
      </w:r>
      <w:r w:rsidR="00CD6D87">
        <w:t>consistent with</w:t>
      </w:r>
      <w:r w:rsidR="0065120D">
        <w:t xml:space="preserve"> the results presented</w:t>
      </w:r>
      <w:r>
        <w:t xml:space="preserve">. </w:t>
      </w:r>
      <w:r w:rsidR="0065120D">
        <w:t>First, alt</w:t>
      </w:r>
      <w:r w:rsidR="00EB1D77">
        <w:t xml:space="preserve">hough we replicate our results in large, independent samples, </w:t>
      </w:r>
      <w:r>
        <w:t xml:space="preserve">they </w:t>
      </w:r>
      <w:r w:rsidR="00520882">
        <w:t>do not replicate 1</w:t>
      </w:r>
      <w:bookmarkStart w:id="0" w:name="_GoBack"/>
      <w:bookmarkEnd w:id="0"/>
      <w:r w:rsidR="00520882">
        <w:t>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592093">
          <w:rPr>
            <w:noProof/>
          </w:rPr>
          <w:t>1</w:t>
        </w:r>
      </w:hyperlink>
      <w:r w:rsidR="006D5898">
        <w:rPr>
          <w:noProof/>
        </w:rPr>
        <w:t>]</w:t>
      </w:r>
      <w:r w:rsidR="006D5898">
        <w:fldChar w:fldCharType="end"/>
      </w:r>
      <w:r w:rsidR="00953538">
        <w:t>)</w:t>
      </w:r>
      <w:r>
        <w:t xml:space="preserve"> in the</w:t>
      </w:r>
      <w:r w:rsidR="00520882">
        <w:t xml:space="preserve"> </w:t>
      </w:r>
      <w:r w:rsidR="00EB1D77">
        <w:t xml:space="preserve">InCHIANTI dataset (N=450) </w:t>
      </w:r>
      <w:r w:rsidR="00520882">
        <w:t>at a type-I</w:t>
      </w:r>
      <w:r w:rsidR="00EE182F">
        <w:t xml:space="preserve"> error rate of 0.05/30=0.002, including none of our reported </w:t>
      </w:r>
      <w:r w:rsidR="00EE182F" w:rsidRPr="00E95E12">
        <w:rPr>
          <w:i/>
        </w:rPr>
        <w:t>cis-trans</w:t>
      </w:r>
      <w:r w:rsidR="00EE182F">
        <w:t xml:space="preserve"> interactions. </w:t>
      </w:r>
      <w:r w:rsidR="00EB1D77">
        <w:t xml:space="preserve">Despite having </w:t>
      </w:r>
      <w:r w:rsidR="00AF5554">
        <w:t>insufficient</w:t>
      </w:r>
      <w:r w:rsidR="00EB1D77">
        <w:t xml:space="preserve"> data to </w:t>
      </w:r>
      <w:r w:rsidR="003F2751">
        <w:t>draw</w:t>
      </w:r>
      <w:r w:rsidR="00EB1D77">
        <w:t xml:space="preserve"> </w:t>
      </w:r>
      <w:r w:rsidR="00AF5554">
        <w:t>conclusion</w:t>
      </w:r>
      <w:r w:rsidR="003F2751">
        <w:t>s</w:t>
      </w:r>
      <w:r w:rsidR="00EB1D77">
        <w:t xml:space="preserve"> on the </w:t>
      </w:r>
      <w:r w:rsidR="00EB1D77">
        <w:rPr>
          <w:i/>
        </w:rPr>
        <w:t>cis-trans</w:t>
      </w:r>
      <w:r w:rsidR="00EB1D77">
        <w:t xml:space="preserve"> effects, Wood </w:t>
      </w:r>
      <w:r w:rsidR="00EB1D77"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r w:rsidR="0065120D">
        <w:t xml:space="preserve">They provide no plausible mechanism whereby the </w:t>
      </w:r>
      <w:r w:rsidR="0065120D" w:rsidRPr="006D5898">
        <w:rPr>
          <w:i/>
        </w:rPr>
        <w:t>cis</w:t>
      </w:r>
      <w:r w:rsidR="0065120D">
        <w:t xml:space="preserve">-acting </w:t>
      </w:r>
      <w:r w:rsidR="00320961">
        <w:t>IncSeq S</w:t>
      </w:r>
      <w:r w:rsidR="0065120D">
        <w:t xml:space="preserve">NP could explain </w:t>
      </w:r>
      <w:r w:rsidR="0065120D" w:rsidRPr="006D5898">
        <w:rPr>
          <w:i/>
        </w:rPr>
        <w:t>cis-trans</w:t>
      </w:r>
      <w:r w:rsidR="0065120D">
        <w:t xml:space="preserve"> interactions.</w:t>
      </w:r>
    </w:p>
    <w:p w14:paraId="7A47EBC5" w14:textId="77777777" w:rsidR="00AF5554" w:rsidRDefault="00AF5554" w:rsidP="00AF5554">
      <w:pPr>
        <w:jc w:val="both"/>
      </w:pPr>
    </w:p>
    <w:p w14:paraId="1E927800" w14:textId="16B38B70" w:rsidR="00F96E77" w:rsidRDefault="0065120D" w:rsidP="00AF5554">
      <w:pPr>
        <w:jc w:val="both"/>
      </w:pPr>
      <w:r>
        <w:t xml:space="preserve">Second, applying their method in our discovery and replication datasets </w:t>
      </w:r>
      <w:r>
        <w:fldChar w:fldCharType="begin"/>
      </w:r>
      <w:r>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fldChar w:fldCharType="separate"/>
      </w:r>
      <w:r>
        <w:rPr>
          <w:noProof/>
        </w:rPr>
        <w:t>[</w:t>
      </w:r>
      <w:hyperlink w:anchor="_ENREF_1" w:tooltip="Hemani, 2014 #877" w:history="1">
        <w:r>
          <w:rPr>
            <w:noProof/>
          </w:rPr>
          <w:t>1</w:t>
        </w:r>
      </w:hyperlink>
      <w:r>
        <w:rPr>
          <w:noProof/>
        </w:rPr>
        <w:t>]</w:t>
      </w:r>
      <w:r>
        <w:fldChar w:fldCharType="end"/>
      </w:r>
      <w:r>
        <w:t xml:space="preserve"> fails to abrogate the statistical evidence for epistasis</w:t>
      </w:r>
      <w:r w:rsidR="00AF5554">
        <w:t>.</w:t>
      </w:r>
      <w:r>
        <w:t xml:space="preserve"> Specifically, t</w:t>
      </w:r>
      <w:r w:rsidR="00AF5554">
        <w:t>he meta-analysis of these results shows that interaction effects remain for 24/26 epistasis pairs after correcting for effects of the IncS</w:t>
      </w:r>
      <w:r w:rsidR="00320961">
        <w:t>eq S</w:t>
      </w:r>
      <w:r w:rsidR="00AF5554">
        <w:t>NP (</w:t>
      </w:r>
      <w:r w:rsidR="00AF5554" w:rsidRPr="00977B3A">
        <w:rPr>
          <w:b/>
        </w:rPr>
        <w:t xml:space="preserve">Table </w:t>
      </w:r>
      <w:r w:rsidR="00FC305C">
        <w:rPr>
          <w:b/>
        </w:rPr>
        <w:t>1</w:t>
      </w:r>
      <w:r w:rsidR="00AF5554">
        <w:t xml:space="preserve">). For the remaining two pairs we cannot rule out a haplotype effect such as postulated by Wood </w:t>
      </w:r>
      <w:r w:rsidR="00AF5554" w:rsidRPr="00BE7B1A">
        <w:rPr>
          <w:i/>
        </w:rPr>
        <w:t>et al</w:t>
      </w:r>
      <w:r w:rsidR="00AF5554">
        <w:t xml:space="preserve">. and this may indeed be a more parsimonious explanation for these two pairs. </w:t>
      </w:r>
      <w:r w:rsidR="00AF5554" w:rsidRPr="00713595">
        <w:t>Haplotype effects</w:t>
      </w:r>
      <w:r w:rsidR="00AF5554">
        <w:t xml:space="preserve"> </w:t>
      </w:r>
      <w:r w:rsidR="00AF5554" w:rsidRPr="00713595">
        <w:t xml:space="preserve">are known to be confounding factors in </w:t>
      </w:r>
      <w:r w:rsidR="00AF5554" w:rsidRPr="00713595">
        <w:rPr>
          <w:i/>
        </w:rPr>
        <w:t>cis-cis</w:t>
      </w:r>
      <w:r w:rsidR="00AF5554" w:rsidRPr="00713595">
        <w:t xml:space="preserve"> interactions</w:t>
      </w:r>
      <w:r w:rsidR="00AF5554">
        <w:t>, as</w:t>
      </w:r>
      <w:r w:rsidR="00AF5554" w:rsidRPr="00713595">
        <w:t xml:space="preserve"> stated in </w:t>
      </w:r>
      <w:r w:rsidR="00AF5554">
        <w:t xml:space="preserve">Hemani </w:t>
      </w:r>
      <w:r w:rsidR="00AF5554" w:rsidRPr="001B23C0">
        <w:rPr>
          <w:i/>
        </w:rPr>
        <w:t>et al</w:t>
      </w:r>
      <w:r w:rsidR="00AF5554" w:rsidRPr="00713595">
        <w:t>.</w:t>
      </w:r>
      <w:r w:rsidR="00F96E77">
        <w:t xml:space="preserve"> </w:t>
      </w:r>
    </w:p>
    <w:p w14:paraId="7FC07824" w14:textId="77777777" w:rsidR="00F96E77" w:rsidRDefault="00F96E77" w:rsidP="00AF5554">
      <w:pPr>
        <w:jc w:val="both"/>
        <w:rPr>
          <w:lang w:val="en-US"/>
        </w:rPr>
      </w:pPr>
    </w:p>
    <w:p w14:paraId="79D84E7C" w14:textId="5CBDA4F5" w:rsidR="00AF5554" w:rsidRDefault="00F128C1" w:rsidP="00AF5554">
      <w:pPr>
        <w:jc w:val="both"/>
      </w:pPr>
      <w:r>
        <w:rPr>
          <w:rFonts w:ascii="Calibri" w:hAnsi="Calibri" w:cs="Calibri"/>
          <w:lang w:val="en-US"/>
        </w:rPr>
        <w:t xml:space="preserve">Third, Wood </w:t>
      </w:r>
      <w:r>
        <w:rPr>
          <w:rFonts w:ascii="Calibri" w:hAnsi="Calibri" w:cs="Calibri"/>
          <w:i/>
          <w:iCs/>
          <w:lang w:val="en-US"/>
        </w:rPr>
        <w:t>et al</w:t>
      </w:r>
      <w:r>
        <w:rPr>
          <w:rFonts w:ascii="Calibri" w:hAnsi="Calibri" w:cs="Calibri"/>
          <w:lang w:val="en-US"/>
        </w:rPr>
        <w:t>. ignore the possibility that the IncSeq SNP is either one of the epistatic causal loci, or in higher LD with the </w:t>
      </w:r>
      <w:r>
        <w:rPr>
          <w:rFonts w:ascii="Calibri" w:hAnsi="Calibri" w:cs="Calibri"/>
          <w:kern w:val="1"/>
          <w:lang w:val="en-US"/>
        </w:rPr>
        <w:t>causal</w:t>
      </w:r>
      <w:r>
        <w:rPr>
          <w:rFonts w:ascii="Calibri" w:hAnsi="Calibri" w:cs="Calibri"/>
          <w:lang w:val="en-US"/>
        </w:rPr>
        <w:t xml:space="preserve"> loci than the genotyped epistatic SNP and assume that a direct comparison of the interaction </w:t>
      </w:r>
      <w:r>
        <w:rPr>
          <w:rFonts w:ascii="Calibri" w:hAnsi="Calibri" w:cs="Calibri"/>
          <w:i/>
          <w:iCs/>
          <w:lang w:val="en-US"/>
        </w:rPr>
        <w:t>p</w:t>
      </w:r>
      <w:r>
        <w:rPr>
          <w:rFonts w:ascii="Calibri" w:hAnsi="Calibri" w:cs="Calibri"/>
          <w:lang w:val="en-US"/>
        </w:rPr>
        <w:t>-value before and after linear adjustment of the IncSeq SNP provides evidence for their alternative explanation</w:t>
      </w:r>
      <w:r w:rsidR="00F96E77" w:rsidRPr="00F96E77">
        <w:rPr>
          <w:lang w:val="en-US"/>
        </w:rPr>
        <w:t xml:space="preserve">. </w:t>
      </w:r>
      <w:r w:rsidR="00200F89">
        <w:rPr>
          <w:lang w:val="en-US"/>
        </w:rPr>
        <w:t>T</w:t>
      </w:r>
      <w:r w:rsidR="00F96E77" w:rsidRPr="00F96E77">
        <w:rPr>
          <w:lang w:val="en-US"/>
        </w:rPr>
        <w:t xml:space="preserve">his is analogous to </w:t>
      </w:r>
      <w:r w:rsidR="00200F89">
        <w:rPr>
          <w:lang w:val="en-US"/>
        </w:rPr>
        <w:t xml:space="preserve">fine mapping and removing </w:t>
      </w:r>
      <w:r w:rsidR="00320961">
        <w:rPr>
          <w:lang w:val="en-US"/>
        </w:rPr>
        <w:t>effects of one of the fine mapped loci in the epistatic SNP pair before re-testing the original pair.</w:t>
      </w:r>
    </w:p>
    <w:p w14:paraId="40803037" w14:textId="77777777" w:rsidR="00C53450" w:rsidRDefault="00C53450" w:rsidP="009F2408">
      <w:pPr>
        <w:jc w:val="both"/>
      </w:pPr>
    </w:p>
    <w:p w14:paraId="718ADA93" w14:textId="51D20BFF" w:rsidR="009F2408" w:rsidRDefault="0065120D" w:rsidP="009F2408">
      <w:pPr>
        <w:jc w:val="both"/>
      </w:pPr>
      <w:r>
        <w:t>Fourth, f</w:t>
      </w:r>
      <w:r w:rsidR="009F2408">
        <w:t xml:space="preserve">or </w:t>
      </w:r>
      <w:r w:rsidR="00F8680B">
        <w:t xml:space="preserve">11 </w:t>
      </w:r>
      <w:r w:rsidR="009F2408">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xml:space="preserve">. there is evidence for additional </w:t>
      </w:r>
      <w:r w:rsidR="00650F18" w:rsidRPr="00650F18">
        <w:rPr>
          <w:i/>
        </w:rPr>
        <w:t>cis</w:t>
      </w:r>
      <w:r w:rsidR="00650F18">
        <w:t>-</w:t>
      </w:r>
      <w:r w:rsidR="00F8680B">
        <w:t xml:space="preserve">genetic variation </w:t>
      </w:r>
      <w:r w:rsidR="00650F18">
        <w:t>to that</w:t>
      </w:r>
      <w:r w:rsidR="00F8680B">
        <w:t xml:space="preserve"> explained by the IncS</w:t>
      </w:r>
      <w:r w:rsidR="00320961">
        <w:t>eq S</w:t>
      </w:r>
      <w:r w:rsidR="00F8680B">
        <w:t>NPs</w:t>
      </w:r>
      <w:r w:rsidR="00592093" w:rsidRPr="00592093">
        <w:t xml:space="preserve"> </w: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 </w:instrText>
      </w:r>
      <w:r w:rsidR="00592093" w:rsidRPr="00592093">
        <w:fldChar w:fldCharType="begin">
          <w:fldData xml:space="preserve">PEVuZE5vdGU+PENpdGU+PEF1dGhvcj5XZXN0cmE8L0F1dGhvcj48WWVhcj4yMDEzPC9ZZWFyPjxS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=
</w:fldData>
        </w:fldChar>
      </w:r>
      <w:r w:rsidR="00592093" w:rsidRPr="00592093">
        <w:instrText xml:space="preserve"> ADDIN EN.CITE.DATA </w:instrText>
      </w:r>
      <w:r w:rsidR="00592093" w:rsidRPr="00592093">
        <w:fldChar w:fldCharType="end"/>
      </w:r>
      <w:r w:rsidR="00592093" w:rsidRPr="00592093">
        <w:fldChar w:fldCharType="separate"/>
      </w:r>
      <w:r w:rsidR="00592093" w:rsidRPr="00592093">
        <w:rPr>
          <w:noProof/>
        </w:rPr>
        <w:t>[</w:t>
      </w:r>
      <w:hyperlink w:anchor="_ENREF_2" w:tooltip="Westra, 2013 #859" w:history="1">
        <w:r w:rsidR="00592093" w:rsidRPr="00592093">
          <w:rPr>
            <w:noProof/>
          </w:rPr>
          <w:t>2</w:t>
        </w:r>
      </w:hyperlink>
      <w:r w:rsidR="00592093" w:rsidRPr="00592093">
        <w:rPr>
          <w:noProof/>
        </w:rPr>
        <w:t>]</w:t>
      </w:r>
      <w:r w:rsidR="00592093" w:rsidRPr="00592093">
        <w:fldChar w:fldCharType="end"/>
      </w:r>
      <w:r w:rsidR="00981649">
        <w:t>. Hence the IncS</w:t>
      </w:r>
      <w:r w:rsidR="00320961">
        <w:t>eq S</w:t>
      </w:r>
      <w:r w:rsidR="00981649">
        <w:t>NPs are not the o</w:t>
      </w:r>
      <w:r w:rsidR="002D7507">
        <w:t xml:space="preserve">nly (causal) variants in </w:t>
      </w:r>
      <w:r w:rsidR="002D7507" w:rsidRPr="00240BFB">
        <w:rPr>
          <w:i/>
        </w:rPr>
        <w:t>cis</w:t>
      </w:r>
      <w:r w:rsidR="002D7507">
        <w:t xml:space="preserve"> and therefore the additive effect of the IncS</w:t>
      </w:r>
      <w:r w:rsidR="00320961">
        <w:t>eq S</w:t>
      </w:r>
      <w:r w:rsidR="002D7507">
        <w:t xml:space="preserve">NPs may contain additive effects of additional variants.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w:t>
      </w:r>
      <w:r w:rsidR="00247D10">
        <w:t xml:space="preserve">completely </w:t>
      </w:r>
      <w:r w:rsidR="006D5898">
        <w:t>orthogonal to SNP based methods</w:t>
      </w:r>
      <w:r w:rsidR="00F94A40">
        <w:t xml:space="preserve"> </w:t>
      </w:r>
      <w:r w:rsidR="00F94A40">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F94A40">
        <w:fldChar w:fldCharType="separate"/>
      </w:r>
      <w:r w:rsidR="00592093">
        <w:rPr>
          <w:noProof/>
        </w:rPr>
        <w:t>[</w:t>
      </w:r>
      <w:hyperlink w:anchor="_ENREF_3" w:tooltip="Powell, 2013 #875" w:history="1">
        <w:r w:rsidR="00592093">
          <w:rPr>
            <w:noProof/>
          </w:rPr>
          <w:t>3</w:t>
        </w:r>
      </w:hyperlink>
      <w:r w:rsidR="00592093">
        <w:rPr>
          <w:noProof/>
        </w:rPr>
        <w:t>]</w:t>
      </w:r>
      <w:r w:rsidR="00F94A40">
        <w:fldChar w:fldCharType="end"/>
      </w:r>
      <w:r w:rsidR="007A2E3F">
        <w:t xml:space="preserve"> </w:t>
      </w:r>
      <w:r w:rsidR="00F94A40">
        <w:t>(</w:t>
      </w:r>
      <w:r w:rsidR="00F94A40" w:rsidRPr="00F94A40">
        <w:rPr>
          <w:b/>
        </w:rPr>
        <w:t xml:space="preserve">Table </w:t>
      </w:r>
      <w:r w:rsidR="00592093">
        <w:rPr>
          <w:b/>
        </w:rPr>
        <w:t>2</w:t>
      </w:r>
      <w:r w:rsidR="00F94A40">
        <w:t xml:space="preserve">). </w:t>
      </w:r>
    </w:p>
    <w:p w14:paraId="756968E3" w14:textId="77777777" w:rsidR="009F2408" w:rsidRDefault="009F2408" w:rsidP="009F2408">
      <w:pPr>
        <w:jc w:val="both"/>
      </w:pPr>
    </w:p>
    <w:p w14:paraId="239F823F" w14:textId="3265E654" w:rsidR="00364FD0" w:rsidRDefault="0065120D" w:rsidP="009F2408">
      <w:pPr>
        <w:jc w:val="both"/>
      </w:pPr>
      <w:r>
        <w:t>Fifth, there is evidence of interaction variation for pairs of SNPs that include the IncS</w:t>
      </w:r>
      <w:r w:rsidR="00320961">
        <w:t>eq S</w:t>
      </w:r>
      <w:r>
        <w:t>NPs themselves. D</w:t>
      </w:r>
      <w:r w:rsidR="000B0981">
        <w:t>ue to lower minor allele frequencies of the IncS</w:t>
      </w:r>
      <w:r w:rsidR="00320961">
        <w:t>eq S</w:t>
      </w:r>
      <w:r w:rsidR="000B0981">
        <w:t xml:space="preserve">NPs many of the pairwise genotype classes are missing, meaning epistatic effects cannot be tested between </w:t>
      </w:r>
      <w:r w:rsidR="00B865BB">
        <w:t>well-imputed</w:t>
      </w:r>
      <w:r w:rsidR="000B0981">
        <w:t xml:space="preserve"> IncS</w:t>
      </w:r>
      <w:r w:rsidR="00320961">
        <w:t>eq S</w:t>
      </w:r>
      <w:r w:rsidR="000B0981">
        <w:t>NP and genotyped SNPs</w:t>
      </w:r>
      <w:r w:rsidR="00B865BB">
        <w:t xml:space="preserve"> in our discovery data</w:t>
      </w:r>
      <w:r w:rsidR="000B0981">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w:t>
      </w:r>
      <w:r w:rsidR="00320961">
        <w:t>eq S</w:t>
      </w:r>
      <w:r w:rsidR="00450318">
        <w:t>NP and the SNP from the original pair that was in least LD with it (</w:t>
      </w:r>
      <w:r w:rsidR="00B865BB" w:rsidRPr="00B865BB">
        <w:rPr>
          <w:b/>
        </w:rPr>
        <w:t xml:space="preserve">Table </w:t>
      </w:r>
      <w:r w:rsidR="00592093">
        <w:rPr>
          <w:b/>
        </w:rPr>
        <w:t>3</w:t>
      </w:r>
      <w:r w:rsidR="00450318">
        <w:t xml:space="preserve">). </w:t>
      </w:r>
    </w:p>
    <w:p w14:paraId="65ACA0C6" w14:textId="77777777" w:rsidR="007A7199" w:rsidRDefault="007A7199" w:rsidP="009F2408">
      <w:pPr>
        <w:jc w:val="both"/>
      </w:pPr>
    </w:p>
    <w:p w14:paraId="7945661A" w14:textId="44B77571" w:rsidR="00C53450" w:rsidRDefault="00981649" w:rsidP="009F2408">
      <w:pPr>
        <w:jc w:val="both"/>
      </w:pPr>
      <w:r>
        <w:lastRenderedPageBreak/>
        <w:t xml:space="preserve">Finally, we did not report that epistasis was ‘widespread’ and in fact pointed out that </w:t>
      </w:r>
      <w:r w:rsidR="00247D10">
        <w:t xml:space="preserve">for gene expression </w:t>
      </w:r>
      <w:r>
        <w:t>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ZWNOdW0+ODc1PC9SZWNOdW0+PERpc3BsYXlUZXh0PlsxLDNdPC9EaXNwbGF5VGV4dD48cmVjb3Jk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592093">
        <w:instrText xml:space="preserve"> ADDIN EN.CITE.DATA </w:instrText>
      </w:r>
      <w:r w:rsidR="00592093">
        <w:fldChar w:fldCharType="end"/>
      </w:r>
      <w:r w:rsidR="00B83B83">
        <w:fldChar w:fldCharType="separate"/>
      </w:r>
      <w:r w:rsidR="00592093">
        <w:rPr>
          <w:noProof/>
        </w:rPr>
        <w:t>[</w:t>
      </w:r>
      <w:hyperlink w:anchor="_ENREF_1" w:tooltip="Hemani, 2014 #877" w:history="1">
        <w:r w:rsidR="00592093">
          <w:rPr>
            <w:noProof/>
          </w:rPr>
          <w:t>1</w:t>
        </w:r>
      </w:hyperlink>
      <w:r w:rsidR="00592093">
        <w:rPr>
          <w:noProof/>
        </w:rPr>
        <w:t>,</w:t>
      </w:r>
      <w:hyperlink w:anchor="_ENREF_3" w:tooltip="Powell, 2013 #875" w:history="1">
        <w:r w:rsidR="00592093">
          <w:rPr>
            <w:noProof/>
          </w:rPr>
          <w:t>3</w:t>
        </w:r>
      </w:hyperlink>
      <w:r w:rsidR="00592093">
        <w:rPr>
          <w:noProof/>
        </w:rPr>
        <w:t>]</w:t>
      </w:r>
      <w:r w:rsidR="00B83B83">
        <w:fldChar w:fldCharType="end"/>
      </w:r>
      <w:r>
        <w:t>.</w:t>
      </w:r>
      <w:r w:rsidR="007A7199">
        <w:t xml:space="preserve"> </w:t>
      </w:r>
    </w:p>
    <w:p w14:paraId="5E909B61" w14:textId="77777777" w:rsidR="00056C78" w:rsidRDefault="00056C78" w:rsidP="009F2408">
      <w:pPr>
        <w:jc w:val="both"/>
      </w:pPr>
    </w:p>
    <w:p w14:paraId="54924011" w14:textId="77777777" w:rsidR="00592093" w:rsidRPr="00592093" w:rsidRDefault="00B83B83" w:rsidP="00592093">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592093" w:rsidRPr="00592093">
        <w:rPr>
          <w:rFonts w:ascii="Cambria" w:hAnsi="Cambria"/>
          <w:noProof/>
        </w:rPr>
        <w:t>1. Hemani G, Shakhbazov K, Westra H, Esko T, Henders AK, et al. (2014) Detection and replication of epistasis influencing transcription in humans. Nature In Press.</w:t>
      </w:r>
      <w:bookmarkEnd w:id="1"/>
    </w:p>
    <w:p w14:paraId="6AD25A0A" w14:textId="77777777" w:rsidR="00592093" w:rsidRPr="00592093" w:rsidRDefault="00592093" w:rsidP="00592093">
      <w:pPr>
        <w:ind w:left="720" w:hanging="720"/>
        <w:jc w:val="both"/>
        <w:rPr>
          <w:rFonts w:ascii="Cambria" w:hAnsi="Cambria"/>
          <w:noProof/>
        </w:rPr>
      </w:pPr>
      <w:bookmarkStart w:id="2" w:name="_ENREF_2"/>
      <w:r w:rsidRPr="00592093">
        <w:rPr>
          <w:rFonts w:ascii="Cambria" w:hAnsi="Cambria"/>
          <w:noProof/>
        </w:rPr>
        <w:t>2. Westra HJ, Peters MJ, Esko T, Yaghootkar H, Schurmann C, et al. (2013) Systematic identification of trans eQTLs as putative drivers of known disease associations. Nat Genet 45: 1238-U1195.</w:t>
      </w:r>
      <w:bookmarkEnd w:id="2"/>
    </w:p>
    <w:p w14:paraId="4E9D96BD" w14:textId="77777777" w:rsidR="00592093" w:rsidRPr="00592093" w:rsidRDefault="00592093" w:rsidP="00592093">
      <w:pPr>
        <w:ind w:left="720" w:hanging="720"/>
        <w:jc w:val="both"/>
        <w:rPr>
          <w:rFonts w:ascii="Cambria" w:hAnsi="Cambria"/>
          <w:noProof/>
        </w:rPr>
      </w:pPr>
      <w:bookmarkStart w:id="3" w:name="_ENREF_3"/>
      <w:r w:rsidRPr="00592093">
        <w:rPr>
          <w:rFonts w:ascii="Cambria" w:hAnsi="Cambria"/>
          <w:noProof/>
        </w:rPr>
        <w:t>3. Powell JE, Henders AK, McRae AF, Kim J, Hemani G, et al. (2013) Congruence of Additive and Non-Additive Effects on Gene Expression Estimated from Pedigree and SNP Data. PLoS Genet 9.</w:t>
      </w:r>
      <w:bookmarkEnd w:id="3"/>
    </w:p>
    <w:p w14:paraId="14855A9A" w14:textId="77777777" w:rsidR="00592093" w:rsidRPr="00592093" w:rsidRDefault="00592093" w:rsidP="00592093">
      <w:pPr>
        <w:ind w:left="720" w:hanging="720"/>
        <w:jc w:val="both"/>
        <w:rPr>
          <w:rFonts w:ascii="Cambria" w:hAnsi="Cambria"/>
          <w:noProof/>
        </w:rPr>
      </w:pPr>
      <w:bookmarkStart w:id="4" w:name="_ENREF_4"/>
      <w:r w:rsidRPr="00592093">
        <w:rPr>
          <w:rFonts w:ascii="Cambria" w:hAnsi="Cambria"/>
          <w:noProof/>
        </w:rPr>
        <w:t>4. Powell JE, Henders AK, McRae AF, Caracella A, Smith S, et al. (2012) The Brisbane Systems Genetics Study: genetical genomics meets complex trait genetics. PLoS One 7: e35430.</w:t>
      </w:r>
      <w:bookmarkEnd w:id="4"/>
    </w:p>
    <w:p w14:paraId="5C54BBF1" w14:textId="0EACC16E" w:rsidR="00592093" w:rsidRDefault="00592093" w:rsidP="00592093">
      <w:pPr>
        <w:jc w:val="both"/>
        <w:rPr>
          <w:rFonts w:ascii="Cambria" w:hAnsi="Cambria"/>
          <w:noProof/>
        </w:rPr>
      </w:pPr>
    </w:p>
    <w:p w14:paraId="0F38D67A" w14:textId="5314B446"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lastRenderedPageBreak/>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1B61C644" w14:textId="17110F86" w:rsidR="00A25938" w:rsidRDefault="006A11EB" w:rsidP="009F2408">
      <w:pPr>
        <w:jc w:val="both"/>
      </w:pPr>
      <w:r w:rsidRPr="006A11EB">
        <w:rPr>
          <w:b/>
        </w:rPr>
        <w:t xml:space="preserve">Table </w:t>
      </w:r>
      <w:r w:rsidR="00592093">
        <w:rPr>
          <w:b/>
        </w:rPr>
        <w:t>2</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 </w:instrText>
      </w:r>
      <w:r w:rsidR="00592093">
        <w:fldChar w:fldCharType="begin">
          <w:fldData xml:space="preserve">PEVuZE5vdGU+PENpdGU+PEF1dGhvcj5Qb3dlbGw8L0F1dGhvcj48WWVhcj4yMDEyPC9ZZWFyPjxS
ZWNOdW0+Mjg8L1JlY051bT48RGlzcGxheVRleHQ+WzRdPC9EaXNwbGF5VGV4dD48cmVjb3JkPjxy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592093">
        <w:instrText xml:space="preserve"> ADDIN EN.CITE.DATA </w:instrText>
      </w:r>
      <w:r w:rsidR="00592093">
        <w:fldChar w:fldCharType="end"/>
      </w:r>
      <w:r w:rsidR="00090207">
        <w:fldChar w:fldCharType="separate"/>
      </w:r>
      <w:r w:rsidR="00592093">
        <w:rPr>
          <w:noProof/>
        </w:rPr>
        <w:t>[</w:t>
      </w:r>
      <w:hyperlink w:anchor="_ENREF_4" w:tooltip="Powell, 2012 #28" w:history="1">
        <w:r w:rsidR="00592093">
          <w:rPr>
            <w:noProof/>
          </w:rPr>
          <w:t>4</w:t>
        </w:r>
      </w:hyperlink>
      <w:r w:rsidR="00592093">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 </w:instrText>
      </w:r>
      <w:r w:rsidR="00592093">
        <w:fldChar w:fldCharType="begin">
          <w:fldData xml:space="preserve">PEVuZE5vdGU+PENpdGU+PEF1dGhvcj5Qb3dlbGw8L0F1dGhvcj48WWVhcj4yMDEzPC9ZZWFyPjxS
ZWNOdW0+ODc1PC9SZWNOdW0+PERpc3BsYXlUZXh0PlszXTwvRGlzcGxheVRleHQ+PHJlY29yZD48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592093">
        <w:instrText xml:space="preserve"> ADDIN EN.CITE.DATA </w:instrText>
      </w:r>
      <w:r w:rsidR="00592093">
        <w:fldChar w:fldCharType="end"/>
      </w:r>
      <w:r w:rsidR="00090207">
        <w:fldChar w:fldCharType="separate"/>
      </w:r>
      <w:r w:rsidR="00592093">
        <w:rPr>
          <w:noProof/>
        </w:rPr>
        <w:t>[</w:t>
      </w:r>
      <w:hyperlink w:anchor="_ENREF_3" w:tooltip="Powell, 2013 #875" w:history="1">
        <w:r w:rsidR="00592093">
          <w:rPr>
            <w:noProof/>
          </w:rPr>
          <w:t>3</w:t>
        </w:r>
      </w:hyperlink>
      <w:r w:rsidR="00592093">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3D1FB14B" w:rsidR="006A11EB" w:rsidRDefault="00A25938" w:rsidP="009F2408">
      <w:pPr>
        <w:jc w:val="both"/>
      </w:pPr>
      <w:proofErr w:type="gramStart"/>
      <w:r w:rsidRPr="00A25938">
        <w:rPr>
          <w:b/>
        </w:rPr>
        <w:t xml:space="preserve">Table </w:t>
      </w:r>
      <w:r w:rsidR="00592093">
        <w:rPr>
          <w:b/>
        </w:rPr>
        <w:t>3</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59&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46E3F"/>
    <w:rsid w:val="001B23C0"/>
    <w:rsid w:val="001C0679"/>
    <w:rsid w:val="001C42C0"/>
    <w:rsid w:val="001D6057"/>
    <w:rsid w:val="00200F89"/>
    <w:rsid w:val="002211E5"/>
    <w:rsid w:val="002313A5"/>
    <w:rsid w:val="00240BFB"/>
    <w:rsid w:val="00247D10"/>
    <w:rsid w:val="002C2204"/>
    <w:rsid w:val="002D0EDD"/>
    <w:rsid w:val="002D7507"/>
    <w:rsid w:val="00320961"/>
    <w:rsid w:val="00353395"/>
    <w:rsid w:val="00364FD0"/>
    <w:rsid w:val="003F2751"/>
    <w:rsid w:val="00422607"/>
    <w:rsid w:val="00422BAB"/>
    <w:rsid w:val="00450318"/>
    <w:rsid w:val="004624B8"/>
    <w:rsid w:val="004A42B0"/>
    <w:rsid w:val="004A5B96"/>
    <w:rsid w:val="004B0217"/>
    <w:rsid w:val="004D2AB7"/>
    <w:rsid w:val="004E425A"/>
    <w:rsid w:val="004F32B7"/>
    <w:rsid w:val="00504D4D"/>
    <w:rsid w:val="00520882"/>
    <w:rsid w:val="005900C4"/>
    <w:rsid w:val="00592093"/>
    <w:rsid w:val="005B49F1"/>
    <w:rsid w:val="005B6D44"/>
    <w:rsid w:val="005C7880"/>
    <w:rsid w:val="00600F92"/>
    <w:rsid w:val="00617625"/>
    <w:rsid w:val="006255BB"/>
    <w:rsid w:val="00650F18"/>
    <w:rsid w:val="0065120D"/>
    <w:rsid w:val="00666913"/>
    <w:rsid w:val="006A11EB"/>
    <w:rsid w:val="006A3F68"/>
    <w:rsid w:val="006D5898"/>
    <w:rsid w:val="007133F4"/>
    <w:rsid w:val="00713595"/>
    <w:rsid w:val="007439AC"/>
    <w:rsid w:val="00792BB9"/>
    <w:rsid w:val="0079757D"/>
    <w:rsid w:val="007A2E3F"/>
    <w:rsid w:val="007A3244"/>
    <w:rsid w:val="007A595A"/>
    <w:rsid w:val="007A7199"/>
    <w:rsid w:val="007D6294"/>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510C0"/>
    <w:rsid w:val="00A87D4B"/>
    <w:rsid w:val="00AF5554"/>
    <w:rsid w:val="00B560D2"/>
    <w:rsid w:val="00B83B83"/>
    <w:rsid w:val="00B865BB"/>
    <w:rsid w:val="00B877A6"/>
    <w:rsid w:val="00BB0697"/>
    <w:rsid w:val="00BB3E49"/>
    <w:rsid w:val="00BE05B3"/>
    <w:rsid w:val="00BE7B1A"/>
    <w:rsid w:val="00BF6FCF"/>
    <w:rsid w:val="00C24067"/>
    <w:rsid w:val="00C27798"/>
    <w:rsid w:val="00C53450"/>
    <w:rsid w:val="00C64257"/>
    <w:rsid w:val="00C9092F"/>
    <w:rsid w:val="00C91475"/>
    <w:rsid w:val="00CA407B"/>
    <w:rsid w:val="00CD0654"/>
    <w:rsid w:val="00CD114A"/>
    <w:rsid w:val="00CD6D87"/>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B3DFA"/>
    <w:rsid w:val="00EE182F"/>
    <w:rsid w:val="00F128C1"/>
    <w:rsid w:val="00F77D35"/>
    <w:rsid w:val="00F8680B"/>
    <w:rsid w:val="00F877B4"/>
    <w:rsid w:val="00F927E0"/>
    <w:rsid w:val="00F94A40"/>
    <w:rsid w:val="00F96E77"/>
    <w:rsid w:val="00FB18D5"/>
    <w:rsid w:val="00FB3659"/>
    <w:rsid w:val="00FC305C"/>
    <w:rsid w:val="00FC47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10122</Characters>
  <Application>Microsoft Macintosh Word</Application>
  <DocSecurity>0</DocSecurity>
  <Lines>84</Lines>
  <Paragraphs>23</Paragraphs>
  <ScaleCrop>false</ScaleCrop>
  <Company>QBI</Company>
  <LinksUpToDate>false</LinksUpToDate>
  <CharactersWithSpaces>11874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6</cp:revision>
  <dcterms:created xsi:type="dcterms:W3CDTF">2014-04-17T01:31:00Z</dcterms:created>
  <dcterms:modified xsi:type="dcterms:W3CDTF">2014-04-17T04:42:00Z</dcterms:modified>
</cp:coreProperties>
</file>