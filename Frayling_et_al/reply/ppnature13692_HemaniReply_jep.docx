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D5CF6" w14:textId="77777777" w:rsidR="002E5704" w:rsidRDefault="002E5704" w:rsidP="00650121">
      <w:pPr>
        <w:pStyle w:val="Query"/>
        <w:rPr>
          <w:szCs w:val="24"/>
        </w:rPr>
      </w:pPr>
      <w:r>
        <w:rPr>
          <w:szCs w:val="24"/>
          <w:highlight w:val="yellow"/>
        </w:rPr>
        <w:t>[AUTHOR: When you receive the PDF proofs, please check that the display items are as follows (doi</w:t>
      </w:r>
      <w:proofErr w:type="gramStart"/>
      <w:r>
        <w:rPr>
          <w:szCs w:val="24"/>
          <w:highlight w:val="yellow"/>
        </w:rPr>
        <w:t>:10.1038</w:t>
      </w:r>
      <w:proofErr w:type="gramEnd"/>
      <w:r>
        <w:rPr>
          <w:szCs w:val="24"/>
          <w:highlight w:val="yellow"/>
        </w:rPr>
        <w:t>/nature13692): Figs 0 (black &amp; white); 0 (colour); Tables: 2; Boxes: None. Please check all figures (and tables, if any) very carefully as they have been re-labelled, re-sized and adjusted to Nature’s style. Please check the title and the first paragraph with care, as they may have been re-written to aid accessibility for non-specialist readers. Please check email address and Competing Interests statement. Please check the symbols for addresses with care, and ensure that each address has a zip/postcode. Where a reference citation could be misread as an index, it has been set on the line, not as a superscript. Please also note any queries embedded in the reference list. Genetic material is set in italics, but gene products are set upright. Single-letter variables are set in italics (but not their subscripts unless these are also variables). We do not use italics for emphasis. Please check that italicization is correct throughout. Please ensure that any error bars in the figures are defined in the figure legends.]</w:t>
      </w:r>
    </w:p>
    <w:p w14:paraId="3943F966" w14:textId="77777777" w:rsidR="002E5704" w:rsidRDefault="002E5704">
      <w:pPr>
        <w:pStyle w:val="Title"/>
        <w:autoSpaceDE w:val="0"/>
        <w:autoSpaceDN w:val="0"/>
        <w:adjustRightInd w:val="0"/>
        <w:rPr>
          <w:szCs w:val="24"/>
        </w:rPr>
      </w:pPr>
      <w:r>
        <w:rPr>
          <w:szCs w:val="24"/>
        </w:rPr>
        <w:t xml:space="preserve">Hemani </w:t>
      </w:r>
      <w:r>
        <w:rPr>
          <w:i/>
          <w:szCs w:val="24"/>
        </w:rPr>
        <w:t>et al</w:t>
      </w:r>
      <w:r>
        <w:rPr>
          <w:szCs w:val="24"/>
        </w:rPr>
        <w:t>. reply</w:t>
      </w:r>
    </w:p>
    <w:p w14:paraId="7FC38216" w14:textId="77777777" w:rsidR="002E5704" w:rsidRDefault="002E5704">
      <w:pPr>
        <w:pStyle w:val="Affiliations"/>
        <w:autoSpaceDE w:val="0"/>
        <w:autoSpaceDN w:val="0"/>
        <w:adjustRightInd w:val="0"/>
        <w:rPr>
          <w:szCs w:val="24"/>
        </w:rPr>
      </w:pPr>
      <w:r>
        <w:rPr>
          <w:b/>
          <w:smallCaps/>
          <w:szCs w:val="24"/>
        </w:rPr>
        <w:t>replying to</w:t>
      </w:r>
      <w:r>
        <w:rPr>
          <w:szCs w:val="24"/>
        </w:rPr>
        <w:t xml:space="preserve"> A. R. Wood </w:t>
      </w:r>
      <w:r>
        <w:rPr>
          <w:i/>
          <w:szCs w:val="24"/>
        </w:rPr>
        <w:t>et al. Nature</w:t>
      </w:r>
      <w:r>
        <w:rPr>
          <w:szCs w:val="24"/>
        </w:rPr>
        <w:t xml:space="preserve"> </w:t>
      </w:r>
      <w:r>
        <w:rPr>
          <w:b/>
          <w:szCs w:val="24"/>
        </w:rPr>
        <w:t>5xx,</w:t>
      </w:r>
      <w:r>
        <w:rPr>
          <w:szCs w:val="24"/>
        </w:rPr>
        <w:t xml:space="preserve"> http://dx.doi.org/10.1038/nature13692 (2014).</w:t>
      </w:r>
    </w:p>
    <w:p w14:paraId="0A628380" w14:textId="77777777" w:rsidR="002E5704" w:rsidRDefault="002E5704">
      <w:pPr>
        <w:pStyle w:val="FirstPara"/>
        <w:autoSpaceDE w:val="0"/>
        <w:autoSpaceDN w:val="0"/>
        <w:adjustRightInd w:val="0"/>
        <w:rPr>
          <w:szCs w:val="24"/>
        </w:rPr>
      </w:pPr>
      <w:r>
        <w:rPr>
          <w:szCs w:val="24"/>
        </w:rPr>
        <w:t xml:space="preserve">We thank Wood </w:t>
      </w:r>
      <w:proofErr w:type="gramStart"/>
      <w:r>
        <w:rPr>
          <w:i/>
          <w:szCs w:val="24"/>
        </w:rPr>
        <w:t>et</w:t>
      </w:r>
      <w:proofErr w:type="gramEnd"/>
      <w:r>
        <w:rPr>
          <w:i/>
          <w:szCs w:val="24"/>
        </w:rPr>
        <w:t xml:space="preserve"> al.</w:t>
      </w:r>
      <w:r>
        <w:rPr>
          <w:rStyle w:val="citebib"/>
          <w:szCs w:val="24"/>
          <w:vertAlign w:val="superscript"/>
        </w:rPr>
        <w:t>1</w:t>
      </w:r>
      <w:r>
        <w:rPr>
          <w:szCs w:val="24"/>
        </w:rPr>
        <w:t xml:space="preserve"> for their interesting observations and although their proposed mechanism does not explain all our reported results, we acknowledge that alternative mechanisms could be behind the observation of epistatic signals. Although we replicate our results in large, independent samples, 19/30 of our reported interactions (Table 1 in ref. </w:t>
      </w:r>
      <w:r>
        <w:rPr>
          <w:rStyle w:val="citebib"/>
          <w:szCs w:val="24"/>
        </w:rPr>
        <w:t>2</w:t>
      </w:r>
      <w:r>
        <w:rPr>
          <w:szCs w:val="24"/>
        </w:rPr>
        <w:t xml:space="preserve">), Wood </w:t>
      </w:r>
      <w:r>
        <w:rPr>
          <w:i/>
          <w:szCs w:val="24"/>
        </w:rPr>
        <w:t>et al.</w:t>
      </w:r>
      <w:r>
        <w:rPr>
          <w:rStyle w:val="citebib"/>
          <w:szCs w:val="24"/>
          <w:vertAlign w:val="superscript"/>
        </w:rPr>
        <w:t>1</w:t>
      </w:r>
      <w:r>
        <w:rPr>
          <w:szCs w:val="24"/>
        </w:rPr>
        <w:t xml:space="preserve"> do not replicate in the InCHIANTI data set (</w:t>
      </w:r>
      <w:r>
        <w:rPr>
          <w:i/>
          <w:szCs w:val="24"/>
        </w:rPr>
        <w:t>n</w:t>
      </w:r>
      <w:r>
        <w:rPr>
          <w:szCs w:val="24"/>
        </w:rPr>
        <w:t xml:space="preserve"> = 450) at a type-I error rate of 0.05/30 = 0.002, including none of our reported </w:t>
      </w:r>
      <w:r>
        <w:rPr>
          <w:i/>
          <w:szCs w:val="24"/>
        </w:rPr>
        <w:t>cis–trans</w:t>
      </w:r>
      <w:r>
        <w:rPr>
          <w:szCs w:val="24"/>
        </w:rPr>
        <w:t xml:space="preserve"> interactions. Having insufficient data to replicate the discovery interactions makes it problematic to draw firm conclusions on the reported </w:t>
      </w:r>
      <w:r>
        <w:rPr>
          <w:i/>
          <w:szCs w:val="24"/>
        </w:rPr>
        <w:t>cis–trans</w:t>
      </w:r>
      <w:r>
        <w:rPr>
          <w:szCs w:val="24"/>
        </w:rPr>
        <w:t xml:space="preserve"> effects.</w:t>
      </w:r>
    </w:p>
    <w:p w14:paraId="005B8292" w14:textId="77777777" w:rsidR="002E5704" w:rsidRDefault="002E5704">
      <w:pPr>
        <w:pStyle w:val="BodyIndent"/>
        <w:autoSpaceDE w:val="0"/>
        <w:autoSpaceDN w:val="0"/>
        <w:adjustRightInd w:val="0"/>
        <w:rPr>
          <w:szCs w:val="24"/>
        </w:rPr>
      </w:pPr>
      <w:r>
        <w:rPr>
          <w:szCs w:val="24"/>
        </w:rPr>
        <w:t>Applying their method in our discovery and replication data sets</w:t>
      </w:r>
      <w:r>
        <w:rPr>
          <w:rStyle w:val="citebib"/>
          <w:szCs w:val="24"/>
          <w:vertAlign w:val="superscript"/>
        </w:rPr>
        <w:t>2</w:t>
      </w:r>
      <w:r>
        <w:rPr>
          <w:szCs w:val="24"/>
        </w:rPr>
        <w:t xml:space="preserve"> does not completely abrogate the statistical evidence for epistasis. Specifically, the meta-analysis of these results shows that weaker interaction effects remain for 24/26 epistasis pairs after correcting for effects of the IncSeq SNP (</w:t>
      </w:r>
      <w:r>
        <w:rPr>
          <w:rStyle w:val="citetbl"/>
          <w:szCs w:val="24"/>
        </w:rPr>
        <w:t>Table 1</w:t>
      </w:r>
      <w:r>
        <w:rPr>
          <w:szCs w:val="24"/>
        </w:rPr>
        <w:t xml:space="preserve">). For the remaining two pairs (at </w:t>
      </w:r>
      <w:r>
        <w:rPr>
          <w:i/>
          <w:szCs w:val="24"/>
        </w:rPr>
        <w:t>CSTB</w:t>
      </w:r>
      <w:r>
        <w:rPr>
          <w:szCs w:val="24"/>
        </w:rPr>
        <w:t xml:space="preserve"> and </w:t>
      </w:r>
      <w:r>
        <w:rPr>
          <w:i/>
          <w:szCs w:val="24"/>
        </w:rPr>
        <w:t>LAX1</w:t>
      </w:r>
      <w:r>
        <w:rPr>
          <w:szCs w:val="24"/>
        </w:rPr>
        <w:t xml:space="preserve">) we cannot rule out a haplotype effect such as postulated by Wood </w:t>
      </w:r>
      <w:proofErr w:type="gramStart"/>
      <w:r>
        <w:rPr>
          <w:i/>
          <w:szCs w:val="24"/>
        </w:rPr>
        <w:t>et</w:t>
      </w:r>
      <w:proofErr w:type="gramEnd"/>
      <w:r>
        <w:rPr>
          <w:i/>
          <w:szCs w:val="24"/>
        </w:rPr>
        <w:t xml:space="preserve"> al.</w:t>
      </w:r>
      <w:r>
        <w:rPr>
          <w:rStyle w:val="citebib"/>
          <w:szCs w:val="24"/>
          <w:vertAlign w:val="superscript"/>
        </w:rPr>
        <w:t>1</w:t>
      </w:r>
      <w:r>
        <w:rPr>
          <w:szCs w:val="24"/>
        </w:rPr>
        <w:t xml:space="preserve"> and this may indeed be a more parsimonious explanation for these two pairs. Haplotype effects are known to be confounding factors in </w:t>
      </w:r>
      <w:r>
        <w:rPr>
          <w:i/>
          <w:szCs w:val="24"/>
        </w:rPr>
        <w:t>cis–cis</w:t>
      </w:r>
      <w:r>
        <w:rPr>
          <w:szCs w:val="24"/>
        </w:rPr>
        <w:t xml:space="preserve"> interactions, as stated in Hemani </w:t>
      </w:r>
      <w:r>
        <w:rPr>
          <w:i/>
          <w:szCs w:val="24"/>
        </w:rPr>
        <w:t>et al.</w:t>
      </w:r>
      <w:r>
        <w:rPr>
          <w:rStyle w:val="citebib"/>
          <w:szCs w:val="24"/>
          <w:vertAlign w:val="superscript"/>
        </w:rPr>
        <w:t>2</w:t>
      </w:r>
      <w:r>
        <w:rPr>
          <w:szCs w:val="24"/>
        </w:rPr>
        <w:t xml:space="preserve"> The remaining results may remain significant owing to imperfect imputation of the IncSeq SNP (although imputation </w:t>
      </w:r>
      <w:r>
        <w:rPr>
          <w:i/>
          <w:szCs w:val="24"/>
        </w:rPr>
        <w:t>r</w:t>
      </w:r>
      <w:r>
        <w:rPr>
          <w:szCs w:val="24"/>
          <w:vertAlign w:val="superscript"/>
        </w:rPr>
        <w:t>2</w:t>
      </w:r>
      <w:r>
        <w:rPr>
          <w:szCs w:val="24"/>
        </w:rPr>
        <w:t xml:space="preserve"> is high), and we acknowledge that the presence of imperfectly tagged </w:t>
      </w:r>
      <w:r>
        <w:rPr>
          <w:i/>
          <w:szCs w:val="24"/>
        </w:rPr>
        <w:t>cis</w:t>
      </w:r>
      <w:r>
        <w:rPr>
          <w:szCs w:val="24"/>
        </w:rPr>
        <w:t xml:space="preserve"> SNPs with large additive effects could lead to inflation of the </w:t>
      </w:r>
      <w:r>
        <w:rPr>
          <w:i/>
          <w:szCs w:val="24"/>
        </w:rPr>
        <w:t>F</w:t>
      </w:r>
      <w:r>
        <w:rPr>
          <w:szCs w:val="24"/>
        </w:rPr>
        <w:t>-statistic for epistatic interactions owing to violations of normality assumptions.</w:t>
      </w:r>
    </w:p>
    <w:p w14:paraId="51ACCFF0" w14:textId="77777777" w:rsidR="002E5704" w:rsidRDefault="002E5704">
      <w:pPr>
        <w:pStyle w:val="BodyIndent"/>
        <w:autoSpaceDE w:val="0"/>
        <w:autoSpaceDN w:val="0"/>
        <w:adjustRightInd w:val="0"/>
        <w:rPr>
          <w:szCs w:val="24"/>
        </w:rPr>
      </w:pPr>
      <w:r>
        <w:rPr>
          <w:szCs w:val="24"/>
        </w:rPr>
        <w:t xml:space="preserve">For 11 of the </w:t>
      </w:r>
      <w:r>
        <w:rPr>
          <w:i/>
          <w:szCs w:val="24"/>
        </w:rPr>
        <w:t>cis</w:t>
      </w:r>
      <w:r>
        <w:rPr>
          <w:szCs w:val="24"/>
        </w:rPr>
        <w:t>–</w:t>
      </w:r>
      <w:r>
        <w:rPr>
          <w:i/>
          <w:szCs w:val="24"/>
        </w:rPr>
        <w:t>cis</w:t>
      </w:r>
      <w:r>
        <w:rPr>
          <w:szCs w:val="24"/>
        </w:rPr>
        <w:t xml:space="preserve"> pairs that were replicated by Wood </w:t>
      </w:r>
      <w:r>
        <w:rPr>
          <w:i/>
          <w:szCs w:val="24"/>
        </w:rPr>
        <w:t>et al.</w:t>
      </w:r>
      <w:r>
        <w:rPr>
          <w:rStyle w:val="citebib"/>
          <w:szCs w:val="24"/>
          <w:vertAlign w:val="superscript"/>
        </w:rPr>
        <w:t>1</w:t>
      </w:r>
      <w:r>
        <w:rPr>
          <w:szCs w:val="24"/>
        </w:rPr>
        <w:t xml:space="preserve"> there is evidence for additional </w:t>
      </w:r>
      <w:r>
        <w:rPr>
          <w:i/>
          <w:szCs w:val="24"/>
        </w:rPr>
        <w:t>cis</w:t>
      </w:r>
      <w:r>
        <w:rPr>
          <w:szCs w:val="24"/>
        </w:rPr>
        <w:t>-genetic variation to that explained by the IncSeq SNPs</w:t>
      </w:r>
      <w:r>
        <w:rPr>
          <w:rStyle w:val="citebib"/>
          <w:szCs w:val="24"/>
          <w:vertAlign w:val="superscript"/>
        </w:rPr>
        <w:t>3</w:t>
      </w:r>
      <w:r>
        <w:rPr>
          <w:szCs w:val="24"/>
        </w:rPr>
        <w:t xml:space="preserve">. Hence the IncSeq SNPs are not the only (causal) variants in </w:t>
      </w:r>
      <w:r>
        <w:rPr>
          <w:i/>
          <w:szCs w:val="24"/>
        </w:rPr>
        <w:t>cis</w:t>
      </w:r>
      <w:r>
        <w:rPr>
          <w:szCs w:val="24"/>
        </w:rPr>
        <w:t xml:space="preserve"> and therefore the </w:t>
      </w:r>
      <w:proofErr w:type="gramStart"/>
      <w:r>
        <w:rPr>
          <w:szCs w:val="24"/>
        </w:rPr>
        <w:lastRenderedPageBreak/>
        <w:t>additive</w:t>
      </w:r>
      <w:proofErr w:type="gramEnd"/>
      <w:r>
        <w:rPr>
          <w:szCs w:val="24"/>
        </w:rPr>
        <w:t xml:space="preserve"> effect of the IncSeq SNPs may contain additive effects of additional variants. Furthermore, these probes are within the 95th percentile of non-additive genetic variation estimated using a pedigree-based method that is completely orthogonal to SNP-based methods</w:t>
      </w:r>
      <w:r>
        <w:rPr>
          <w:rStyle w:val="citebib"/>
          <w:szCs w:val="24"/>
          <w:vertAlign w:val="superscript"/>
        </w:rPr>
        <w:t>4</w:t>
      </w:r>
      <w:r>
        <w:rPr>
          <w:szCs w:val="24"/>
        </w:rPr>
        <w:t xml:space="preserve"> (</w:t>
      </w:r>
      <w:r>
        <w:rPr>
          <w:rStyle w:val="citetbl"/>
          <w:szCs w:val="24"/>
        </w:rPr>
        <w:t>Table 2</w:t>
      </w:r>
      <w:r>
        <w:rPr>
          <w:szCs w:val="24"/>
        </w:rPr>
        <w:t>).</w:t>
      </w:r>
    </w:p>
    <w:p w14:paraId="6DB20D2B" w14:textId="79D2740E" w:rsidR="002E5704" w:rsidRDefault="002E5704">
      <w:pPr>
        <w:pStyle w:val="BodyIndent"/>
        <w:autoSpaceDE w:val="0"/>
        <w:autoSpaceDN w:val="0"/>
        <w:adjustRightInd w:val="0"/>
        <w:rPr>
          <w:szCs w:val="24"/>
        </w:rPr>
      </w:pPr>
      <w:r>
        <w:rPr>
          <w:szCs w:val="24"/>
        </w:rPr>
        <w:t>Fina</w:t>
      </w:r>
      <w:bookmarkStart w:id="0" w:name="_GoBack"/>
      <w:bookmarkEnd w:id="0"/>
      <w:r>
        <w:rPr>
          <w:szCs w:val="24"/>
        </w:rPr>
        <w:t xml:space="preserve">lly, we note that we did not report that epistasis was </w:t>
      </w:r>
      <w:del w:id="1" w:author="joseph powell" w:date="2014-08-20T08:59:00Z">
        <w:r w:rsidDel="00FA6793">
          <w:rPr>
            <w:szCs w:val="24"/>
          </w:rPr>
          <w:delText>‘</w:delText>
        </w:r>
      </w:del>
      <w:r>
        <w:rPr>
          <w:szCs w:val="24"/>
        </w:rPr>
        <w:t>widespread</w:t>
      </w:r>
      <w:del w:id="2" w:author="joseph powell" w:date="2014-08-20T08:59:00Z">
        <w:r w:rsidDel="00FA6793">
          <w:rPr>
            <w:szCs w:val="24"/>
          </w:rPr>
          <w:delText>’</w:delText>
        </w:r>
      </w:del>
      <w:r>
        <w:rPr>
          <w:szCs w:val="24"/>
        </w:rPr>
        <w:t xml:space="preserve"> and </w:t>
      </w:r>
      <w:del w:id="3" w:author="joseph powell" w:date="2014-08-20T08:59:00Z">
        <w:r w:rsidDel="00FA6793">
          <w:rPr>
            <w:szCs w:val="24"/>
          </w:rPr>
          <w:delText>in fact p</w:delText>
        </w:r>
      </w:del>
      <w:ins w:id="4" w:author="joseph powell" w:date="2014-08-20T08:59:00Z">
        <w:r w:rsidR="00FA6793">
          <w:rPr>
            <w:szCs w:val="24"/>
          </w:rPr>
          <w:t>p</w:t>
        </w:r>
      </w:ins>
      <w:r>
        <w:rPr>
          <w:szCs w:val="24"/>
        </w:rPr>
        <w:t>ointed out that for gene expression additive genetic variation explains much more of the total genetic variation than non-additive variation</w:t>
      </w:r>
      <w:r>
        <w:rPr>
          <w:rStyle w:val="citebib"/>
          <w:szCs w:val="24"/>
          <w:vertAlign w:val="superscript"/>
        </w:rPr>
        <w:t>2</w:t>
      </w:r>
      <w:proofErr w:type="gramStart"/>
      <w:r>
        <w:rPr>
          <w:rStyle w:val="citebib"/>
          <w:szCs w:val="24"/>
          <w:vertAlign w:val="superscript"/>
        </w:rPr>
        <w:t>,4</w:t>
      </w:r>
      <w:proofErr w:type="gramEnd"/>
      <w:r>
        <w:rPr>
          <w:szCs w:val="24"/>
        </w:rPr>
        <w:t>.</w:t>
      </w:r>
    </w:p>
    <w:p w14:paraId="62B010D2" w14:textId="77777777" w:rsidR="002E5704" w:rsidRDefault="002E5704">
      <w:pPr>
        <w:pStyle w:val="TableTitle"/>
        <w:autoSpaceDE w:val="0"/>
        <w:autoSpaceDN w:val="0"/>
        <w:adjustRightInd w:val="0"/>
        <w:rPr>
          <w:szCs w:val="24"/>
        </w:rPr>
      </w:pPr>
      <w:r>
        <w:rPr>
          <w:b/>
          <w:szCs w:val="24"/>
        </w:rPr>
        <w:t xml:space="preserve">Table 1 </w:t>
      </w:r>
      <w:r>
        <w:rPr>
          <w:szCs w:val="24"/>
        </w:rPr>
        <w:t>Meta-analysis of results from discovery and replication cohorts</w:t>
      </w:r>
    </w:p>
    <w:tbl>
      <w:tblPr>
        <w:tblStyle w:val="TableGrid"/>
        <w:tblW w:w="10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1783"/>
        <w:gridCol w:w="1774"/>
        <w:gridCol w:w="1774"/>
        <w:gridCol w:w="1273"/>
        <w:gridCol w:w="1711"/>
        <w:gridCol w:w="1475"/>
      </w:tblGrid>
      <w:tr w:rsidR="002E5704" w:rsidRPr="00186B39" w14:paraId="16E330AE" w14:textId="77777777" w:rsidTr="000C2C7C">
        <w:tc>
          <w:tcPr>
            <w:tcW w:w="1086" w:type="dxa"/>
            <w:tcBorders>
              <w:bottom w:val="single" w:sz="4" w:space="0" w:color="auto"/>
            </w:tcBorders>
            <w:vAlign w:val="bottom"/>
          </w:tcPr>
          <w:p w14:paraId="7ABF6B7A" w14:textId="3526A137" w:rsidR="002E5704" w:rsidRPr="002E5704" w:rsidRDefault="002E5704" w:rsidP="002E5704">
            <w:pPr>
              <w:pStyle w:val="TableHead"/>
              <w:autoSpaceDE w:val="0"/>
              <w:autoSpaceDN w:val="0"/>
              <w:adjustRightInd w:val="0"/>
              <w:rPr>
                <w:rFonts w:asciiTheme="majorHAnsi" w:hAnsiTheme="majorHAnsi"/>
                <w:b/>
                <w:i/>
              </w:rPr>
            </w:pPr>
            <w:r w:rsidRPr="002E5704">
              <w:rPr>
                <w:b/>
                <w:i/>
                <w:szCs w:val="24"/>
              </w:rPr>
              <w:t>Cis/trans</w:t>
            </w:r>
          </w:p>
        </w:tc>
        <w:tc>
          <w:tcPr>
            <w:tcW w:w="1783" w:type="dxa"/>
            <w:tcBorders>
              <w:bottom w:val="single" w:sz="4" w:space="0" w:color="auto"/>
            </w:tcBorders>
            <w:vAlign w:val="bottom"/>
          </w:tcPr>
          <w:p w14:paraId="1C8B335D" w14:textId="78AF651E" w:rsidR="002E5704" w:rsidRPr="002E5704" w:rsidRDefault="002E5704" w:rsidP="002E5704">
            <w:pPr>
              <w:pStyle w:val="TableHead"/>
              <w:autoSpaceDE w:val="0"/>
              <w:autoSpaceDN w:val="0"/>
              <w:adjustRightInd w:val="0"/>
              <w:jc w:val="both"/>
              <w:rPr>
                <w:rFonts w:asciiTheme="majorHAnsi" w:hAnsiTheme="majorHAnsi"/>
                <w:b/>
              </w:rPr>
            </w:pPr>
            <w:r w:rsidRPr="002E5704">
              <w:rPr>
                <w:b/>
                <w:szCs w:val="24"/>
              </w:rPr>
              <w:t>Gene (</w:t>
            </w:r>
            <w:proofErr w:type="spellStart"/>
            <w:r w:rsidRPr="002E5704">
              <w:rPr>
                <w:b/>
                <w:szCs w:val="24"/>
              </w:rPr>
              <w:t>chr</w:t>
            </w:r>
            <w:proofErr w:type="spellEnd"/>
            <w:r w:rsidRPr="002E5704">
              <w:rPr>
                <w:b/>
                <w:szCs w:val="24"/>
              </w:rPr>
              <w:t>)</w:t>
            </w:r>
          </w:p>
        </w:tc>
        <w:tc>
          <w:tcPr>
            <w:tcW w:w="1774" w:type="dxa"/>
            <w:tcBorders>
              <w:bottom w:val="single" w:sz="4" w:space="0" w:color="auto"/>
            </w:tcBorders>
            <w:vAlign w:val="bottom"/>
          </w:tcPr>
          <w:p w14:paraId="233E3CFF" w14:textId="1D2B8510" w:rsidR="002E5704" w:rsidRPr="002E5704" w:rsidRDefault="002E5704" w:rsidP="002E5704">
            <w:pPr>
              <w:pStyle w:val="TableHead"/>
              <w:autoSpaceDE w:val="0"/>
              <w:autoSpaceDN w:val="0"/>
              <w:adjustRightInd w:val="0"/>
              <w:jc w:val="both"/>
              <w:rPr>
                <w:rFonts w:asciiTheme="majorHAnsi" w:hAnsiTheme="majorHAnsi"/>
                <w:b/>
              </w:rPr>
            </w:pPr>
            <w:r w:rsidRPr="002E5704">
              <w:rPr>
                <w:b/>
                <w:szCs w:val="24"/>
              </w:rPr>
              <w:t>SNP1 (</w:t>
            </w:r>
            <w:proofErr w:type="spellStart"/>
            <w:r w:rsidRPr="002E5704">
              <w:rPr>
                <w:b/>
                <w:szCs w:val="24"/>
              </w:rPr>
              <w:t>chr</w:t>
            </w:r>
            <w:proofErr w:type="spellEnd"/>
            <w:r w:rsidRPr="002E5704">
              <w:rPr>
                <w:b/>
                <w:szCs w:val="24"/>
              </w:rPr>
              <w:t>)</w:t>
            </w:r>
          </w:p>
        </w:tc>
        <w:tc>
          <w:tcPr>
            <w:tcW w:w="1774" w:type="dxa"/>
            <w:tcBorders>
              <w:bottom w:val="single" w:sz="4" w:space="0" w:color="auto"/>
            </w:tcBorders>
            <w:vAlign w:val="bottom"/>
          </w:tcPr>
          <w:p w14:paraId="25B6BDAF" w14:textId="475B74FB" w:rsidR="002E5704" w:rsidRPr="002E5704" w:rsidRDefault="002E5704" w:rsidP="002E5704">
            <w:pPr>
              <w:pStyle w:val="TableHead"/>
              <w:autoSpaceDE w:val="0"/>
              <w:autoSpaceDN w:val="0"/>
              <w:adjustRightInd w:val="0"/>
              <w:jc w:val="both"/>
              <w:rPr>
                <w:rFonts w:asciiTheme="majorHAnsi" w:hAnsiTheme="majorHAnsi"/>
                <w:b/>
              </w:rPr>
            </w:pPr>
            <w:r w:rsidRPr="002E5704">
              <w:rPr>
                <w:b/>
                <w:szCs w:val="24"/>
              </w:rPr>
              <w:t>SNP2 (</w:t>
            </w:r>
            <w:proofErr w:type="spellStart"/>
            <w:r w:rsidRPr="002E5704">
              <w:rPr>
                <w:b/>
                <w:szCs w:val="24"/>
              </w:rPr>
              <w:t>chr</w:t>
            </w:r>
            <w:proofErr w:type="spellEnd"/>
            <w:r w:rsidRPr="002E5704">
              <w:rPr>
                <w:b/>
                <w:szCs w:val="24"/>
              </w:rPr>
              <w:t>)</w:t>
            </w:r>
          </w:p>
        </w:tc>
        <w:tc>
          <w:tcPr>
            <w:tcW w:w="1273" w:type="dxa"/>
            <w:tcBorders>
              <w:bottom w:val="single" w:sz="4" w:space="0" w:color="auto"/>
            </w:tcBorders>
            <w:vAlign w:val="bottom"/>
          </w:tcPr>
          <w:p w14:paraId="03136E0F" w14:textId="77777777" w:rsidR="002E5704" w:rsidRDefault="002E5704">
            <w:pPr>
              <w:pStyle w:val="TableHead"/>
              <w:autoSpaceDE w:val="0"/>
              <w:autoSpaceDN w:val="0"/>
              <w:adjustRightInd w:val="0"/>
              <w:rPr>
                <w:szCs w:val="24"/>
              </w:rPr>
            </w:pPr>
            <w:r>
              <w:rPr>
                <w:b/>
                <w:szCs w:val="24"/>
              </w:rPr>
              <w:t>IncSeq</w:t>
            </w:r>
          </w:p>
          <w:p w14:paraId="140816A6" w14:textId="1B71DB11" w:rsidR="002E5704" w:rsidRPr="002E5704" w:rsidRDefault="002E5704" w:rsidP="002E5704">
            <w:pPr>
              <w:pStyle w:val="TableHead"/>
              <w:autoSpaceDE w:val="0"/>
              <w:autoSpaceDN w:val="0"/>
              <w:adjustRightInd w:val="0"/>
              <w:rPr>
                <w:rFonts w:asciiTheme="majorHAnsi" w:hAnsiTheme="majorHAnsi"/>
                <w:b/>
              </w:rPr>
            </w:pPr>
            <w:r w:rsidRPr="002E5704">
              <w:rPr>
                <w:b/>
                <w:szCs w:val="24"/>
              </w:rPr>
              <w:t>SNP from imputed data</w:t>
            </w:r>
          </w:p>
        </w:tc>
        <w:tc>
          <w:tcPr>
            <w:tcW w:w="1711" w:type="dxa"/>
            <w:tcBorders>
              <w:bottom w:val="single" w:sz="4" w:space="0" w:color="auto"/>
            </w:tcBorders>
            <w:vAlign w:val="bottom"/>
          </w:tcPr>
          <w:p w14:paraId="15599FA5" w14:textId="1D630C3B" w:rsidR="002E5704" w:rsidRPr="002E5704" w:rsidRDefault="002E5704" w:rsidP="002E5704">
            <w:pPr>
              <w:pStyle w:val="TableHead"/>
              <w:autoSpaceDE w:val="0"/>
              <w:autoSpaceDN w:val="0"/>
              <w:adjustRightInd w:val="0"/>
              <w:rPr>
                <w:rFonts w:asciiTheme="majorHAnsi" w:hAnsiTheme="majorHAnsi"/>
                <w:b/>
              </w:rPr>
            </w:pPr>
            <w:r w:rsidRPr="002E5704">
              <w:rPr>
                <w:b/>
                <w:szCs w:val="24"/>
              </w:rPr>
              <w:t xml:space="preserve">Interaction </w:t>
            </w:r>
            <w:proofErr w:type="gramStart"/>
            <w:r w:rsidRPr="002E5704">
              <w:rPr>
                <w:rFonts w:ascii="Symbol" w:hAnsi="Symbol"/>
                <w:b/>
                <w:szCs w:val="24"/>
              </w:rPr>
              <w:t></w:t>
            </w:r>
            <w:r w:rsidRPr="002E5704">
              <w:rPr>
                <w:b/>
                <w:szCs w:val="24"/>
              </w:rPr>
              <w:t>log(</w:t>
            </w:r>
            <w:proofErr w:type="gramEnd"/>
            <w:r w:rsidRPr="002E5704">
              <w:rPr>
                <w:b/>
                <w:i/>
                <w:szCs w:val="24"/>
              </w:rPr>
              <w:t>P</w:t>
            </w:r>
            <w:r w:rsidRPr="002E5704">
              <w:rPr>
                <w:b/>
                <w:szCs w:val="24"/>
              </w:rPr>
              <w:t xml:space="preserve"> value) (three studies)</w:t>
            </w:r>
          </w:p>
        </w:tc>
        <w:tc>
          <w:tcPr>
            <w:tcW w:w="1475" w:type="dxa"/>
            <w:tcBorders>
              <w:bottom w:val="single" w:sz="4" w:space="0" w:color="auto"/>
            </w:tcBorders>
          </w:tcPr>
          <w:p w14:paraId="2A4E3F68" w14:textId="41C1DB34" w:rsidR="002E5704" w:rsidRPr="002E5704" w:rsidRDefault="002E5704" w:rsidP="002E5704">
            <w:pPr>
              <w:pStyle w:val="TableHead"/>
              <w:autoSpaceDE w:val="0"/>
              <w:autoSpaceDN w:val="0"/>
              <w:adjustRightInd w:val="0"/>
              <w:rPr>
                <w:rFonts w:asciiTheme="majorHAnsi" w:hAnsiTheme="majorHAnsi"/>
                <w:b/>
                <w:sz w:val="16"/>
                <w:szCs w:val="16"/>
              </w:rPr>
            </w:pPr>
            <w:r w:rsidRPr="002E5704">
              <w:rPr>
                <w:b/>
                <w:szCs w:val="24"/>
              </w:rPr>
              <w:t>Interaction –</w:t>
            </w:r>
            <w:proofErr w:type="gramStart"/>
            <w:r w:rsidRPr="002E5704">
              <w:rPr>
                <w:b/>
                <w:szCs w:val="24"/>
              </w:rPr>
              <w:t>log(</w:t>
            </w:r>
            <w:proofErr w:type="gramEnd"/>
            <w:r w:rsidRPr="002E5704">
              <w:rPr>
                <w:b/>
                <w:i/>
                <w:szCs w:val="24"/>
              </w:rPr>
              <w:t>P</w:t>
            </w:r>
            <w:r w:rsidRPr="002E5704">
              <w:rPr>
                <w:b/>
                <w:szCs w:val="24"/>
              </w:rPr>
              <w:t xml:space="preserve"> value) (two studies)</w:t>
            </w:r>
          </w:p>
        </w:tc>
      </w:tr>
      <w:tr w:rsidR="002E5704" w:rsidRPr="00186B39" w14:paraId="7E9C4013" w14:textId="77777777" w:rsidTr="000C2C7C">
        <w:tc>
          <w:tcPr>
            <w:tcW w:w="1086" w:type="dxa"/>
            <w:tcBorders>
              <w:top w:val="single" w:sz="4" w:space="0" w:color="auto"/>
            </w:tcBorders>
            <w:vAlign w:val="bottom"/>
          </w:tcPr>
          <w:p w14:paraId="24CF4A05" w14:textId="622E8BAB"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tcBorders>
              <w:top w:val="single" w:sz="4" w:space="0" w:color="auto"/>
            </w:tcBorders>
            <w:vAlign w:val="bottom"/>
          </w:tcPr>
          <w:p w14:paraId="3F576E3E" w14:textId="3DCE46E5"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ADK</w:t>
            </w:r>
            <w:r w:rsidRPr="002E5704">
              <w:rPr>
                <w:szCs w:val="24"/>
              </w:rPr>
              <w:t xml:space="preserve"> (10)</w:t>
            </w:r>
          </w:p>
        </w:tc>
        <w:tc>
          <w:tcPr>
            <w:tcW w:w="1774" w:type="dxa"/>
            <w:tcBorders>
              <w:top w:val="single" w:sz="4" w:space="0" w:color="auto"/>
            </w:tcBorders>
            <w:vAlign w:val="bottom"/>
          </w:tcPr>
          <w:p w14:paraId="182D24DB" w14:textId="4ED149C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rs2395095</w:t>
            </w:r>
            <w:proofErr w:type="gramEnd"/>
            <w:r w:rsidRPr="002E5704">
              <w:rPr>
                <w:szCs w:val="24"/>
              </w:rPr>
              <w:t xml:space="preserve"> (10)</w:t>
            </w:r>
          </w:p>
        </w:tc>
        <w:tc>
          <w:tcPr>
            <w:tcW w:w="1774" w:type="dxa"/>
            <w:tcBorders>
              <w:top w:val="single" w:sz="4" w:space="0" w:color="auto"/>
            </w:tcBorders>
            <w:vAlign w:val="bottom"/>
          </w:tcPr>
          <w:p w14:paraId="16EBA15B" w14:textId="7C5836C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rs10824092</w:t>
            </w:r>
            <w:proofErr w:type="gramEnd"/>
            <w:r w:rsidRPr="002E5704">
              <w:rPr>
                <w:szCs w:val="24"/>
              </w:rPr>
              <w:t xml:space="preserve"> (10)</w:t>
            </w:r>
          </w:p>
        </w:tc>
        <w:tc>
          <w:tcPr>
            <w:tcW w:w="1273" w:type="dxa"/>
            <w:tcBorders>
              <w:top w:val="single" w:sz="4" w:space="0" w:color="auto"/>
            </w:tcBorders>
            <w:vAlign w:val="bottom"/>
          </w:tcPr>
          <w:p w14:paraId="6899D196" w14:textId="48F071E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rs67594352</w:t>
            </w:r>
            <w:proofErr w:type="gramEnd"/>
          </w:p>
        </w:tc>
        <w:tc>
          <w:tcPr>
            <w:tcW w:w="1711" w:type="dxa"/>
            <w:tcBorders>
              <w:top w:val="single" w:sz="4" w:space="0" w:color="auto"/>
            </w:tcBorders>
            <w:vAlign w:val="bottom"/>
          </w:tcPr>
          <w:p w14:paraId="700A43CD" w14:textId="06B1617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3.25</w:t>
            </w:r>
          </w:p>
        </w:tc>
        <w:tc>
          <w:tcPr>
            <w:tcW w:w="1475" w:type="dxa"/>
            <w:tcBorders>
              <w:top w:val="single" w:sz="4" w:space="0" w:color="auto"/>
            </w:tcBorders>
            <w:vAlign w:val="bottom"/>
          </w:tcPr>
          <w:p w14:paraId="54D80748" w14:textId="7131AB46" w:rsidR="002E5704" w:rsidRPr="002E5704" w:rsidRDefault="002E5704" w:rsidP="002E5704">
            <w:pPr>
              <w:pStyle w:val="TableBody"/>
              <w:autoSpaceDE w:val="0"/>
              <w:autoSpaceDN w:val="0"/>
              <w:adjustRightInd w:val="0"/>
              <w:jc w:val="both"/>
              <w:rPr>
                <w:rFonts w:asciiTheme="majorHAnsi" w:hAnsiTheme="majorHAnsi"/>
                <w:sz w:val="16"/>
                <w:szCs w:val="16"/>
              </w:rPr>
            </w:pPr>
            <w:r w:rsidRPr="002E5704">
              <w:rPr>
                <w:szCs w:val="24"/>
              </w:rPr>
              <w:t>2.9</w:t>
            </w:r>
          </w:p>
        </w:tc>
      </w:tr>
      <w:tr w:rsidR="002E5704" w:rsidRPr="00186B39" w14:paraId="439B74E7" w14:textId="77777777" w:rsidTr="000C2C7C">
        <w:tc>
          <w:tcPr>
            <w:tcW w:w="1086" w:type="dxa"/>
            <w:vAlign w:val="bottom"/>
          </w:tcPr>
          <w:p w14:paraId="4B5320D2" w14:textId="5A150A42"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4F1F0529" w14:textId="2A9C1ADE"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ATP13A1</w:t>
            </w:r>
            <w:r w:rsidRPr="002E5704">
              <w:rPr>
                <w:szCs w:val="24"/>
              </w:rPr>
              <w:t xml:space="preserve"> (19)</w:t>
            </w:r>
          </w:p>
        </w:tc>
        <w:tc>
          <w:tcPr>
            <w:tcW w:w="1774" w:type="dxa"/>
            <w:vAlign w:val="bottom"/>
          </w:tcPr>
          <w:p w14:paraId="7415CCCF" w14:textId="28757D61"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rs4284750</w:t>
            </w:r>
            <w:proofErr w:type="gramEnd"/>
            <w:r w:rsidRPr="002E5704">
              <w:rPr>
                <w:szCs w:val="24"/>
              </w:rPr>
              <w:t xml:space="preserve"> (19)</w:t>
            </w:r>
          </w:p>
        </w:tc>
        <w:tc>
          <w:tcPr>
            <w:tcW w:w="1774" w:type="dxa"/>
            <w:vAlign w:val="bottom"/>
          </w:tcPr>
          <w:p w14:paraId="035F1604" w14:textId="60E6096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rs873870</w:t>
            </w:r>
            <w:proofErr w:type="gramEnd"/>
            <w:r w:rsidRPr="002E5704">
              <w:rPr>
                <w:szCs w:val="24"/>
              </w:rPr>
              <w:t xml:space="preserve"> (19)</w:t>
            </w:r>
          </w:p>
        </w:tc>
        <w:tc>
          <w:tcPr>
            <w:tcW w:w="1273" w:type="dxa"/>
            <w:vAlign w:val="bottom"/>
          </w:tcPr>
          <w:p w14:paraId="71DC51D2" w14:textId="5A8EB161"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711" w:type="dxa"/>
            <w:vAlign w:val="bottom"/>
          </w:tcPr>
          <w:p w14:paraId="2C3BD23D" w14:textId="39ECCA5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475" w:type="dxa"/>
            <w:vAlign w:val="bottom"/>
          </w:tcPr>
          <w:p w14:paraId="0DFD25AF" w14:textId="4E5A63BC"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NA</w:t>
            </w:r>
          </w:p>
        </w:tc>
      </w:tr>
      <w:tr w:rsidR="002E5704" w:rsidRPr="00186B39" w14:paraId="5CEF824E" w14:textId="77777777" w:rsidTr="000C2C7C">
        <w:tc>
          <w:tcPr>
            <w:tcW w:w="1086" w:type="dxa"/>
            <w:vAlign w:val="bottom"/>
          </w:tcPr>
          <w:p w14:paraId="3DE0A2F3" w14:textId="7F36AEF0"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6DD826BB" w14:textId="2635CE08"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C21ORF57</w:t>
            </w:r>
            <w:r w:rsidRPr="002E5704">
              <w:rPr>
                <w:szCs w:val="24"/>
              </w:rPr>
              <w:t xml:space="preserve"> (21)</w:t>
            </w:r>
          </w:p>
        </w:tc>
        <w:tc>
          <w:tcPr>
            <w:tcW w:w="1774" w:type="dxa"/>
            <w:vAlign w:val="bottom"/>
          </w:tcPr>
          <w:p w14:paraId="1852C7B3" w14:textId="565E6971"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rs9978658</w:t>
            </w:r>
            <w:proofErr w:type="gramEnd"/>
            <w:r w:rsidRPr="002E5704">
              <w:rPr>
                <w:szCs w:val="24"/>
              </w:rPr>
              <w:t xml:space="preserve"> (21)</w:t>
            </w:r>
          </w:p>
        </w:tc>
        <w:tc>
          <w:tcPr>
            <w:tcW w:w="1774" w:type="dxa"/>
            <w:vAlign w:val="bottom"/>
          </w:tcPr>
          <w:p w14:paraId="3AC3E9EE" w14:textId="03EA008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rs11701361</w:t>
            </w:r>
            <w:proofErr w:type="gramEnd"/>
            <w:r w:rsidRPr="002E5704">
              <w:rPr>
                <w:szCs w:val="24"/>
              </w:rPr>
              <w:t xml:space="preserve"> (21)</w:t>
            </w:r>
          </w:p>
        </w:tc>
        <w:tc>
          <w:tcPr>
            <w:tcW w:w="1273" w:type="dxa"/>
            <w:vAlign w:val="bottom"/>
          </w:tcPr>
          <w:p w14:paraId="08F22961" w14:textId="1175531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rs11702450</w:t>
            </w:r>
            <w:proofErr w:type="gramEnd"/>
          </w:p>
        </w:tc>
        <w:tc>
          <w:tcPr>
            <w:tcW w:w="1711" w:type="dxa"/>
            <w:vAlign w:val="bottom"/>
          </w:tcPr>
          <w:p w14:paraId="4D2A2084" w14:textId="2D4A6336"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6.62</w:t>
            </w:r>
          </w:p>
        </w:tc>
        <w:tc>
          <w:tcPr>
            <w:tcW w:w="1475" w:type="dxa"/>
            <w:vAlign w:val="bottom"/>
          </w:tcPr>
          <w:p w14:paraId="642E3D38" w14:textId="25F41565"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5.57</w:t>
            </w:r>
          </w:p>
        </w:tc>
      </w:tr>
      <w:tr w:rsidR="002E5704" w:rsidRPr="00186B39" w14:paraId="2BC486B4" w14:textId="77777777" w:rsidTr="000C2C7C">
        <w:tc>
          <w:tcPr>
            <w:tcW w:w="1086" w:type="dxa"/>
            <w:vAlign w:val="bottom"/>
          </w:tcPr>
          <w:p w14:paraId="6B66D8EE" w14:textId="50B49C29"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639D0032" w14:textId="7BF4D8F0"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CSTB</w:t>
            </w:r>
            <w:r w:rsidRPr="002E5704">
              <w:rPr>
                <w:szCs w:val="24"/>
              </w:rPr>
              <w:t xml:space="preserve"> (21)</w:t>
            </w:r>
          </w:p>
        </w:tc>
        <w:tc>
          <w:tcPr>
            <w:tcW w:w="1774" w:type="dxa"/>
            <w:vAlign w:val="bottom"/>
          </w:tcPr>
          <w:p w14:paraId="191D60FF" w14:textId="09416DE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rs9979356</w:t>
            </w:r>
            <w:proofErr w:type="gramEnd"/>
            <w:r w:rsidRPr="002E5704">
              <w:rPr>
                <w:szCs w:val="24"/>
              </w:rPr>
              <w:t xml:space="preserve"> (21)</w:t>
            </w:r>
          </w:p>
        </w:tc>
        <w:tc>
          <w:tcPr>
            <w:tcW w:w="1774" w:type="dxa"/>
            <w:vAlign w:val="bottom"/>
          </w:tcPr>
          <w:p w14:paraId="171EE085" w14:textId="0D9E70E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rs3761385</w:t>
            </w:r>
            <w:proofErr w:type="gramEnd"/>
            <w:r w:rsidRPr="002E5704">
              <w:rPr>
                <w:szCs w:val="24"/>
              </w:rPr>
              <w:t xml:space="preserve"> (21)</w:t>
            </w:r>
          </w:p>
        </w:tc>
        <w:tc>
          <w:tcPr>
            <w:tcW w:w="1273" w:type="dxa"/>
            <w:vAlign w:val="bottom"/>
          </w:tcPr>
          <w:p w14:paraId="1698058B" w14:textId="4B61F6F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rs35285321</w:t>
            </w:r>
            <w:proofErr w:type="gramEnd"/>
          </w:p>
        </w:tc>
        <w:tc>
          <w:tcPr>
            <w:tcW w:w="1711" w:type="dxa"/>
            <w:vAlign w:val="bottom"/>
          </w:tcPr>
          <w:p w14:paraId="611953F3" w14:textId="708A7016"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1.64</w:t>
            </w:r>
          </w:p>
        </w:tc>
        <w:tc>
          <w:tcPr>
            <w:tcW w:w="1475" w:type="dxa"/>
            <w:vAlign w:val="bottom"/>
          </w:tcPr>
          <w:p w14:paraId="23B682CC" w14:textId="4B186043"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1.63</w:t>
            </w:r>
          </w:p>
        </w:tc>
      </w:tr>
      <w:tr w:rsidR="002E5704" w:rsidRPr="00186B39" w14:paraId="4FE4D88E" w14:textId="77777777" w:rsidTr="000C2C7C">
        <w:tc>
          <w:tcPr>
            <w:tcW w:w="1086" w:type="dxa"/>
            <w:vAlign w:val="bottom"/>
          </w:tcPr>
          <w:p w14:paraId="2D7082E1" w14:textId="3823F554"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059C342" w14:textId="0A2DFAF4"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CTSC</w:t>
            </w:r>
            <w:r w:rsidRPr="002E5704">
              <w:rPr>
                <w:szCs w:val="24"/>
              </w:rPr>
              <w:t xml:space="preserve"> (11)</w:t>
            </w:r>
          </w:p>
        </w:tc>
        <w:tc>
          <w:tcPr>
            <w:tcW w:w="1774" w:type="dxa"/>
            <w:vAlign w:val="bottom"/>
          </w:tcPr>
          <w:p w14:paraId="1EA4ACCC" w14:textId="0D09DBC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rs7930237</w:t>
            </w:r>
            <w:proofErr w:type="gramEnd"/>
            <w:r w:rsidRPr="002E5704">
              <w:rPr>
                <w:szCs w:val="24"/>
              </w:rPr>
              <w:t xml:space="preserve"> (11)</w:t>
            </w:r>
          </w:p>
        </w:tc>
        <w:tc>
          <w:tcPr>
            <w:tcW w:w="1774" w:type="dxa"/>
            <w:vAlign w:val="bottom"/>
          </w:tcPr>
          <w:p w14:paraId="2E85BE37" w14:textId="70814A5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rs556895</w:t>
            </w:r>
            <w:proofErr w:type="gramEnd"/>
            <w:r w:rsidRPr="002E5704">
              <w:rPr>
                <w:szCs w:val="24"/>
              </w:rPr>
              <w:t xml:space="preserve"> (11)</w:t>
            </w:r>
          </w:p>
        </w:tc>
        <w:tc>
          <w:tcPr>
            <w:tcW w:w="1273" w:type="dxa"/>
            <w:vAlign w:val="bottom"/>
          </w:tcPr>
          <w:p w14:paraId="5BDF0EFB" w14:textId="5B4E122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rs56375235</w:t>
            </w:r>
            <w:proofErr w:type="gramEnd"/>
          </w:p>
        </w:tc>
        <w:tc>
          <w:tcPr>
            <w:tcW w:w="1711" w:type="dxa"/>
            <w:vAlign w:val="bottom"/>
          </w:tcPr>
          <w:p w14:paraId="174EAC92" w14:textId="5C4A6204"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10.53</w:t>
            </w:r>
          </w:p>
        </w:tc>
        <w:tc>
          <w:tcPr>
            <w:tcW w:w="1475" w:type="dxa"/>
            <w:vAlign w:val="bottom"/>
          </w:tcPr>
          <w:p w14:paraId="403F1A68" w14:textId="00A335C2"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7.88</w:t>
            </w:r>
          </w:p>
        </w:tc>
      </w:tr>
      <w:tr w:rsidR="002E5704" w:rsidRPr="00186B39" w14:paraId="78B933E1" w14:textId="77777777" w:rsidTr="000C2C7C">
        <w:tc>
          <w:tcPr>
            <w:tcW w:w="1086" w:type="dxa"/>
            <w:vAlign w:val="bottom"/>
          </w:tcPr>
          <w:p w14:paraId="19549216" w14:textId="00AC6CB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C7508F1" w14:textId="77AB551F"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FN3KRP</w:t>
            </w:r>
            <w:r w:rsidRPr="002E5704">
              <w:rPr>
                <w:szCs w:val="24"/>
              </w:rPr>
              <w:t xml:space="preserve"> (17)</w:t>
            </w:r>
          </w:p>
        </w:tc>
        <w:tc>
          <w:tcPr>
            <w:tcW w:w="1774" w:type="dxa"/>
            <w:vAlign w:val="bottom"/>
          </w:tcPr>
          <w:p w14:paraId="10E4F32D" w14:textId="051618C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rs898095</w:t>
            </w:r>
            <w:proofErr w:type="gramEnd"/>
            <w:r w:rsidRPr="002E5704">
              <w:rPr>
                <w:szCs w:val="24"/>
              </w:rPr>
              <w:t xml:space="preserve"> (17)</w:t>
            </w:r>
          </w:p>
        </w:tc>
        <w:tc>
          <w:tcPr>
            <w:tcW w:w="1774" w:type="dxa"/>
            <w:vAlign w:val="bottom"/>
          </w:tcPr>
          <w:p w14:paraId="3A51AEDC" w14:textId="1F4DE5D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rs9892064</w:t>
            </w:r>
            <w:proofErr w:type="gramEnd"/>
            <w:r w:rsidRPr="002E5704">
              <w:rPr>
                <w:szCs w:val="24"/>
              </w:rPr>
              <w:t xml:space="preserve"> (17)</w:t>
            </w:r>
          </w:p>
        </w:tc>
        <w:tc>
          <w:tcPr>
            <w:tcW w:w="1273" w:type="dxa"/>
            <w:vAlign w:val="bottom"/>
          </w:tcPr>
          <w:p w14:paraId="6AADF986" w14:textId="125F5558"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711" w:type="dxa"/>
            <w:vAlign w:val="bottom"/>
          </w:tcPr>
          <w:p w14:paraId="2F4A6E16" w14:textId="4BFC5F78"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NA</w:t>
            </w:r>
          </w:p>
        </w:tc>
        <w:tc>
          <w:tcPr>
            <w:tcW w:w="1475" w:type="dxa"/>
            <w:vAlign w:val="bottom"/>
          </w:tcPr>
          <w:p w14:paraId="556E04C1" w14:textId="3889D162"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NA</w:t>
            </w:r>
          </w:p>
        </w:tc>
      </w:tr>
      <w:tr w:rsidR="002E5704" w:rsidRPr="00186B39" w14:paraId="69F93BAE" w14:textId="77777777" w:rsidTr="000C2C7C">
        <w:tc>
          <w:tcPr>
            <w:tcW w:w="1086" w:type="dxa"/>
            <w:vAlign w:val="bottom"/>
          </w:tcPr>
          <w:p w14:paraId="740841C9" w14:textId="4A221E47"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7BD0B061" w14:textId="7BF66FF9"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GAA</w:t>
            </w:r>
            <w:r w:rsidRPr="002E5704">
              <w:rPr>
                <w:szCs w:val="24"/>
              </w:rPr>
              <w:t xml:space="preserve"> (17)</w:t>
            </w:r>
          </w:p>
        </w:tc>
        <w:tc>
          <w:tcPr>
            <w:tcW w:w="1774" w:type="dxa"/>
            <w:vAlign w:val="bottom"/>
          </w:tcPr>
          <w:p w14:paraId="100B7CE4" w14:textId="6A83D2D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rs11150847</w:t>
            </w:r>
            <w:proofErr w:type="gramEnd"/>
            <w:r w:rsidRPr="002E5704">
              <w:rPr>
                <w:szCs w:val="24"/>
              </w:rPr>
              <w:t xml:space="preserve"> (17)</w:t>
            </w:r>
          </w:p>
        </w:tc>
        <w:tc>
          <w:tcPr>
            <w:tcW w:w="1774" w:type="dxa"/>
            <w:vAlign w:val="bottom"/>
          </w:tcPr>
          <w:p w14:paraId="23C2EFDA" w14:textId="3342465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rs12602462</w:t>
            </w:r>
            <w:proofErr w:type="gramEnd"/>
            <w:r w:rsidRPr="002E5704">
              <w:rPr>
                <w:szCs w:val="24"/>
              </w:rPr>
              <w:t xml:space="preserve"> (17)</w:t>
            </w:r>
          </w:p>
        </w:tc>
        <w:tc>
          <w:tcPr>
            <w:tcW w:w="1273" w:type="dxa"/>
            <w:vAlign w:val="bottom"/>
          </w:tcPr>
          <w:p w14:paraId="08783A71" w14:textId="48087A7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rs4889970</w:t>
            </w:r>
            <w:proofErr w:type="gramEnd"/>
          </w:p>
        </w:tc>
        <w:tc>
          <w:tcPr>
            <w:tcW w:w="1711" w:type="dxa"/>
            <w:vAlign w:val="bottom"/>
          </w:tcPr>
          <w:p w14:paraId="0766B607" w14:textId="30F4EF51"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11.85</w:t>
            </w:r>
          </w:p>
        </w:tc>
        <w:tc>
          <w:tcPr>
            <w:tcW w:w="1475" w:type="dxa"/>
            <w:vAlign w:val="bottom"/>
          </w:tcPr>
          <w:p w14:paraId="0A61EE22" w14:textId="54B8B014"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8.29</w:t>
            </w:r>
          </w:p>
        </w:tc>
      </w:tr>
      <w:tr w:rsidR="002E5704" w:rsidRPr="00186B39" w14:paraId="244A6F55" w14:textId="77777777" w:rsidTr="000C2C7C">
        <w:tc>
          <w:tcPr>
            <w:tcW w:w="1086" w:type="dxa"/>
            <w:vAlign w:val="bottom"/>
          </w:tcPr>
          <w:p w14:paraId="19737E4B" w14:textId="39A23D2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7EC0D54A" w14:textId="43AC95EF"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HNRPH1</w:t>
            </w:r>
            <w:r w:rsidRPr="002E5704">
              <w:rPr>
                <w:szCs w:val="24"/>
              </w:rPr>
              <w:t xml:space="preserve"> (5)</w:t>
            </w:r>
          </w:p>
        </w:tc>
        <w:tc>
          <w:tcPr>
            <w:tcW w:w="1774" w:type="dxa"/>
            <w:vAlign w:val="bottom"/>
          </w:tcPr>
          <w:p w14:paraId="46C3741D" w14:textId="2BCC631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rs6894268</w:t>
            </w:r>
            <w:proofErr w:type="gramEnd"/>
            <w:r w:rsidRPr="002E5704">
              <w:rPr>
                <w:szCs w:val="24"/>
              </w:rPr>
              <w:t xml:space="preserve"> (5)</w:t>
            </w:r>
          </w:p>
        </w:tc>
        <w:tc>
          <w:tcPr>
            <w:tcW w:w="1774" w:type="dxa"/>
            <w:vAlign w:val="bottom"/>
          </w:tcPr>
          <w:p w14:paraId="534A5C84" w14:textId="31D5405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rs4700810</w:t>
            </w:r>
            <w:proofErr w:type="gramEnd"/>
            <w:r w:rsidRPr="002E5704">
              <w:rPr>
                <w:szCs w:val="24"/>
              </w:rPr>
              <w:t xml:space="preserve"> (5)</w:t>
            </w:r>
          </w:p>
        </w:tc>
        <w:tc>
          <w:tcPr>
            <w:tcW w:w="1273" w:type="dxa"/>
            <w:vAlign w:val="bottom"/>
          </w:tcPr>
          <w:p w14:paraId="66CC27F1" w14:textId="5971268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rs10078796</w:t>
            </w:r>
            <w:proofErr w:type="gramEnd"/>
          </w:p>
        </w:tc>
        <w:tc>
          <w:tcPr>
            <w:tcW w:w="1711" w:type="dxa"/>
            <w:vAlign w:val="bottom"/>
          </w:tcPr>
          <w:p w14:paraId="41252949" w14:textId="7F1045D9"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10.82</w:t>
            </w:r>
          </w:p>
        </w:tc>
        <w:tc>
          <w:tcPr>
            <w:tcW w:w="1475" w:type="dxa"/>
            <w:vAlign w:val="bottom"/>
          </w:tcPr>
          <w:p w14:paraId="49AD9C1A" w14:textId="73CB3595"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4.91</w:t>
            </w:r>
          </w:p>
        </w:tc>
      </w:tr>
      <w:tr w:rsidR="002E5704" w:rsidRPr="00186B39" w14:paraId="3939A755" w14:textId="77777777" w:rsidTr="000C2C7C">
        <w:tc>
          <w:tcPr>
            <w:tcW w:w="1086" w:type="dxa"/>
            <w:vAlign w:val="bottom"/>
          </w:tcPr>
          <w:p w14:paraId="569DDA35" w14:textId="65EBBF9A"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00C9044A" w14:textId="5CF4EF23"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LAX1</w:t>
            </w:r>
            <w:r w:rsidRPr="002E5704">
              <w:rPr>
                <w:szCs w:val="24"/>
              </w:rPr>
              <w:t xml:space="preserve"> (1)</w:t>
            </w:r>
          </w:p>
        </w:tc>
        <w:tc>
          <w:tcPr>
            <w:tcW w:w="1774" w:type="dxa"/>
            <w:vAlign w:val="bottom"/>
          </w:tcPr>
          <w:p w14:paraId="3AB646FA" w14:textId="7D79009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rs1891432</w:t>
            </w:r>
            <w:proofErr w:type="gramEnd"/>
            <w:r w:rsidRPr="002E5704">
              <w:rPr>
                <w:szCs w:val="24"/>
              </w:rPr>
              <w:t xml:space="preserve"> (1)</w:t>
            </w:r>
          </w:p>
        </w:tc>
        <w:tc>
          <w:tcPr>
            <w:tcW w:w="1774" w:type="dxa"/>
            <w:vAlign w:val="bottom"/>
          </w:tcPr>
          <w:p w14:paraId="7DCDB238" w14:textId="2B69EC87"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rs10900520</w:t>
            </w:r>
            <w:proofErr w:type="gramEnd"/>
            <w:r w:rsidRPr="002E5704">
              <w:rPr>
                <w:szCs w:val="24"/>
              </w:rPr>
              <w:t xml:space="preserve"> (1)</w:t>
            </w:r>
          </w:p>
        </w:tc>
        <w:tc>
          <w:tcPr>
            <w:tcW w:w="1273" w:type="dxa"/>
            <w:vAlign w:val="bottom"/>
          </w:tcPr>
          <w:p w14:paraId="573B0BFF" w14:textId="5F041E0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rs2185079</w:t>
            </w:r>
            <w:proofErr w:type="gramEnd"/>
          </w:p>
        </w:tc>
        <w:tc>
          <w:tcPr>
            <w:tcW w:w="1711" w:type="dxa"/>
            <w:vAlign w:val="bottom"/>
          </w:tcPr>
          <w:p w14:paraId="0F482702" w14:textId="19B2CE0D"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1.01</w:t>
            </w:r>
          </w:p>
        </w:tc>
        <w:tc>
          <w:tcPr>
            <w:tcW w:w="1475" w:type="dxa"/>
            <w:vAlign w:val="bottom"/>
          </w:tcPr>
          <w:p w14:paraId="5E0D2462" w14:textId="5FC3208F"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1</w:t>
            </w:r>
          </w:p>
        </w:tc>
      </w:tr>
      <w:tr w:rsidR="002E5704" w:rsidRPr="00186B39" w14:paraId="39FA4A9A" w14:textId="77777777" w:rsidTr="000C2C7C">
        <w:tc>
          <w:tcPr>
            <w:tcW w:w="1086" w:type="dxa"/>
            <w:vAlign w:val="bottom"/>
          </w:tcPr>
          <w:p w14:paraId="73D538A6" w14:textId="7A0E91C9"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5EB312A" w14:textId="050D7C9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3AC9F1A6" w14:textId="5C95839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rs16864367</w:t>
            </w:r>
            <w:proofErr w:type="gramEnd"/>
            <w:r w:rsidRPr="002E5704">
              <w:rPr>
                <w:szCs w:val="24"/>
              </w:rPr>
              <w:t xml:space="preserve"> (3)</w:t>
            </w:r>
          </w:p>
        </w:tc>
        <w:tc>
          <w:tcPr>
            <w:tcW w:w="1774" w:type="dxa"/>
            <w:vAlign w:val="bottom"/>
          </w:tcPr>
          <w:p w14:paraId="70483B87" w14:textId="2FDC9E0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rs13079208</w:t>
            </w:r>
            <w:proofErr w:type="gramEnd"/>
            <w:r w:rsidRPr="002E5704">
              <w:rPr>
                <w:szCs w:val="24"/>
              </w:rPr>
              <w:t xml:space="preserve"> (3)</w:t>
            </w:r>
          </w:p>
        </w:tc>
        <w:tc>
          <w:tcPr>
            <w:tcW w:w="1273" w:type="dxa"/>
            <w:vAlign w:val="bottom"/>
          </w:tcPr>
          <w:p w14:paraId="1E209C29" w14:textId="5768A7A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64139CF2" w14:textId="1FFE8F78"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4.19</w:t>
            </w:r>
          </w:p>
        </w:tc>
        <w:tc>
          <w:tcPr>
            <w:tcW w:w="1475" w:type="dxa"/>
            <w:vAlign w:val="bottom"/>
          </w:tcPr>
          <w:p w14:paraId="5F78D7C3" w14:textId="79C8C6FB"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3.23</w:t>
            </w:r>
          </w:p>
        </w:tc>
      </w:tr>
      <w:tr w:rsidR="002E5704" w:rsidRPr="00186B39" w14:paraId="2A7CCCD1" w14:textId="77777777" w:rsidTr="000C2C7C">
        <w:tc>
          <w:tcPr>
            <w:tcW w:w="1086" w:type="dxa"/>
            <w:vAlign w:val="bottom"/>
          </w:tcPr>
          <w:p w14:paraId="520CCBF6" w14:textId="24A62E5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4FF98A49" w14:textId="551EE4C2"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333AFE44" w14:textId="25F9C5F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rs7710738</w:t>
            </w:r>
            <w:proofErr w:type="gramEnd"/>
            <w:r w:rsidRPr="002E5704">
              <w:rPr>
                <w:szCs w:val="24"/>
              </w:rPr>
              <w:t xml:space="preserve"> (5)</w:t>
            </w:r>
          </w:p>
        </w:tc>
        <w:tc>
          <w:tcPr>
            <w:tcW w:w="1774" w:type="dxa"/>
            <w:vAlign w:val="bottom"/>
          </w:tcPr>
          <w:p w14:paraId="7939582F" w14:textId="084F9A0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27F8E8FA" w14:textId="7DB1AC2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130E99DC" w14:textId="1D7B319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3.42</w:t>
            </w:r>
          </w:p>
        </w:tc>
        <w:tc>
          <w:tcPr>
            <w:tcW w:w="1475" w:type="dxa"/>
            <w:vAlign w:val="bottom"/>
          </w:tcPr>
          <w:p w14:paraId="32315B00" w14:textId="38EF2BB0"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2.97</w:t>
            </w:r>
          </w:p>
        </w:tc>
      </w:tr>
      <w:tr w:rsidR="002E5704" w:rsidRPr="00186B39" w14:paraId="72624A74" w14:textId="77777777" w:rsidTr="000C2C7C">
        <w:tc>
          <w:tcPr>
            <w:tcW w:w="1086" w:type="dxa"/>
            <w:vAlign w:val="bottom"/>
          </w:tcPr>
          <w:p w14:paraId="10CA4226" w14:textId="5A5B751B"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3A586593" w14:textId="3AAE8D78"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6C3D93F6" w14:textId="79463E2E"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rs2030926</w:t>
            </w:r>
            <w:proofErr w:type="gramEnd"/>
            <w:r w:rsidRPr="002E5704">
              <w:rPr>
                <w:szCs w:val="24"/>
              </w:rPr>
              <w:t xml:space="preserve"> (6)</w:t>
            </w:r>
          </w:p>
        </w:tc>
        <w:tc>
          <w:tcPr>
            <w:tcW w:w="1774" w:type="dxa"/>
            <w:vAlign w:val="bottom"/>
          </w:tcPr>
          <w:p w14:paraId="11624339" w14:textId="24795BA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01B9A91E" w14:textId="30E72E2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4A999B58" w14:textId="7EE902F3"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5.31</w:t>
            </w:r>
          </w:p>
        </w:tc>
        <w:tc>
          <w:tcPr>
            <w:tcW w:w="1475" w:type="dxa"/>
            <w:vAlign w:val="bottom"/>
          </w:tcPr>
          <w:p w14:paraId="01E968B3" w14:textId="4421E9C1"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3.96</w:t>
            </w:r>
          </w:p>
        </w:tc>
      </w:tr>
      <w:tr w:rsidR="002E5704" w:rsidRPr="00186B39" w14:paraId="387581F0" w14:textId="77777777" w:rsidTr="000C2C7C">
        <w:tc>
          <w:tcPr>
            <w:tcW w:w="1086" w:type="dxa"/>
            <w:vAlign w:val="bottom"/>
          </w:tcPr>
          <w:p w14:paraId="3FCF4385" w14:textId="46FE46A4"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D5E2DFF" w14:textId="4F7ECBB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71173998" w14:textId="0674E85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rs2614467</w:t>
            </w:r>
            <w:proofErr w:type="gramEnd"/>
            <w:r w:rsidRPr="002E5704">
              <w:rPr>
                <w:szCs w:val="24"/>
              </w:rPr>
              <w:t xml:space="preserve"> (14)</w:t>
            </w:r>
          </w:p>
        </w:tc>
        <w:tc>
          <w:tcPr>
            <w:tcW w:w="1774" w:type="dxa"/>
            <w:vAlign w:val="bottom"/>
          </w:tcPr>
          <w:p w14:paraId="230971A2" w14:textId="45E67C6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3C591F9B" w14:textId="10F9BA8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421E4949" w14:textId="2376A9E4"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3.12</w:t>
            </w:r>
          </w:p>
        </w:tc>
        <w:tc>
          <w:tcPr>
            <w:tcW w:w="1475" w:type="dxa"/>
            <w:vAlign w:val="bottom"/>
          </w:tcPr>
          <w:p w14:paraId="1EEE5667" w14:textId="75D0485D"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2.88</w:t>
            </w:r>
          </w:p>
        </w:tc>
      </w:tr>
      <w:tr w:rsidR="002E5704" w:rsidRPr="00186B39" w14:paraId="5C42C949" w14:textId="77777777" w:rsidTr="000C2C7C">
        <w:tc>
          <w:tcPr>
            <w:tcW w:w="1086" w:type="dxa"/>
            <w:vAlign w:val="bottom"/>
          </w:tcPr>
          <w:p w14:paraId="0F06A9D5" w14:textId="7BE8238E"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DAE1B76" w14:textId="1E48268E"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6B60317E" w14:textId="447D2B5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rs218671</w:t>
            </w:r>
            <w:proofErr w:type="gramEnd"/>
            <w:r w:rsidRPr="002E5704">
              <w:rPr>
                <w:szCs w:val="24"/>
              </w:rPr>
              <w:t xml:space="preserve"> (17)</w:t>
            </w:r>
          </w:p>
        </w:tc>
        <w:tc>
          <w:tcPr>
            <w:tcW w:w="1774" w:type="dxa"/>
            <w:vAlign w:val="bottom"/>
          </w:tcPr>
          <w:p w14:paraId="64578E61" w14:textId="783613B8"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0DFE16C1" w14:textId="571CBA8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67BB92B9" w14:textId="3230FED9"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4.85</w:t>
            </w:r>
          </w:p>
        </w:tc>
        <w:tc>
          <w:tcPr>
            <w:tcW w:w="1475" w:type="dxa"/>
            <w:vAlign w:val="bottom"/>
          </w:tcPr>
          <w:p w14:paraId="21F8AE48" w14:textId="7354FDD0"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2.84</w:t>
            </w:r>
          </w:p>
        </w:tc>
      </w:tr>
      <w:tr w:rsidR="002E5704" w:rsidRPr="00186B39" w14:paraId="4DBFD8E1" w14:textId="77777777" w:rsidTr="000C2C7C">
        <w:tc>
          <w:tcPr>
            <w:tcW w:w="1086" w:type="dxa"/>
            <w:vAlign w:val="bottom"/>
          </w:tcPr>
          <w:p w14:paraId="0930DA27" w14:textId="301E6CBD"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322DBB79" w14:textId="01F71307"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MBLN1</w:t>
            </w:r>
            <w:r w:rsidRPr="002E5704">
              <w:rPr>
                <w:szCs w:val="24"/>
              </w:rPr>
              <w:t xml:space="preserve"> (3)</w:t>
            </w:r>
          </w:p>
        </w:tc>
        <w:tc>
          <w:tcPr>
            <w:tcW w:w="1774" w:type="dxa"/>
            <w:vAlign w:val="bottom"/>
          </w:tcPr>
          <w:p w14:paraId="1F7DD85E" w14:textId="50724CD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rs11981513</w:t>
            </w:r>
            <w:proofErr w:type="gramEnd"/>
            <w:r w:rsidRPr="002E5704">
              <w:rPr>
                <w:szCs w:val="24"/>
              </w:rPr>
              <w:t xml:space="preserve"> (7)</w:t>
            </w:r>
          </w:p>
        </w:tc>
        <w:tc>
          <w:tcPr>
            <w:tcW w:w="1774" w:type="dxa"/>
            <w:vAlign w:val="bottom"/>
          </w:tcPr>
          <w:p w14:paraId="39E24599" w14:textId="4249E04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rs13069559</w:t>
            </w:r>
            <w:proofErr w:type="gramEnd"/>
            <w:r w:rsidRPr="002E5704">
              <w:rPr>
                <w:szCs w:val="24"/>
              </w:rPr>
              <w:t xml:space="preserve"> (3)</w:t>
            </w:r>
          </w:p>
        </w:tc>
        <w:tc>
          <w:tcPr>
            <w:tcW w:w="1273" w:type="dxa"/>
            <w:vAlign w:val="bottom"/>
          </w:tcPr>
          <w:p w14:paraId="3894C1F1" w14:textId="375CA8DE"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rs67903230</w:t>
            </w:r>
            <w:proofErr w:type="gramEnd"/>
          </w:p>
        </w:tc>
        <w:tc>
          <w:tcPr>
            <w:tcW w:w="1711" w:type="dxa"/>
            <w:vAlign w:val="bottom"/>
          </w:tcPr>
          <w:p w14:paraId="3DE11FB4" w14:textId="7F906E8B"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6.49</w:t>
            </w:r>
          </w:p>
        </w:tc>
        <w:tc>
          <w:tcPr>
            <w:tcW w:w="1475" w:type="dxa"/>
            <w:vAlign w:val="bottom"/>
          </w:tcPr>
          <w:p w14:paraId="008A1E7A" w14:textId="546FB8B3"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5.75</w:t>
            </w:r>
          </w:p>
        </w:tc>
      </w:tr>
      <w:tr w:rsidR="002E5704" w:rsidRPr="00186B39" w14:paraId="2A5FEB6A" w14:textId="77777777" w:rsidTr="000C2C7C">
        <w:tc>
          <w:tcPr>
            <w:tcW w:w="1086" w:type="dxa"/>
            <w:vAlign w:val="bottom"/>
          </w:tcPr>
          <w:p w14:paraId="53F0102C" w14:textId="6543BF38"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3BA94485" w14:textId="49918A67"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MBP</w:t>
            </w:r>
            <w:r w:rsidRPr="002E5704">
              <w:rPr>
                <w:szCs w:val="24"/>
              </w:rPr>
              <w:t xml:space="preserve"> (18)</w:t>
            </w:r>
          </w:p>
        </w:tc>
        <w:tc>
          <w:tcPr>
            <w:tcW w:w="1774" w:type="dxa"/>
            <w:vAlign w:val="bottom"/>
          </w:tcPr>
          <w:p w14:paraId="67B688AB" w14:textId="3ED68AC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rs8092433</w:t>
            </w:r>
            <w:proofErr w:type="gramEnd"/>
            <w:r w:rsidRPr="002E5704">
              <w:rPr>
                <w:szCs w:val="24"/>
              </w:rPr>
              <w:t xml:space="preserve"> (18)</w:t>
            </w:r>
          </w:p>
        </w:tc>
        <w:tc>
          <w:tcPr>
            <w:tcW w:w="1774" w:type="dxa"/>
            <w:vAlign w:val="bottom"/>
          </w:tcPr>
          <w:p w14:paraId="60A5E69B" w14:textId="03EA4F3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rs4890876</w:t>
            </w:r>
            <w:proofErr w:type="gramEnd"/>
            <w:r w:rsidRPr="002E5704">
              <w:rPr>
                <w:szCs w:val="24"/>
              </w:rPr>
              <w:t xml:space="preserve"> (18)</w:t>
            </w:r>
          </w:p>
        </w:tc>
        <w:tc>
          <w:tcPr>
            <w:tcW w:w="1273" w:type="dxa"/>
            <w:vAlign w:val="bottom"/>
          </w:tcPr>
          <w:p w14:paraId="578CA405" w14:textId="375066A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rs470929</w:t>
            </w:r>
            <w:proofErr w:type="gramEnd"/>
          </w:p>
        </w:tc>
        <w:tc>
          <w:tcPr>
            <w:tcW w:w="1711" w:type="dxa"/>
            <w:vAlign w:val="bottom"/>
          </w:tcPr>
          <w:p w14:paraId="497D3A3E" w14:textId="2A4FA91B"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4.08</w:t>
            </w:r>
          </w:p>
        </w:tc>
        <w:tc>
          <w:tcPr>
            <w:tcW w:w="1475" w:type="dxa"/>
            <w:vAlign w:val="bottom"/>
          </w:tcPr>
          <w:p w14:paraId="643041F9" w14:textId="5B27B28E"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3.27</w:t>
            </w:r>
          </w:p>
        </w:tc>
      </w:tr>
      <w:tr w:rsidR="002E5704" w:rsidRPr="00186B39" w14:paraId="40C3F150" w14:textId="77777777" w:rsidTr="000C2C7C">
        <w:tc>
          <w:tcPr>
            <w:tcW w:w="1086" w:type="dxa"/>
            <w:vAlign w:val="bottom"/>
          </w:tcPr>
          <w:p w14:paraId="3CD701F2" w14:textId="6E696DC7"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1F7282D9" w14:textId="46AF9AD0"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NAPRT1</w:t>
            </w:r>
            <w:r w:rsidRPr="002E5704">
              <w:rPr>
                <w:szCs w:val="24"/>
              </w:rPr>
              <w:t xml:space="preserve"> (8)</w:t>
            </w:r>
          </w:p>
        </w:tc>
        <w:tc>
          <w:tcPr>
            <w:tcW w:w="1774" w:type="dxa"/>
            <w:vAlign w:val="bottom"/>
          </w:tcPr>
          <w:p w14:paraId="071281D2" w14:textId="1DD507D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rs2123758</w:t>
            </w:r>
            <w:proofErr w:type="gramEnd"/>
            <w:r w:rsidRPr="002E5704">
              <w:rPr>
                <w:szCs w:val="24"/>
              </w:rPr>
              <w:t xml:space="preserve"> (8)</w:t>
            </w:r>
          </w:p>
        </w:tc>
        <w:tc>
          <w:tcPr>
            <w:tcW w:w="1774" w:type="dxa"/>
            <w:vAlign w:val="bottom"/>
          </w:tcPr>
          <w:p w14:paraId="6C0B1799" w14:textId="02AEEB18"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rs3889129</w:t>
            </w:r>
            <w:proofErr w:type="gramEnd"/>
            <w:r w:rsidRPr="002E5704">
              <w:rPr>
                <w:szCs w:val="24"/>
              </w:rPr>
              <w:t xml:space="preserve"> (8)</w:t>
            </w:r>
          </w:p>
        </w:tc>
        <w:tc>
          <w:tcPr>
            <w:tcW w:w="1273" w:type="dxa"/>
            <w:vAlign w:val="bottom"/>
          </w:tcPr>
          <w:p w14:paraId="00953F46" w14:textId="3BD8796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rs10093709</w:t>
            </w:r>
            <w:proofErr w:type="gramEnd"/>
          </w:p>
        </w:tc>
        <w:tc>
          <w:tcPr>
            <w:tcW w:w="1711" w:type="dxa"/>
            <w:vAlign w:val="bottom"/>
          </w:tcPr>
          <w:p w14:paraId="78A9091D" w14:textId="5FA13CEA"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4.07</w:t>
            </w:r>
          </w:p>
        </w:tc>
        <w:tc>
          <w:tcPr>
            <w:tcW w:w="1475" w:type="dxa"/>
            <w:vAlign w:val="bottom"/>
          </w:tcPr>
          <w:p w14:paraId="07CF8F95" w14:textId="07FCEE40"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2.95</w:t>
            </w:r>
          </w:p>
        </w:tc>
      </w:tr>
      <w:tr w:rsidR="002E5704" w:rsidRPr="00186B39" w14:paraId="1FEE292E" w14:textId="77777777" w:rsidTr="000C2C7C">
        <w:tc>
          <w:tcPr>
            <w:tcW w:w="1086" w:type="dxa"/>
            <w:vAlign w:val="bottom"/>
          </w:tcPr>
          <w:p w14:paraId="380D6E05" w14:textId="50245A8D"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76427521" w14:textId="5F767C81"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NCL</w:t>
            </w:r>
            <w:r w:rsidRPr="002E5704">
              <w:rPr>
                <w:szCs w:val="24"/>
              </w:rPr>
              <w:t xml:space="preserve"> (2)</w:t>
            </w:r>
          </w:p>
        </w:tc>
        <w:tc>
          <w:tcPr>
            <w:tcW w:w="1774" w:type="dxa"/>
            <w:vAlign w:val="bottom"/>
          </w:tcPr>
          <w:p w14:paraId="6E945F7B" w14:textId="6EE0F5D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rs7563453</w:t>
            </w:r>
            <w:proofErr w:type="gramEnd"/>
            <w:r w:rsidRPr="002E5704">
              <w:rPr>
                <w:szCs w:val="24"/>
              </w:rPr>
              <w:t xml:space="preserve"> (2)</w:t>
            </w:r>
          </w:p>
        </w:tc>
        <w:tc>
          <w:tcPr>
            <w:tcW w:w="1774" w:type="dxa"/>
            <w:vAlign w:val="bottom"/>
          </w:tcPr>
          <w:p w14:paraId="4D1FF27C" w14:textId="4C004DE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rs4973397</w:t>
            </w:r>
            <w:proofErr w:type="gramEnd"/>
            <w:r w:rsidRPr="002E5704">
              <w:rPr>
                <w:szCs w:val="24"/>
              </w:rPr>
              <w:t xml:space="preserve"> (2)</w:t>
            </w:r>
          </w:p>
        </w:tc>
        <w:tc>
          <w:tcPr>
            <w:tcW w:w="1273" w:type="dxa"/>
            <w:vAlign w:val="bottom"/>
          </w:tcPr>
          <w:p w14:paraId="5DA6622D" w14:textId="2F76722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rs13019380</w:t>
            </w:r>
            <w:proofErr w:type="gramEnd"/>
          </w:p>
        </w:tc>
        <w:tc>
          <w:tcPr>
            <w:tcW w:w="1711" w:type="dxa"/>
            <w:vAlign w:val="bottom"/>
          </w:tcPr>
          <w:p w14:paraId="53113E19" w14:textId="4D13C340"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3.48</w:t>
            </w:r>
          </w:p>
        </w:tc>
        <w:tc>
          <w:tcPr>
            <w:tcW w:w="1475" w:type="dxa"/>
            <w:vAlign w:val="bottom"/>
          </w:tcPr>
          <w:p w14:paraId="5788388C" w14:textId="33E58896"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3.24</w:t>
            </w:r>
          </w:p>
        </w:tc>
      </w:tr>
      <w:tr w:rsidR="002E5704" w:rsidRPr="00186B39" w14:paraId="36B8B880" w14:textId="77777777" w:rsidTr="000C2C7C">
        <w:tc>
          <w:tcPr>
            <w:tcW w:w="1086" w:type="dxa"/>
            <w:vAlign w:val="bottom"/>
          </w:tcPr>
          <w:p w14:paraId="0EAE86C8" w14:textId="054257AE"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8755B8E" w14:textId="13130538"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PRMT2</w:t>
            </w:r>
            <w:r w:rsidRPr="002E5704">
              <w:rPr>
                <w:szCs w:val="24"/>
              </w:rPr>
              <w:t xml:space="preserve"> (21)</w:t>
            </w:r>
          </w:p>
        </w:tc>
        <w:tc>
          <w:tcPr>
            <w:tcW w:w="1774" w:type="dxa"/>
            <w:vAlign w:val="bottom"/>
          </w:tcPr>
          <w:p w14:paraId="29463991" w14:textId="0940D489"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rs2839372</w:t>
            </w:r>
            <w:proofErr w:type="gramEnd"/>
            <w:r w:rsidRPr="002E5704">
              <w:rPr>
                <w:szCs w:val="24"/>
              </w:rPr>
              <w:t xml:space="preserve"> (21)</w:t>
            </w:r>
          </w:p>
        </w:tc>
        <w:tc>
          <w:tcPr>
            <w:tcW w:w="1774" w:type="dxa"/>
            <w:vAlign w:val="bottom"/>
          </w:tcPr>
          <w:p w14:paraId="061B477F" w14:textId="5E91B99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rs11701058</w:t>
            </w:r>
            <w:proofErr w:type="gramEnd"/>
            <w:r w:rsidRPr="002E5704">
              <w:rPr>
                <w:szCs w:val="24"/>
              </w:rPr>
              <w:t xml:space="preserve"> (21)</w:t>
            </w:r>
          </w:p>
        </w:tc>
        <w:tc>
          <w:tcPr>
            <w:tcW w:w="1273" w:type="dxa"/>
            <w:vAlign w:val="bottom"/>
          </w:tcPr>
          <w:p w14:paraId="5F92821D" w14:textId="57083AF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rs4819255</w:t>
            </w:r>
            <w:proofErr w:type="gramEnd"/>
          </w:p>
        </w:tc>
        <w:tc>
          <w:tcPr>
            <w:tcW w:w="1711" w:type="dxa"/>
            <w:vAlign w:val="bottom"/>
          </w:tcPr>
          <w:p w14:paraId="12968E78" w14:textId="4EBCAAED"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15.80</w:t>
            </w:r>
          </w:p>
        </w:tc>
        <w:tc>
          <w:tcPr>
            <w:tcW w:w="1475" w:type="dxa"/>
            <w:vAlign w:val="bottom"/>
          </w:tcPr>
          <w:p w14:paraId="34E455B4" w14:textId="706ADE7E"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12.16</w:t>
            </w:r>
          </w:p>
        </w:tc>
      </w:tr>
      <w:tr w:rsidR="002E5704" w:rsidRPr="00186B39" w14:paraId="6A781001" w14:textId="77777777" w:rsidTr="000C2C7C">
        <w:tc>
          <w:tcPr>
            <w:tcW w:w="1086" w:type="dxa"/>
            <w:vAlign w:val="bottom"/>
          </w:tcPr>
          <w:p w14:paraId="678AE5BB" w14:textId="03905AE8"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569C31F7" w14:textId="207B6625"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SNORD14A</w:t>
            </w:r>
            <w:r w:rsidRPr="002E5704">
              <w:rPr>
                <w:szCs w:val="24"/>
              </w:rPr>
              <w:t xml:space="preserve"> (11)</w:t>
            </w:r>
          </w:p>
        </w:tc>
        <w:tc>
          <w:tcPr>
            <w:tcW w:w="1774" w:type="dxa"/>
            <w:vAlign w:val="bottom"/>
          </w:tcPr>
          <w:p w14:paraId="4135B44F" w14:textId="3E49418E"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rs2634462</w:t>
            </w:r>
            <w:proofErr w:type="gramEnd"/>
            <w:r w:rsidRPr="002E5704">
              <w:rPr>
                <w:szCs w:val="24"/>
              </w:rPr>
              <w:t xml:space="preserve"> (11)</w:t>
            </w:r>
          </w:p>
        </w:tc>
        <w:tc>
          <w:tcPr>
            <w:tcW w:w="1774" w:type="dxa"/>
            <w:vAlign w:val="bottom"/>
          </w:tcPr>
          <w:p w14:paraId="445323E6" w14:textId="7E3939A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rs6486334</w:t>
            </w:r>
            <w:proofErr w:type="gramEnd"/>
            <w:r w:rsidRPr="002E5704">
              <w:rPr>
                <w:szCs w:val="24"/>
              </w:rPr>
              <w:t xml:space="preserve"> (11)</w:t>
            </w:r>
          </w:p>
        </w:tc>
        <w:tc>
          <w:tcPr>
            <w:tcW w:w="1273" w:type="dxa"/>
            <w:vAlign w:val="bottom"/>
          </w:tcPr>
          <w:p w14:paraId="4495094B" w14:textId="25D1C93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rs2354863</w:t>
            </w:r>
            <w:proofErr w:type="gramEnd"/>
          </w:p>
        </w:tc>
        <w:tc>
          <w:tcPr>
            <w:tcW w:w="1711" w:type="dxa"/>
            <w:vAlign w:val="bottom"/>
          </w:tcPr>
          <w:p w14:paraId="24925AD0" w14:textId="774F7D51"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5.01</w:t>
            </w:r>
          </w:p>
        </w:tc>
        <w:tc>
          <w:tcPr>
            <w:tcW w:w="1475" w:type="dxa"/>
            <w:vAlign w:val="bottom"/>
          </w:tcPr>
          <w:p w14:paraId="1DB2ABDD" w14:textId="1003876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3.66</w:t>
            </w:r>
          </w:p>
        </w:tc>
      </w:tr>
      <w:tr w:rsidR="002E5704" w:rsidRPr="00186B39" w14:paraId="16BB08D5" w14:textId="77777777" w:rsidTr="000C2C7C">
        <w:tc>
          <w:tcPr>
            <w:tcW w:w="1086" w:type="dxa"/>
            <w:vAlign w:val="bottom"/>
          </w:tcPr>
          <w:p w14:paraId="1B0AE496" w14:textId="2D212F7D"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vAlign w:val="bottom"/>
          </w:tcPr>
          <w:p w14:paraId="0BF00964" w14:textId="0482936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12A4EBF7" w14:textId="33D8A34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rs807491</w:t>
            </w:r>
            <w:proofErr w:type="gramEnd"/>
            <w:r w:rsidRPr="002E5704">
              <w:rPr>
                <w:szCs w:val="24"/>
              </w:rPr>
              <w:t xml:space="preserve"> (19)</w:t>
            </w:r>
          </w:p>
        </w:tc>
        <w:tc>
          <w:tcPr>
            <w:tcW w:w="1774" w:type="dxa"/>
            <w:vAlign w:val="bottom"/>
          </w:tcPr>
          <w:p w14:paraId="5BFD23C4" w14:textId="0740135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rs7254601</w:t>
            </w:r>
            <w:proofErr w:type="gramEnd"/>
            <w:r w:rsidRPr="002E5704">
              <w:rPr>
                <w:szCs w:val="24"/>
              </w:rPr>
              <w:t xml:space="preserve"> (19)</w:t>
            </w:r>
          </w:p>
        </w:tc>
        <w:tc>
          <w:tcPr>
            <w:tcW w:w="1273" w:type="dxa"/>
            <w:vAlign w:val="bottom"/>
          </w:tcPr>
          <w:p w14:paraId="19520985" w14:textId="07EE9B7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7B43FBB2" w14:textId="74FB4922"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4.82</w:t>
            </w:r>
          </w:p>
        </w:tc>
        <w:tc>
          <w:tcPr>
            <w:tcW w:w="1475" w:type="dxa"/>
            <w:vAlign w:val="bottom"/>
          </w:tcPr>
          <w:p w14:paraId="7A1BC755" w14:textId="262DDB71"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3.57</w:t>
            </w:r>
          </w:p>
        </w:tc>
      </w:tr>
      <w:tr w:rsidR="002E5704" w:rsidRPr="00186B39" w14:paraId="160146A8" w14:textId="77777777" w:rsidTr="000C2C7C">
        <w:tc>
          <w:tcPr>
            <w:tcW w:w="1086" w:type="dxa"/>
            <w:vAlign w:val="bottom"/>
          </w:tcPr>
          <w:p w14:paraId="204E9E16" w14:textId="602B53CA"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3136925" w14:textId="15E3FF1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1AB557EE" w14:textId="1176185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39FB14BD" w14:textId="06871D1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rs6926382</w:t>
            </w:r>
            <w:proofErr w:type="gramEnd"/>
            <w:r w:rsidRPr="002E5704">
              <w:rPr>
                <w:szCs w:val="24"/>
              </w:rPr>
              <w:t xml:space="preserve"> (6)</w:t>
            </w:r>
          </w:p>
        </w:tc>
        <w:tc>
          <w:tcPr>
            <w:tcW w:w="1273" w:type="dxa"/>
            <w:vAlign w:val="bottom"/>
          </w:tcPr>
          <w:p w14:paraId="705767E1" w14:textId="669926B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64391F0B" w14:textId="28EFBE05"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3.14</w:t>
            </w:r>
          </w:p>
        </w:tc>
        <w:tc>
          <w:tcPr>
            <w:tcW w:w="1475" w:type="dxa"/>
            <w:vAlign w:val="bottom"/>
          </w:tcPr>
          <w:p w14:paraId="7E68D005" w14:textId="114D61E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2.91</w:t>
            </w:r>
          </w:p>
        </w:tc>
      </w:tr>
      <w:tr w:rsidR="002E5704" w:rsidRPr="00186B39" w14:paraId="67C331D7" w14:textId="77777777" w:rsidTr="000C2C7C">
        <w:tc>
          <w:tcPr>
            <w:tcW w:w="1086" w:type="dxa"/>
            <w:vAlign w:val="bottom"/>
          </w:tcPr>
          <w:p w14:paraId="4A0051A7" w14:textId="7ED2527B"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09495D78" w14:textId="14DD5B01"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5E938A5A" w14:textId="4BD6BBC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5D2F7CA7" w14:textId="0AFF345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rs914940</w:t>
            </w:r>
            <w:proofErr w:type="gramEnd"/>
            <w:r w:rsidRPr="002E5704">
              <w:rPr>
                <w:szCs w:val="24"/>
              </w:rPr>
              <w:t xml:space="preserve"> (1)</w:t>
            </w:r>
          </w:p>
        </w:tc>
        <w:tc>
          <w:tcPr>
            <w:tcW w:w="1273" w:type="dxa"/>
            <w:vAlign w:val="bottom"/>
          </w:tcPr>
          <w:p w14:paraId="01CE0A55" w14:textId="47800D2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586F156D" w14:textId="3268452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3.47</w:t>
            </w:r>
          </w:p>
        </w:tc>
        <w:tc>
          <w:tcPr>
            <w:tcW w:w="1475" w:type="dxa"/>
            <w:vAlign w:val="bottom"/>
          </w:tcPr>
          <w:p w14:paraId="3895D96E" w14:textId="2F5D38C4"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3.12</w:t>
            </w:r>
          </w:p>
        </w:tc>
      </w:tr>
      <w:tr w:rsidR="002E5704" w:rsidRPr="00186B39" w14:paraId="0593588D" w14:textId="77777777" w:rsidTr="000C2C7C">
        <w:tc>
          <w:tcPr>
            <w:tcW w:w="1086" w:type="dxa"/>
            <w:vAlign w:val="bottom"/>
          </w:tcPr>
          <w:p w14:paraId="465BFFFD" w14:textId="1C75E9A1"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5278628D" w14:textId="79A02BFF"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6F69ACA9" w14:textId="2E389A1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4411CFBF" w14:textId="164F275B"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rs2351458</w:t>
            </w:r>
            <w:proofErr w:type="gramEnd"/>
            <w:r w:rsidRPr="002E5704">
              <w:rPr>
                <w:szCs w:val="24"/>
              </w:rPr>
              <w:t xml:space="preserve"> (4)</w:t>
            </w:r>
          </w:p>
        </w:tc>
        <w:tc>
          <w:tcPr>
            <w:tcW w:w="1273" w:type="dxa"/>
            <w:vAlign w:val="bottom"/>
          </w:tcPr>
          <w:p w14:paraId="7A5BB211" w14:textId="50340DD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2ACB34A8" w14:textId="2B531125"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4.77</w:t>
            </w:r>
          </w:p>
        </w:tc>
        <w:tc>
          <w:tcPr>
            <w:tcW w:w="1475" w:type="dxa"/>
            <w:vAlign w:val="bottom"/>
          </w:tcPr>
          <w:p w14:paraId="50AFDBE2" w14:textId="26BC39CF"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4.01</w:t>
            </w:r>
          </w:p>
        </w:tc>
      </w:tr>
      <w:tr w:rsidR="002E5704" w:rsidRPr="00186B39" w14:paraId="5FB663EF" w14:textId="77777777" w:rsidTr="000C2C7C">
        <w:tc>
          <w:tcPr>
            <w:tcW w:w="1086" w:type="dxa"/>
            <w:vAlign w:val="bottom"/>
          </w:tcPr>
          <w:p w14:paraId="00B8DED6" w14:textId="71782062"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4F496167" w14:textId="60747BF6"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4D2A85F5" w14:textId="31DAD2B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7361EFA0" w14:textId="4B8CDA95"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rs6718480</w:t>
            </w:r>
            <w:proofErr w:type="gramEnd"/>
            <w:r w:rsidRPr="002E5704">
              <w:rPr>
                <w:szCs w:val="24"/>
              </w:rPr>
              <w:t xml:space="preserve"> (2)</w:t>
            </w:r>
          </w:p>
        </w:tc>
        <w:tc>
          <w:tcPr>
            <w:tcW w:w="1273" w:type="dxa"/>
            <w:vAlign w:val="bottom"/>
          </w:tcPr>
          <w:p w14:paraId="0F32D559" w14:textId="587300CF"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2C2F735A" w14:textId="360D8269"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4.86</w:t>
            </w:r>
          </w:p>
        </w:tc>
        <w:tc>
          <w:tcPr>
            <w:tcW w:w="1475" w:type="dxa"/>
            <w:vAlign w:val="bottom"/>
          </w:tcPr>
          <w:p w14:paraId="33690A21" w14:textId="19B1269F"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3.69</w:t>
            </w:r>
          </w:p>
        </w:tc>
      </w:tr>
      <w:tr w:rsidR="002E5704" w:rsidRPr="00186B39" w14:paraId="1FA47C59" w14:textId="77777777" w:rsidTr="000C2C7C">
        <w:tc>
          <w:tcPr>
            <w:tcW w:w="1086" w:type="dxa"/>
            <w:vAlign w:val="bottom"/>
          </w:tcPr>
          <w:p w14:paraId="7324C0C1" w14:textId="789B1112"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6403B2C2" w14:textId="0694D0C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7CEDA60C" w14:textId="0F13A470"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440817F0" w14:textId="5F9EC416"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rs1843357</w:t>
            </w:r>
            <w:proofErr w:type="gramEnd"/>
            <w:r w:rsidRPr="002E5704">
              <w:rPr>
                <w:szCs w:val="24"/>
              </w:rPr>
              <w:t xml:space="preserve"> (8)</w:t>
            </w:r>
          </w:p>
        </w:tc>
        <w:tc>
          <w:tcPr>
            <w:tcW w:w="1273" w:type="dxa"/>
            <w:vAlign w:val="bottom"/>
          </w:tcPr>
          <w:p w14:paraId="058B3C84" w14:textId="5E0D6814"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499D3DC3" w14:textId="29FD895A"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3.34</w:t>
            </w:r>
          </w:p>
        </w:tc>
        <w:tc>
          <w:tcPr>
            <w:tcW w:w="1475" w:type="dxa"/>
            <w:vAlign w:val="bottom"/>
          </w:tcPr>
          <w:p w14:paraId="30574951" w14:textId="69D0C37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3.14</w:t>
            </w:r>
          </w:p>
        </w:tc>
      </w:tr>
      <w:tr w:rsidR="002E5704" w:rsidRPr="00186B39" w14:paraId="2363272A" w14:textId="77777777" w:rsidTr="000C2C7C">
        <w:tc>
          <w:tcPr>
            <w:tcW w:w="1086" w:type="dxa"/>
            <w:vAlign w:val="bottom"/>
          </w:tcPr>
          <w:p w14:paraId="04432698" w14:textId="240ED6A3"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Trans</w:t>
            </w:r>
          </w:p>
        </w:tc>
        <w:tc>
          <w:tcPr>
            <w:tcW w:w="1783" w:type="dxa"/>
            <w:vAlign w:val="bottom"/>
          </w:tcPr>
          <w:p w14:paraId="1F2C5AE8" w14:textId="1B1FC9A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TMEM149</w:t>
            </w:r>
            <w:r w:rsidRPr="002E5704">
              <w:rPr>
                <w:szCs w:val="24"/>
              </w:rPr>
              <w:t xml:space="preserve"> (19)</w:t>
            </w:r>
          </w:p>
        </w:tc>
        <w:tc>
          <w:tcPr>
            <w:tcW w:w="1774" w:type="dxa"/>
            <w:vAlign w:val="bottom"/>
          </w:tcPr>
          <w:p w14:paraId="03A826EA" w14:textId="53EFAC02"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rs8106959</w:t>
            </w:r>
            <w:proofErr w:type="gramEnd"/>
            <w:r w:rsidRPr="002E5704">
              <w:rPr>
                <w:szCs w:val="24"/>
              </w:rPr>
              <w:t xml:space="preserve"> (19)</w:t>
            </w:r>
          </w:p>
        </w:tc>
        <w:tc>
          <w:tcPr>
            <w:tcW w:w="1774" w:type="dxa"/>
            <w:vAlign w:val="bottom"/>
          </w:tcPr>
          <w:p w14:paraId="64E98E10" w14:textId="24ADF7BC"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rs9509428</w:t>
            </w:r>
            <w:proofErr w:type="gramEnd"/>
            <w:r w:rsidRPr="002E5704">
              <w:rPr>
                <w:szCs w:val="24"/>
              </w:rPr>
              <w:t xml:space="preserve"> (13)</w:t>
            </w:r>
          </w:p>
        </w:tc>
        <w:tc>
          <w:tcPr>
            <w:tcW w:w="1273" w:type="dxa"/>
            <w:vAlign w:val="bottom"/>
          </w:tcPr>
          <w:p w14:paraId="6EFBD859" w14:textId="7F7A9387"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rs28656784</w:t>
            </w:r>
            <w:proofErr w:type="gramEnd"/>
          </w:p>
        </w:tc>
        <w:tc>
          <w:tcPr>
            <w:tcW w:w="1711" w:type="dxa"/>
            <w:vAlign w:val="bottom"/>
          </w:tcPr>
          <w:p w14:paraId="4EA7B4AF" w14:textId="33B8DE9F"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3.06</w:t>
            </w:r>
          </w:p>
        </w:tc>
        <w:tc>
          <w:tcPr>
            <w:tcW w:w="1475" w:type="dxa"/>
            <w:vAlign w:val="bottom"/>
          </w:tcPr>
          <w:p w14:paraId="12CB7C10" w14:textId="6442A16C"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2.73</w:t>
            </w:r>
          </w:p>
        </w:tc>
      </w:tr>
      <w:tr w:rsidR="002E5704" w:rsidRPr="00186B39" w14:paraId="63191557" w14:textId="77777777" w:rsidTr="000C2C7C">
        <w:tc>
          <w:tcPr>
            <w:tcW w:w="1086" w:type="dxa"/>
            <w:tcBorders>
              <w:bottom w:val="single" w:sz="4" w:space="0" w:color="auto"/>
            </w:tcBorders>
            <w:vAlign w:val="bottom"/>
          </w:tcPr>
          <w:p w14:paraId="2DE23653" w14:textId="4B988A99" w:rsidR="002E5704" w:rsidRPr="002E5704" w:rsidRDefault="002E5704" w:rsidP="002E5704">
            <w:pPr>
              <w:pStyle w:val="TableBody"/>
              <w:autoSpaceDE w:val="0"/>
              <w:autoSpaceDN w:val="0"/>
              <w:adjustRightInd w:val="0"/>
              <w:jc w:val="both"/>
              <w:rPr>
                <w:rFonts w:asciiTheme="majorHAnsi" w:hAnsiTheme="majorHAnsi"/>
                <w:i/>
              </w:rPr>
            </w:pPr>
            <w:r w:rsidRPr="002E5704">
              <w:rPr>
                <w:i/>
                <w:szCs w:val="24"/>
              </w:rPr>
              <w:t>Cis</w:t>
            </w:r>
          </w:p>
        </w:tc>
        <w:tc>
          <w:tcPr>
            <w:tcW w:w="1783" w:type="dxa"/>
            <w:tcBorders>
              <w:bottom w:val="single" w:sz="4" w:space="0" w:color="auto"/>
            </w:tcBorders>
            <w:vAlign w:val="bottom"/>
          </w:tcPr>
          <w:p w14:paraId="5A4ACD3E" w14:textId="1413126B" w:rsidR="002E5704" w:rsidRPr="002E5704" w:rsidRDefault="002E5704" w:rsidP="002E5704">
            <w:pPr>
              <w:pStyle w:val="TableBody"/>
              <w:autoSpaceDE w:val="0"/>
              <w:autoSpaceDN w:val="0"/>
              <w:adjustRightInd w:val="0"/>
              <w:jc w:val="both"/>
              <w:rPr>
                <w:rFonts w:asciiTheme="majorHAnsi" w:hAnsiTheme="majorHAnsi"/>
              </w:rPr>
            </w:pPr>
            <w:r w:rsidRPr="002E5704">
              <w:rPr>
                <w:i/>
                <w:szCs w:val="24"/>
              </w:rPr>
              <w:t>VASP</w:t>
            </w:r>
            <w:r w:rsidRPr="002E5704">
              <w:rPr>
                <w:szCs w:val="24"/>
              </w:rPr>
              <w:t xml:space="preserve"> (19)</w:t>
            </w:r>
          </w:p>
        </w:tc>
        <w:tc>
          <w:tcPr>
            <w:tcW w:w="1774" w:type="dxa"/>
            <w:tcBorders>
              <w:bottom w:val="single" w:sz="4" w:space="0" w:color="auto"/>
            </w:tcBorders>
            <w:vAlign w:val="bottom"/>
          </w:tcPr>
          <w:p w14:paraId="02B09B1E" w14:textId="7E1C526A"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rs1264226</w:t>
            </w:r>
            <w:proofErr w:type="gramEnd"/>
            <w:r w:rsidRPr="002E5704">
              <w:rPr>
                <w:szCs w:val="24"/>
              </w:rPr>
              <w:t xml:space="preserve"> (19)</w:t>
            </w:r>
          </w:p>
        </w:tc>
        <w:tc>
          <w:tcPr>
            <w:tcW w:w="1774" w:type="dxa"/>
            <w:tcBorders>
              <w:bottom w:val="single" w:sz="4" w:space="0" w:color="auto"/>
            </w:tcBorders>
            <w:vAlign w:val="bottom"/>
          </w:tcPr>
          <w:p w14:paraId="4C3B8E56" w14:textId="11423D63"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rs2276470</w:t>
            </w:r>
            <w:proofErr w:type="gramEnd"/>
            <w:r w:rsidRPr="002E5704">
              <w:rPr>
                <w:szCs w:val="24"/>
              </w:rPr>
              <w:t xml:space="preserve"> (19)</w:t>
            </w:r>
          </w:p>
        </w:tc>
        <w:tc>
          <w:tcPr>
            <w:tcW w:w="1273" w:type="dxa"/>
            <w:tcBorders>
              <w:bottom w:val="single" w:sz="4" w:space="0" w:color="auto"/>
            </w:tcBorders>
            <w:vAlign w:val="bottom"/>
          </w:tcPr>
          <w:p w14:paraId="23D05B2E" w14:textId="6EF0F07D" w:rsidR="002E5704" w:rsidRPr="002E5704" w:rsidRDefault="002E5704" w:rsidP="002E5704">
            <w:pPr>
              <w:pStyle w:val="TableBody"/>
              <w:autoSpaceDE w:val="0"/>
              <w:autoSpaceDN w:val="0"/>
              <w:adjustRightInd w:val="0"/>
              <w:jc w:val="both"/>
              <w:rPr>
                <w:rFonts w:asciiTheme="majorHAnsi" w:hAnsiTheme="majorHAnsi"/>
              </w:rPr>
            </w:pPr>
            <w:proofErr w:type="gramStart"/>
            <w:r w:rsidRPr="002E5704">
              <w:rPr>
                <w:szCs w:val="24"/>
              </w:rPr>
              <w:t>rs4803827</w:t>
            </w:r>
            <w:proofErr w:type="gramEnd"/>
          </w:p>
        </w:tc>
        <w:tc>
          <w:tcPr>
            <w:tcW w:w="1711" w:type="dxa"/>
            <w:tcBorders>
              <w:bottom w:val="single" w:sz="4" w:space="0" w:color="auto"/>
            </w:tcBorders>
            <w:vAlign w:val="bottom"/>
          </w:tcPr>
          <w:p w14:paraId="0B46A757" w14:textId="5157E43D" w:rsidR="002E5704" w:rsidRPr="002E5704" w:rsidRDefault="002E5704" w:rsidP="002E5704">
            <w:pPr>
              <w:pStyle w:val="TableBody"/>
              <w:autoSpaceDE w:val="0"/>
              <w:autoSpaceDN w:val="0"/>
              <w:adjustRightInd w:val="0"/>
              <w:jc w:val="both"/>
              <w:rPr>
                <w:rFonts w:asciiTheme="majorHAnsi" w:hAnsiTheme="majorHAnsi"/>
              </w:rPr>
            </w:pPr>
            <w:r w:rsidRPr="002E5704">
              <w:rPr>
                <w:szCs w:val="24"/>
              </w:rPr>
              <w:t>4.41</w:t>
            </w:r>
          </w:p>
        </w:tc>
        <w:tc>
          <w:tcPr>
            <w:tcW w:w="1475" w:type="dxa"/>
            <w:tcBorders>
              <w:bottom w:val="single" w:sz="4" w:space="0" w:color="auto"/>
            </w:tcBorders>
            <w:vAlign w:val="bottom"/>
          </w:tcPr>
          <w:p w14:paraId="308E6DDA" w14:textId="74B771F7" w:rsidR="002E5704" w:rsidRPr="002E5704" w:rsidRDefault="002E5704" w:rsidP="002E5704">
            <w:pPr>
              <w:pStyle w:val="TableBody"/>
              <w:autoSpaceDE w:val="0"/>
              <w:autoSpaceDN w:val="0"/>
              <w:adjustRightInd w:val="0"/>
              <w:jc w:val="both"/>
              <w:rPr>
                <w:rFonts w:asciiTheme="majorHAnsi" w:hAnsiTheme="majorHAnsi"/>
                <w:sz w:val="16"/>
              </w:rPr>
            </w:pPr>
            <w:r w:rsidRPr="002E5704">
              <w:rPr>
                <w:szCs w:val="24"/>
              </w:rPr>
              <w:t>3.27</w:t>
            </w:r>
          </w:p>
        </w:tc>
      </w:tr>
    </w:tbl>
    <w:p w14:paraId="2B0351DC" w14:textId="5AEA85AF" w:rsidR="002E5704" w:rsidRDefault="002E5704">
      <w:pPr>
        <w:pStyle w:val="TableFootnote"/>
        <w:autoSpaceDE w:val="0"/>
        <w:autoSpaceDN w:val="0"/>
        <w:adjustRightInd w:val="0"/>
        <w:rPr>
          <w:szCs w:val="24"/>
        </w:rPr>
      </w:pPr>
      <w:r>
        <w:rPr>
          <w:szCs w:val="24"/>
        </w:rPr>
        <w:t xml:space="preserve">The analysis followed that of Wood </w:t>
      </w:r>
      <w:proofErr w:type="gramStart"/>
      <w:r>
        <w:rPr>
          <w:i/>
          <w:szCs w:val="24"/>
        </w:rPr>
        <w:t>et</w:t>
      </w:r>
      <w:proofErr w:type="gramEnd"/>
      <w:r>
        <w:rPr>
          <w:i/>
          <w:szCs w:val="24"/>
        </w:rPr>
        <w:t xml:space="preserve"> al.</w:t>
      </w:r>
      <w:r>
        <w:rPr>
          <w:rStyle w:val="citebib"/>
          <w:sz w:val="20"/>
          <w:szCs w:val="24"/>
          <w:vertAlign w:val="superscript"/>
        </w:rPr>
        <w:t>1</w:t>
      </w:r>
      <w:r>
        <w:rPr>
          <w:szCs w:val="24"/>
        </w:rPr>
        <w:t xml:space="preserve">. In each cohort the effect of the imputed IncSeq SNP was regressed against the probe levels and the residuals used as an adjusted phenotype. Interaction effects were estimated following Hemani </w:t>
      </w:r>
      <w:r>
        <w:rPr>
          <w:i/>
          <w:szCs w:val="24"/>
        </w:rPr>
        <w:t>et al.</w:t>
      </w:r>
      <w:r>
        <w:rPr>
          <w:rStyle w:val="citebib"/>
          <w:sz w:val="20"/>
          <w:szCs w:val="24"/>
          <w:vertAlign w:val="superscript"/>
        </w:rPr>
        <w:t>2</w:t>
      </w:r>
      <w:r>
        <w:rPr>
          <w:szCs w:val="24"/>
        </w:rPr>
        <w:t xml:space="preserve"> and the results combined using Fisher’s method (see Hemani </w:t>
      </w:r>
      <w:r>
        <w:rPr>
          <w:i/>
          <w:szCs w:val="24"/>
        </w:rPr>
        <w:t>et al.</w:t>
      </w:r>
      <w:r>
        <w:rPr>
          <w:rStyle w:val="citebib"/>
          <w:sz w:val="20"/>
          <w:szCs w:val="24"/>
          <w:vertAlign w:val="superscript"/>
        </w:rPr>
        <w:t>2</w:t>
      </w:r>
      <w:r>
        <w:rPr>
          <w:szCs w:val="24"/>
        </w:rPr>
        <w:t xml:space="preserve">) using results from all three data sets or just the two replication data sets. Two IncSeq SNPs were either not in the 1000 Genomes reference panel or did not pass imputation quality control. Remaining imputed IncSeq SNPs had imputation accuracy </w:t>
      </w:r>
      <w:r>
        <w:rPr>
          <w:i/>
          <w:szCs w:val="24"/>
        </w:rPr>
        <w:t>r</w:t>
      </w:r>
      <w:r w:rsidR="00355701" w:rsidRPr="00355701">
        <w:rPr>
          <w:szCs w:val="24"/>
          <w:vertAlign w:val="superscript"/>
        </w:rPr>
        <w:t>2</w:t>
      </w:r>
      <w:r>
        <w:rPr>
          <w:szCs w:val="24"/>
        </w:rPr>
        <w:t xml:space="preserve"> &gt; 0.98 in the Brisbane Systems Genetics Study (BSGS). Of the remaining 26, 24 had interaction </w:t>
      </w:r>
      <w:r>
        <w:rPr>
          <w:i/>
          <w:szCs w:val="24"/>
        </w:rPr>
        <w:t>P</w:t>
      </w:r>
      <w:r>
        <w:rPr>
          <w:szCs w:val="24"/>
        </w:rPr>
        <w:t xml:space="preserve"> values &lt; 0.05/26 = 1.9 × 10</w:t>
      </w:r>
      <w:r>
        <w:rPr>
          <w:rFonts w:ascii="Symbol" w:hAnsi="Symbol"/>
          <w:szCs w:val="24"/>
          <w:vertAlign w:val="superscript"/>
        </w:rPr>
        <w:t></w:t>
      </w:r>
      <w:r>
        <w:rPr>
          <w:szCs w:val="24"/>
          <w:vertAlign w:val="superscript"/>
        </w:rPr>
        <w:t>3</w:t>
      </w:r>
      <w:r>
        <w:rPr>
          <w:szCs w:val="24"/>
        </w:rPr>
        <w:t>.</w:t>
      </w:r>
    </w:p>
    <w:p w14:paraId="39682B0F" w14:textId="0873A1B3" w:rsidR="002E5704" w:rsidRDefault="002E5704">
      <w:pPr>
        <w:pStyle w:val="TableTitle"/>
        <w:autoSpaceDE w:val="0"/>
        <w:autoSpaceDN w:val="0"/>
        <w:adjustRightInd w:val="0"/>
        <w:rPr>
          <w:szCs w:val="24"/>
        </w:rPr>
      </w:pPr>
      <w:r>
        <w:rPr>
          <w:b/>
          <w:szCs w:val="24"/>
        </w:rPr>
        <w:t xml:space="preserve">Table 2 </w:t>
      </w:r>
      <w:r>
        <w:rPr>
          <w:szCs w:val="24"/>
        </w:rPr>
        <w:t>Correlation coefficients are calculated between relative pairs in BSGS</w:t>
      </w:r>
      <w:r>
        <w:rPr>
          <w:rStyle w:val="citebib"/>
          <w:sz w:val="20"/>
          <w:szCs w:val="24"/>
          <w:vertAlign w:val="superscript"/>
        </w:rPr>
        <w:t>5</w:t>
      </w:r>
    </w:p>
    <w:tbl>
      <w:tblPr>
        <w:tblStyle w:val="TableGrid"/>
        <w:tblW w:w="10313" w:type="dxa"/>
        <w:jc w:val="center"/>
        <w:tblInd w:w="4614" w:type="dxa"/>
        <w:tblLook w:val="04A0" w:firstRow="1" w:lastRow="0" w:firstColumn="1" w:lastColumn="0" w:noHBand="0" w:noVBand="1"/>
      </w:tblPr>
      <w:tblGrid>
        <w:gridCol w:w="1809"/>
        <w:gridCol w:w="1584"/>
        <w:gridCol w:w="948"/>
        <w:gridCol w:w="949"/>
        <w:gridCol w:w="949"/>
        <w:gridCol w:w="949"/>
        <w:gridCol w:w="949"/>
        <w:gridCol w:w="949"/>
        <w:gridCol w:w="1227"/>
      </w:tblGrid>
      <w:tr w:rsidR="002E5704" w:rsidRPr="00186B39" w14:paraId="6D209ECF" w14:textId="77777777" w:rsidTr="000C2C7C">
        <w:trPr>
          <w:trHeight w:val="263"/>
          <w:jc w:val="center"/>
        </w:trPr>
        <w:tc>
          <w:tcPr>
            <w:tcW w:w="1809" w:type="dxa"/>
            <w:tcBorders>
              <w:top w:val="nil"/>
              <w:left w:val="nil"/>
              <w:right w:val="nil"/>
            </w:tcBorders>
            <w:noWrap/>
            <w:hideMark/>
          </w:tcPr>
          <w:p w14:paraId="38E33DEC" w14:textId="53829BB7" w:rsidR="002E5704" w:rsidRPr="002E5704" w:rsidRDefault="002E5704" w:rsidP="002E5704">
            <w:pPr>
              <w:pStyle w:val="TableHead"/>
              <w:autoSpaceDE w:val="0"/>
              <w:autoSpaceDN w:val="0"/>
              <w:adjustRightInd w:val="0"/>
              <w:jc w:val="both"/>
              <w:rPr>
                <w:rFonts w:asciiTheme="majorHAnsi" w:hAnsiTheme="majorHAnsi"/>
                <w:b/>
                <w:sz w:val="18"/>
              </w:rPr>
            </w:pPr>
            <w:r w:rsidRPr="002E5704">
              <w:rPr>
                <w:b/>
                <w:szCs w:val="24"/>
              </w:rPr>
              <w:t>ILMN_GENE</w:t>
            </w:r>
          </w:p>
        </w:tc>
        <w:tc>
          <w:tcPr>
            <w:tcW w:w="1584" w:type="dxa"/>
            <w:tcBorders>
              <w:top w:val="nil"/>
              <w:left w:val="nil"/>
              <w:right w:val="nil"/>
            </w:tcBorders>
            <w:noWrap/>
            <w:hideMark/>
          </w:tcPr>
          <w:p w14:paraId="00CB563D" w14:textId="3681CDB4" w:rsidR="002E5704" w:rsidRPr="002E5704" w:rsidRDefault="002E5704" w:rsidP="002E5704">
            <w:pPr>
              <w:pStyle w:val="TableHead"/>
              <w:autoSpaceDE w:val="0"/>
              <w:autoSpaceDN w:val="0"/>
              <w:adjustRightInd w:val="0"/>
              <w:jc w:val="both"/>
              <w:rPr>
                <w:rFonts w:asciiTheme="majorHAnsi" w:hAnsiTheme="majorHAnsi"/>
                <w:b/>
                <w:sz w:val="18"/>
              </w:rPr>
            </w:pPr>
            <w:r w:rsidRPr="002E5704">
              <w:rPr>
                <w:b/>
                <w:szCs w:val="24"/>
              </w:rPr>
              <w:t>PROBE_ID</w:t>
            </w:r>
          </w:p>
        </w:tc>
        <w:tc>
          <w:tcPr>
            <w:tcW w:w="948" w:type="dxa"/>
            <w:tcBorders>
              <w:top w:val="nil"/>
              <w:left w:val="nil"/>
              <w:right w:val="nil"/>
            </w:tcBorders>
            <w:noWrap/>
            <w:hideMark/>
          </w:tcPr>
          <w:p w14:paraId="13B80AED" w14:textId="4120B94A"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PP</w:t>
            </w:r>
          </w:p>
        </w:tc>
        <w:tc>
          <w:tcPr>
            <w:tcW w:w="949" w:type="dxa"/>
            <w:tcBorders>
              <w:top w:val="nil"/>
              <w:left w:val="nil"/>
              <w:right w:val="nil"/>
            </w:tcBorders>
            <w:noWrap/>
            <w:hideMark/>
          </w:tcPr>
          <w:p w14:paraId="1687D262" w14:textId="7AE65EF0"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PO</w:t>
            </w:r>
          </w:p>
        </w:tc>
        <w:tc>
          <w:tcPr>
            <w:tcW w:w="949" w:type="dxa"/>
            <w:tcBorders>
              <w:top w:val="nil"/>
              <w:left w:val="nil"/>
              <w:right w:val="nil"/>
            </w:tcBorders>
            <w:noWrap/>
            <w:hideMark/>
          </w:tcPr>
          <w:p w14:paraId="739EC5FD" w14:textId="167E1837"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DZ</w:t>
            </w:r>
          </w:p>
        </w:tc>
        <w:tc>
          <w:tcPr>
            <w:tcW w:w="949" w:type="dxa"/>
            <w:tcBorders>
              <w:top w:val="nil"/>
              <w:left w:val="nil"/>
              <w:right w:val="nil"/>
            </w:tcBorders>
            <w:noWrap/>
            <w:hideMark/>
          </w:tcPr>
          <w:p w14:paraId="2D1E6EF0" w14:textId="77A17C23"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SIB</w:t>
            </w:r>
          </w:p>
        </w:tc>
        <w:tc>
          <w:tcPr>
            <w:tcW w:w="949" w:type="dxa"/>
            <w:tcBorders>
              <w:top w:val="nil"/>
              <w:left w:val="nil"/>
              <w:right w:val="nil"/>
            </w:tcBorders>
            <w:noWrap/>
            <w:hideMark/>
          </w:tcPr>
          <w:p w14:paraId="0392BE30" w14:textId="1339050B" w:rsidR="002E5704" w:rsidRPr="002E5704" w:rsidRDefault="002E5704" w:rsidP="002E5704">
            <w:pPr>
              <w:pStyle w:val="TableHead"/>
              <w:autoSpaceDE w:val="0"/>
              <w:autoSpaceDN w:val="0"/>
              <w:adjustRightInd w:val="0"/>
              <w:jc w:val="center"/>
              <w:rPr>
                <w:rFonts w:asciiTheme="majorHAnsi" w:hAnsiTheme="majorHAnsi"/>
                <w:b/>
              </w:rPr>
            </w:pPr>
            <w:r w:rsidRPr="002E5704">
              <w:rPr>
                <w:b/>
                <w:szCs w:val="24"/>
              </w:rPr>
              <w:t>MZ</w:t>
            </w:r>
          </w:p>
        </w:tc>
        <w:tc>
          <w:tcPr>
            <w:tcW w:w="949" w:type="dxa"/>
            <w:tcBorders>
              <w:top w:val="nil"/>
              <w:left w:val="nil"/>
              <w:right w:val="nil"/>
            </w:tcBorders>
            <w:noWrap/>
            <w:hideMark/>
          </w:tcPr>
          <w:p w14:paraId="2F96F87A" w14:textId="6C4A0C86" w:rsidR="002E5704" w:rsidRPr="002E5704" w:rsidRDefault="002E5704" w:rsidP="002E5704">
            <w:pPr>
              <w:pStyle w:val="TableHead"/>
              <w:autoSpaceDE w:val="0"/>
              <w:autoSpaceDN w:val="0"/>
              <w:adjustRightInd w:val="0"/>
              <w:jc w:val="center"/>
              <w:rPr>
                <w:rFonts w:asciiTheme="majorHAnsi" w:hAnsiTheme="majorHAnsi"/>
                <w:b/>
                <w:i/>
              </w:rPr>
            </w:pPr>
            <w:proofErr w:type="gramStart"/>
            <w:r w:rsidRPr="002E5704">
              <w:rPr>
                <w:b/>
                <w:i/>
                <w:szCs w:val="24"/>
              </w:rPr>
              <w:t>h</w:t>
            </w:r>
            <w:r w:rsidR="00355701" w:rsidRPr="00355701">
              <w:rPr>
                <w:b/>
                <w:szCs w:val="24"/>
                <w:vertAlign w:val="superscript"/>
              </w:rPr>
              <w:t>2</w:t>
            </w:r>
            <w:proofErr w:type="gramEnd"/>
          </w:p>
        </w:tc>
        <w:tc>
          <w:tcPr>
            <w:tcW w:w="1227" w:type="dxa"/>
            <w:tcBorders>
              <w:top w:val="nil"/>
              <w:left w:val="nil"/>
              <w:right w:val="nil"/>
            </w:tcBorders>
          </w:tcPr>
          <w:p w14:paraId="4DC72D45" w14:textId="022AB6DF" w:rsidR="002E5704" w:rsidRPr="002E5704" w:rsidRDefault="002E5704" w:rsidP="002E5704">
            <w:pPr>
              <w:pStyle w:val="TableHead"/>
              <w:autoSpaceDE w:val="0"/>
              <w:autoSpaceDN w:val="0"/>
              <w:adjustRightInd w:val="0"/>
              <w:jc w:val="center"/>
              <w:rPr>
                <w:rFonts w:asciiTheme="majorHAnsi" w:hAnsiTheme="majorHAnsi"/>
                <w:b/>
                <w:i/>
              </w:rPr>
            </w:pPr>
            <w:proofErr w:type="gramStart"/>
            <w:r w:rsidRPr="002E5704">
              <w:rPr>
                <w:b/>
                <w:i/>
                <w:szCs w:val="24"/>
              </w:rPr>
              <w:t>d</w:t>
            </w:r>
            <w:r w:rsidR="00355701" w:rsidRPr="00355701">
              <w:rPr>
                <w:b/>
                <w:szCs w:val="24"/>
                <w:vertAlign w:val="superscript"/>
              </w:rPr>
              <w:t>2</w:t>
            </w:r>
            <w:proofErr w:type="gramEnd"/>
          </w:p>
        </w:tc>
      </w:tr>
      <w:tr w:rsidR="002E5704" w:rsidRPr="00186B39" w14:paraId="0CF5F982" w14:textId="77777777" w:rsidTr="000C2C7C">
        <w:trPr>
          <w:trHeight w:val="263"/>
          <w:jc w:val="center"/>
        </w:trPr>
        <w:tc>
          <w:tcPr>
            <w:tcW w:w="1809" w:type="dxa"/>
            <w:tcBorders>
              <w:left w:val="nil"/>
              <w:bottom w:val="nil"/>
              <w:right w:val="nil"/>
            </w:tcBorders>
            <w:noWrap/>
            <w:hideMark/>
          </w:tcPr>
          <w:p w14:paraId="177956E0" w14:textId="3592DFD2" w:rsidR="002E5704" w:rsidRPr="002E5704" w:rsidRDefault="002E5704">
            <w:pPr>
              <w:pStyle w:val="TableBody"/>
              <w:autoSpaceDE w:val="0"/>
              <w:autoSpaceDN w:val="0"/>
              <w:adjustRightInd w:val="0"/>
              <w:jc w:val="both"/>
              <w:rPr>
                <w:rFonts w:asciiTheme="majorHAnsi" w:hAnsiTheme="majorHAnsi"/>
                <w:i/>
                <w:sz w:val="18"/>
              </w:rPr>
              <w:pPrChange w:id="5" w:author="joseph powell" w:date="2014-08-19T11:22:00Z">
                <w:pPr>
                  <w:pStyle w:val="TableBody"/>
                  <w:autoSpaceDE w:val="0"/>
                  <w:autoSpaceDN w:val="0"/>
                  <w:adjustRightInd w:val="0"/>
                  <w:ind w:left="757"/>
                </w:pPr>
              </w:pPrChange>
            </w:pPr>
            <w:r w:rsidRPr="002E5704">
              <w:rPr>
                <w:i/>
                <w:szCs w:val="24"/>
              </w:rPr>
              <w:t>ADK</w:t>
            </w:r>
          </w:p>
        </w:tc>
        <w:tc>
          <w:tcPr>
            <w:tcW w:w="1584" w:type="dxa"/>
            <w:tcBorders>
              <w:left w:val="nil"/>
              <w:bottom w:val="nil"/>
              <w:right w:val="nil"/>
            </w:tcBorders>
            <w:noWrap/>
            <w:hideMark/>
          </w:tcPr>
          <w:p w14:paraId="2506839A" w14:textId="07754FFF"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ILMN_2358626</w:t>
            </w:r>
          </w:p>
        </w:tc>
        <w:tc>
          <w:tcPr>
            <w:tcW w:w="948" w:type="dxa"/>
            <w:tcBorders>
              <w:left w:val="nil"/>
              <w:bottom w:val="nil"/>
              <w:right w:val="nil"/>
            </w:tcBorders>
            <w:noWrap/>
            <w:hideMark/>
          </w:tcPr>
          <w:p w14:paraId="05F37594" w14:textId="099CFC6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0.01</w:t>
            </w:r>
          </w:p>
        </w:tc>
        <w:tc>
          <w:tcPr>
            <w:tcW w:w="949" w:type="dxa"/>
            <w:tcBorders>
              <w:left w:val="nil"/>
              <w:bottom w:val="nil"/>
              <w:right w:val="nil"/>
            </w:tcBorders>
            <w:noWrap/>
            <w:hideMark/>
          </w:tcPr>
          <w:p w14:paraId="67F25EF1" w14:textId="31FC3E3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left w:val="nil"/>
              <w:bottom w:val="nil"/>
              <w:right w:val="nil"/>
            </w:tcBorders>
            <w:noWrap/>
            <w:hideMark/>
          </w:tcPr>
          <w:p w14:paraId="58313BE2" w14:textId="778DC6C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c>
          <w:tcPr>
            <w:tcW w:w="949" w:type="dxa"/>
            <w:tcBorders>
              <w:left w:val="nil"/>
              <w:bottom w:val="nil"/>
              <w:right w:val="nil"/>
            </w:tcBorders>
            <w:noWrap/>
            <w:hideMark/>
          </w:tcPr>
          <w:p w14:paraId="73D3425D" w14:textId="1891196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0.09</w:t>
            </w:r>
          </w:p>
        </w:tc>
        <w:tc>
          <w:tcPr>
            <w:tcW w:w="949" w:type="dxa"/>
            <w:tcBorders>
              <w:left w:val="nil"/>
              <w:bottom w:val="nil"/>
              <w:right w:val="nil"/>
            </w:tcBorders>
            <w:noWrap/>
            <w:hideMark/>
          </w:tcPr>
          <w:p w14:paraId="0AA5CDE5" w14:textId="070025B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0.38</w:t>
            </w:r>
          </w:p>
        </w:tc>
        <w:tc>
          <w:tcPr>
            <w:tcW w:w="949" w:type="dxa"/>
            <w:tcBorders>
              <w:left w:val="nil"/>
              <w:bottom w:val="nil"/>
              <w:right w:val="nil"/>
            </w:tcBorders>
            <w:noWrap/>
            <w:hideMark/>
          </w:tcPr>
          <w:p w14:paraId="15D87115" w14:textId="0588015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0.41</w:t>
            </w:r>
          </w:p>
        </w:tc>
        <w:tc>
          <w:tcPr>
            <w:tcW w:w="1227" w:type="dxa"/>
            <w:tcBorders>
              <w:left w:val="nil"/>
              <w:bottom w:val="nil"/>
              <w:right w:val="nil"/>
            </w:tcBorders>
          </w:tcPr>
          <w:p w14:paraId="2B76F085" w14:textId="216EC20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r>
      <w:tr w:rsidR="002E5704" w:rsidRPr="00186B39" w14:paraId="59704D5A" w14:textId="77777777" w:rsidTr="000C2C7C">
        <w:trPr>
          <w:trHeight w:val="263"/>
          <w:jc w:val="center"/>
        </w:trPr>
        <w:tc>
          <w:tcPr>
            <w:tcW w:w="1809" w:type="dxa"/>
            <w:tcBorders>
              <w:top w:val="nil"/>
              <w:left w:val="nil"/>
              <w:bottom w:val="nil"/>
              <w:right w:val="nil"/>
            </w:tcBorders>
            <w:noWrap/>
            <w:hideMark/>
          </w:tcPr>
          <w:p w14:paraId="5371A5E0" w14:textId="71F077C8"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ATP13A1</w:t>
            </w:r>
          </w:p>
        </w:tc>
        <w:tc>
          <w:tcPr>
            <w:tcW w:w="1584" w:type="dxa"/>
            <w:tcBorders>
              <w:top w:val="nil"/>
              <w:left w:val="nil"/>
              <w:bottom w:val="nil"/>
              <w:right w:val="nil"/>
            </w:tcBorders>
            <w:noWrap/>
            <w:hideMark/>
          </w:tcPr>
          <w:p w14:paraId="49F55E50" w14:textId="7BBD4695"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ILMN_2134224</w:t>
            </w:r>
          </w:p>
        </w:tc>
        <w:tc>
          <w:tcPr>
            <w:tcW w:w="948" w:type="dxa"/>
            <w:tcBorders>
              <w:top w:val="nil"/>
              <w:left w:val="nil"/>
              <w:bottom w:val="nil"/>
              <w:right w:val="nil"/>
            </w:tcBorders>
            <w:noWrap/>
            <w:hideMark/>
          </w:tcPr>
          <w:p w14:paraId="652FF807" w14:textId="75990272"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0.02</w:t>
            </w:r>
          </w:p>
        </w:tc>
        <w:tc>
          <w:tcPr>
            <w:tcW w:w="949" w:type="dxa"/>
            <w:tcBorders>
              <w:top w:val="nil"/>
              <w:left w:val="nil"/>
              <w:bottom w:val="nil"/>
              <w:right w:val="nil"/>
            </w:tcBorders>
            <w:noWrap/>
            <w:hideMark/>
          </w:tcPr>
          <w:p w14:paraId="7C4B23FE" w14:textId="0389A02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69B0C659" w14:textId="7014819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3DB646EF" w14:textId="6D453D8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0.20</w:t>
            </w:r>
          </w:p>
        </w:tc>
        <w:tc>
          <w:tcPr>
            <w:tcW w:w="949" w:type="dxa"/>
            <w:tcBorders>
              <w:top w:val="nil"/>
              <w:left w:val="nil"/>
              <w:bottom w:val="nil"/>
              <w:right w:val="nil"/>
            </w:tcBorders>
            <w:noWrap/>
            <w:hideMark/>
          </w:tcPr>
          <w:p w14:paraId="14CC094E" w14:textId="4237429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0.61</w:t>
            </w:r>
          </w:p>
        </w:tc>
        <w:tc>
          <w:tcPr>
            <w:tcW w:w="949" w:type="dxa"/>
            <w:tcBorders>
              <w:top w:val="nil"/>
              <w:left w:val="nil"/>
              <w:bottom w:val="nil"/>
              <w:right w:val="nil"/>
            </w:tcBorders>
            <w:noWrap/>
            <w:hideMark/>
          </w:tcPr>
          <w:p w14:paraId="728DBDF0" w14:textId="20164F8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0.67</w:t>
            </w:r>
          </w:p>
        </w:tc>
        <w:tc>
          <w:tcPr>
            <w:tcW w:w="1227" w:type="dxa"/>
            <w:tcBorders>
              <w:top w:val="nil"/>
              <w:left w:val="nil"/>
              <w:bottom w:val="nil"/>
              <w:right w:val="nil"/>
            </w:tcBorders>
          </w:tcPr>
          <w:p w14:paraId="42BCA0C4" w14:textId="739C6D5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r>
      <w:tr w:rsidR="002E5704" w:rsidRPr="00186B39" w14:paraId="087B0465" w14:textId="77777777" w:rsidTr="000C2C7C">
        <w:trPr>
          <w:trHeight w:val="263"/>
          <w:jc w:val="center"/>
        </w:trPr>
        <w:tc>
          <w:tcPr>
            <w:tcW w:w="1809" w:type="dxa"/>
            <w:tcBorders>
              <w:top w:val="nil"/>
              <w:left w:val="nil"/>
              <w:bottom w:val="nil"/>
              <w:right w:val="nil"/>
            </w:tcBorders>
            <w:noWrap/>
            <w:hideMark/>
          </w:tcPr>
          <w:p w14:paraId="445460D8" w14:textId="5C810909"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lastRenderedPageBreak/>
              <w:t>C21ORF57</w:t>
            </w:r>
          </w:p>
        </w:tc>
        <w:tc>
          <w:tcPr>
            <w:tcW w:w="1584" w:type="dxa"/>
            <w:tcBorders>
              <w:top w:val="nil"/>
              <w:left w:val="nil"/>
              <w:bottom w:val="nil"/>
              <w:right w:val="nil"/>
            </w:tcBorders>
            <w:noWrap/>
            <w:hideMark/>
          </w:tcPr>
          <w:p w14:paraId="74140E90" w14:textId="25EF7DF5"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ILMN_1795836</w:t>
            </w:r>
          </w:p>
        </w:tc>
        <w:tc>
          <w:tcPr>
            <w:tcW w:w="948" w:type="dxa"/>
            <w:tcBorders>
              <w:top w:val="nil"/>
              <w:left w:val="nil"/>
              <w:bottom w:val="nil"/>
              <w:right w:val="nil"/>
            </w:tcBorders>
            <w:noWrap/>
            <w:hideMark/>
          </w:tcPr>
          <w:p w14:paraId="407FB12F" w14:textId="36342D7E"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0.02</w:t>
            </w:r>
          </w:p>
        </w:tc>
        <w:tc>
          <w:tcPr>
            <w:tcW w:w="949" w:type="dxa"/>
            <w:tcBorders>
              <w:top w:val="nil"/>
              <w:left w:val="nil"/>
              <w:bottom w:val="nil"/>
              <w:right w:val="nil"/>
            </w:tcBorders>
            <w:noWrap/>
            <w:hideMark/>
          </w:tcPr>
          <w:p w14:paraId="7DBD301D" w14:textId="7E4B22E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0.15</w:t>
            </w:r>
          </w:p>
        </w:tc>
        <w:tc>
          <w:tcPr>
            <w:tcW w:w="949" w:type="dxa"/>
            <w:tcBorders>
              <w:top w:val="nil"/>
              <w:left w:val="nil"/>
              <w:bottom w:val="nil"/>
              <w:right w:val="nil"/>
            </w:tcBorders>
            <w:noWrap/>
            <w:hideMark/>
          </w:tcPr>
          <w:p w14:paraId="5DEBB2C8" w14:textId="026AD28F"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3636923A" w14:textId="223A618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0.23</w:t>
            </w:r>
          </w:p>
        </w:tc>
        <w:tc>
          <w:tcPr>
            <w:tcW w:w="949" w:type="dxa"/>
            <w:tcBorders>
              <w:top w:val="nil"/>
              <w:left w:val="nil"/>
              <w:bottom w:val="nil"/>
              <w:right w:val="nil"/>
            </w:tcBorders>
            <w:noWrap/>
            <w:hideMark/>
          </w:tcPr>
          <w:p w14:paraId="6694804D" w14:textId="49004A2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0.47</w:t>
            </w:r>
          </w:p>
        </w:tc>
        <w:tc>
          <w:tcPr>
            <w:tcW w:w="949" w:type="dxa"/>
            <w:tcBorders>
              <w:top w:val="nil"/>
              <w:left w:val="nil"/>
              <w:bottom w:val="nil"/>
              <w:right w:val="nil"/>
            </w:tcBorders>
            <w:noWrap/>
            <w:hideMark/>
          </w:tcPr>
          <w:p w14:paraId="6A0B03E1" w14:textId="6862A87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0.51</w:t>
            </w:r>
          </w:p>
        </w:tc>
        <w:tc>
          <w:tcPr>
            <w:tcW w:w="1227" w:type="dxa"/>
            <w:tcBorders>
              <w:top w:val="nil"/>
              <w:left w:val="nil"/>
              <w:bottom w:val="nil"/>
              <w:right w:val="nil"/>
            </w:tcBorders>
          </w:tcPr>
          <w:p w14:paraId="43A0BCE2" w14:textId="22AE28D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0.08</w:t>
            </w:r>
          </w:p>
        </w:tc>
      </w:tr>
      <w:tr w:rsidR="002E5704" w:rsidRPr="00186B39" w14:paraId="5E77D889" w14:textId="77777777" w:rsidTr="000C2C7C">
        <w:trPr>
          <w:trHeight w:val="263"/>
          <w:jc w:val="center"/>
        </w:trPr>
        <w:tc>
          <w:tcPr>
            <w:tcW w:w="1809" w:type="dxa"/>
            <w:tcBorders>
              <w:top w:val="nil"/>
              <w:left w:val="nil"/>
              <w:bottom w:val="nil"/>
              <w:right w:val="nil"/>
            </w:tcBorders>
            <w:noWrap/>
            <w:hideMark/>
          </w:tcPr>
          <w:p w14:paraId="72644572" w14:textId="7A13B6AA"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CSTB</w:t>
            </w:r>
          </w:p>
        </w:tc>
        <w:tc>
          <w:tcPr>
            <w:tcW w:w="1584" w:type="dxa"/>
            <w:tcBorders>
              <w:top w:val="nil"/>
              <w:left w:val="nil"/>
              <w:bottom w:val="nil"/>
              <w:right w:val="nil"/>
            </w:tcBorders>
            <w:noWrap/>
            <w:hideMark/>
          </w:tcPr>
          <w:p w14:paraId="0BC90D72" w14:textId="53AC392C"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ILMN_1761797</w:t>
            </w:r>
          </w:p>
        </w:tc>
        <w:tc>
          <w:tcPr>
            <w:tcW w:w="948" w:type="dxa"/>
            <w:tcBorders>
              <w:top w:val="nil"/>
              <w:left w:val="nil"/>
              <w:bottom w:val="nil"/>
              <w:right w:val="nil"/>
            </w:tcBorders>
            <w:noWrap/>
            <w:hideMark/>
          </w:tcPr>
          <w:p w14:paraId="3B157899" w14:textId="4E9B6AE0"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0.06</w:t>
            </w:r>
          </w:p>
        </w:tc>
        <w:tc>
          <w:tcPr>
            <w:tcW w:w="949" w:type="dxa"/>
            <w:tcBorders>
              <w:top w:val="nil"/>
              <w:left w:val="nil"/>
              <w:bottom w:val="nil"/>
              <w:right w:val="nil"/>
            </w:tcBorders>
            <w:noWrap/>
            <w:hideMark/>
          </w:tcPr>
          <w:p w14:paraId="41C06989" w14:textId="393D4CC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0D9D9273" w14:textId="71E1B9B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0.15</w:t>
            </w:r>
          </w:p>
        </w:tc>
        <w:tc>
          <w:tcPr>
            <w:tcW w:w="949" w:type="dxa"/>
            <w:tcBorders>
              <w:top w:val="nil"/>
              <w:left w:val="nil"/>
              <w:bottom w:val="nil"/>
              <w:right w:val="nil"/>
            </w:tcBorders>
            <w:noWrap/>
            <w:hideMark/>
          </w:tcPr>
          <w:p w14:paraId="71080BE8" w14:textId="18C8B3B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5CBDC415" w14:textId="52B04AF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0.30</w:t>
            </w:r>
          </w:p>
        </w:tc>
        <w:tc>
          <w:tcPr>
            <w:tcW w:w="949" w:type="dxa"/>
            <w:tcBorders>
              <w:top w:val="nil"/>
              <w:left w:val="nil"/>
              <w:bottom w:val="nil"/>
              <w:right w:val="nil"/>
            </w:tcBorders>
            <w:noWrap/>
            <w:hideMark/>
          </w:tcPr>
          <w:p w14:paraId="77183CC2" w14:textId="17E3BE3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0.25</w:t>
            </w:r>
          </w:p>
        </w:tc>
        <w:tc>
          <w:tcPr>
            <w:tcW w:w="1227" w:type="dxa"/>
            <w:tcBorders>
              <w:top w:val="nil"/>
              <w:left w:val="nil"/>
              <w:bottom w:val="nil"/>
              <w:right w:val="nil"/>
            </w:tcBorders>
          </w:tcPr>
          <w:p w14:paraId="77DFC43A" w14:textId="30E7914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0.04</w:t>
            </w:r>
          </w:p>
        </w:tc>
      </w:tr>
      <w:tr w:rsidR="002E5704" w:rsidRPr="00186B39" w14:paraId="3BB19F8D" w14:textId="77777777" w:rsidTr="000C2C7C">
        <w:trPr>
          <w:trHeight w:val="263"/>
          <w:jc w:val="center"/>
        </w:trPr>
        <w:tc>
          <w:tcPr>
            <w:tcW w:w="1809" w:type="dxa"/>
            <w:tcBorders>
              <w:top w:val="nil"/>
              <w:left w:val="nil"/>
              <w:bottom w:val="nil"/>
              <w:right w:val="nil"/>
            </w:tcBorders>
            <w:noWrap/>
            <w:hideMark/>
          </w:tcPr>
          <w:p w14:paraId="36BAD62A" w14:textId="403B5DA0"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CTSC</w:t>
            </w:r>
          </w:p>
        </w:tc>
        <w:tc>
          <w:tcPr>
            <w:tcW w:w="1584" w:type="dxa"/>
            <w:tcBorders>
              <w:top w:val="nil"/>
              <w:left w:val="nil"/>
              <w:bottom w:val="nil"/>
              <w:right w:val="nil"/>
            </w:tcBorders>
            <w:noWrap/>
            <w:hideMark/>
          </w:tcPr>
          <w:p w14:paraId="38B6CD4B" w14:textId="680EC476"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ILMN_2242463</w:t>
            </w:r>
          </w:p>
        </w:tc>
        <w:tc>
          <w:tcPr>
            <w:tcW w:w="948" w:type="dxa"/>
            <w:tcBorders>
              <w:top w:val="nil"/>
              <w:left w:val="nil"/>
              <w:bottom w:val="nil"/>
              <w:right w:val="nil"/>
            </w:tcBorders>
            <w:noWrap/>
            <w:hideMark/>
          </w:tcPr>
          <w:p w14:paraId="57EE8D63" w14:textId="2059008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c>
          <w:tcPr>
            <w:tcW w:w="949" w:type="dxa"/>
            <w:tcBorders>
              <w:top w:val="nil"/>
              <w:left w:val="nil"/>
              <w:bottom w:val="nil"/>
              <w:right w:val="nil"/>
            </w:tcBorders>
            <w:noWrap/>
            <w:hideMark/>
          </w:tcPr>
          <w:p w14:paraId="75B2F251" w14:textId="3BD5184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6D070815" w14:textId="38A866B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0.20</w:t>
            </w:r>
          </w:p>
        </w:tc>
        <w:tc>
          <w:tcPr>
            <w:tcW w:w="949" w:type="dxa"/>
            <w:tcBorders>
              <w:top w:val="nil"/>
              <w:left w:val="nil"/>
              <w:bottom w:val="nil"/>
              <w:right w:val="nil"/>
            </w:tcBorders>
            <w:noWrap/>
            <w:hideMark/>
          </w:tcPr>
          <w:p w14:paraId="41CDF4CE" w14:textId="4023EEB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15356153" w14:textId="00B1822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0.37</w:t>
            </w:r>
          </w:p>
        </w:tc>
        <w:tc>
          <w:tcPr>
            <w:tcW w:w="949" w:type="dxa"/>
            <w:tcBorders>
              <w:top w:val="nil"/>
              <w:left w:val="nil"/>
              <w:bottom w:val="nil"/>
              <w:right w:val="nil"/>
            </w:tcBorders>
            <w:noWrap/>
            <w:hideMark/>
          </w:tcPr>
          <w:p w14:paraId="3BE36280" w14:textId="396AF1AF"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1227" w:type="dxa"/>
            <w:tcBorders>
              <w:top w:val="nil"/>
              <w:left w:val="nil"/>
              <w:bottom w:val="nil"/>
              <w:right w:val="nil"/>
            </w:tcBorders>
          </w:tcPr>
          <w:p w14:paraId="1D46AEEE" w14:textId="4DA8FC4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0.08</w:t>
            </w:r>
          </w:p>
        </w:tc>
      </w:tr>
      <w:tr w:rsidR="002E5704" w:rsidRPr="00186B39" w14:paraId="0A7CAC3B" w14:textId="77777777" w:rsidTr="000C2C7C">
        <w:trPr>
          <w:trHeight w:val="263"/>
          <w:jc w:val="center"/>
        </w:trPr>
        <w:tc>
          <w:tcPr>
            <w:tcW w:w="1809" w:type="dxa"/>
            <w:tcBorders>
              <w:top w:val="nil"/>
              <w:left w:val="nil"/>
              <w:bottom w:val="nil"/>
              <w:right w:val="nil"/>
            </w:tcBorders>
            <w:noWrap/>
            <w:hideMark/>
          </w:tcPr>
          <w:p w14:paraId="2842BBD1" w14:textId="654E51A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FN3KRP</w:t>
            </w:r>
          </w:p>
        </w:tc>
        <w:tc>
          <w:tcPr>
            <w:tcW w:w="1584" w:type="dxa"/>
            <w:tcBorders>
              <w:top w:val="nil"/>
              <w:left w:val="nil"/>
              <w:bottom w:val="nil"/>
              <w:right w:val="nil"/>
            </w:tcBorders>
            <w:noWrap/>
            <w:hideMark/>
          </w:tcPr>
          <w:p w14:paraId="232C015E" w14:textId="1D0297A8"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ILMN_1652333</w:t>
            </w:r>
          </w:p>
        </w:tc>
        <w:tc>
          <w:tcPr>
            <w:tcW w:w="948" w:type="dxa"/>
            <w:tcBorders>
              <w:top w:val="nil"/>
              <w:left w:val="nil"/>
              <w:bottom w:val="nil"/>
              <w:right w:val="nil"/>
            </w:tcBorders>
            <w:noWrap/>
            <w:hideMark/>
          </w:tcPr>
          <w:p w14:paraId="6A3D2EB7" w14:textId="6C0D7247"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0.07</w:t>
            </w:r>
          </w:p>
        </w:tc>
        <w:tc>
          <w:tcPr>
            <w:tcW w:w="949" w:type="dxa"/>
            <w:tcBorders>
              <w:top w:val="nil"/>
              <w:left w:val="nil"/>
              <w:bottom w:val="nil"/>
              <w:right w:val="nil"/>
            </w:tcBorders>
            <w:noWrap/>
            <w:hideMark/>
          </w:tcPr>
          <w:p w14:paraId="48360BD4" w14:textId="5146CD0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5C70ACB0" w14:textId="409F152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699DD29F" w14:textId="0E937B7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0.21</w:t>
            </w:r>
          </w:p>
        </w:tc>
        <w:tc>
          <w:tcPr>
            <w:tcW w:w="949" w:type="dxa"/>
            <w:tcBorders>
              <w:top w:val="nil"/>
              <w:left w:val="nil"/>
              <w:bottom w:val="nil"/>
              <w:right w:val="nil"/>
            </w:tcBorders>
            <w:noWrap/>
            <w:hideMark/>
          </w:tcPr>
          <w:p w14:paraId="66A6132C" w14:textId="2D66AA2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0.43</w:t>
            </w:r>
          </w:p>
        </w:tc>
        <w:tc>
          <w:tcPr>
            <w:tcW w:w="949" w:type="dxa"/>
            <w:tcBorders>
              <w:top w:val="nil"/>
              <w:left w:val="nil"/>
              <w:bottom w:val="nil"/>
              <w:right w:val="nil"/>
            </w:tcBorders>
            <w:noWrap/>
            <w:hideMark/>
          </w:tcPr>
          <w:p w14:paraId="0C3A7107" w14:textId="35CFEB8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0.31</w:t>
            </w:r>
          </w:p>
        </w:tc>
        <w:tc>
          <w:tcPr>
            <w:tcW w:w="1227" w:type="dxa"/>
            <w:tcBorders>
              <w:top w:val="nil"/>
              <w:left w:val="nil"/>
              <w:bottom w:val="nil"/>
              <w:right w:val="nil"/>
            </w:tcBorders>
          </w:tcPr>
          <w:p w14:paraId="390EDE8D" w14:textId="6A88B6E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0.11</w:t>
            </w:r>
          </w:p>
        </w:tc>
      </w:tr>
      <w:tr w:rsidR="002E5704" w:rsidRPr="00186B39" w14:paraId="59065850" w14:textId="77777777" w:rsidTr="000C2C7C">
        <w:trPr>
          <w:trHeight w:val="263"/>
          <w:jc w:val="center"/>
        </w:trPr>
        <w:tc>
          <w:tcPr>
            <w:tcW w:w="1809" w:type="dxa"/>
            <w:tcBorders>
              <w:top w:val="nil"/>
              <w:left w:val="nil"/>
              <w:bottom w:val="nil"/>
              <w:right w:val="nil"/>
            </w:tcBorders>
            <w:noWrap/>
            <w:hideMark/>
          </w:tcPr>
          <w:p w14:paraId="6BE80136" w14:textId="273D744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GAA</w:t>
            </w:r>
          </w:p>
        </w:tc>
        <w:tc>
          <w:tcPr>
            <w:tcW w:w="1584" w:type="dxa"/>
            <w:tcBorders>
              <w:top w:val="nil"/>
              <w:left w:val="nil"/>
              <w:bottom w:val="nil"/>
              <w:right w:val="nil"/>
            </w:tcBorders>
            <w:noWrap/>
            <w:hideMark/>
          </w:tcPr>
          <w:p w14:paraId="3E837425" w14:textId="48C15E28"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ILMN_2410783</w:t>
            </w:r>
          </w:p>
        </w:tc>
        <w:tc>
          <w:tcPr>
            <w:tcW w:w="948" w:type="dxa"/>
            <w:tcBorders>
              <w:top w:val="nil"/>
              <w:left w:val="nil"/>
              <w:bottom w:val="nil"/>
              <w:right w:val="nil"/>
            </w:tcBorders>
            <w:noWrap/>
            <w:hideMark/>
          </w:tcPr>
          <w:p w14:paraId="540B8F20" w14:textId="434708C1"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0.05</w:t>
            </w:r>
          </w:p>
        </w:tc>
        <w:tc>
          <w:tcPr>
            <w:tcW w:w="949" w:type="dxa"/>
            <w:tcBorders>
              <w:top w:val="nil"/>
              <w:left w:val="nil"/>
              <w:bottom w:val="nil"/>
              <w:right w:val="nil"/>
            </w:tcBorders>
            <w:noWrap/>
            <w:hideMark/>
          </w:tcPr>
          <w:p w14:paraId="5A7E96BD" w14:textId="10066B0D"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4569C1E0" w14:textId="731EA98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053F99D3" w14:textId="0631D82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c>
          <w:tcPr>
            <w:tcW w:w="949" w:type="dxa"/>
            <w:tcBorders>
              <w:top w:val="nil"/>
              <w:left w:val="nil"/>
              <w:bottom w:val="nil"/>
              <w:right w:val="nil"/>
            </w:tcBorders>
            <w:noWrap/>
            <w:hideMark/>
          </w:tcPr>
          <w:p w14:paraId="73FCF942" w14:textId="33E4949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0.39</w:t>
            </w:r>
          </w:p>
        </w:tc>
        <w:tc>
          <w:tcPr>
            <w:tcW w:w="949" w:type="dxa"/>
            <w:tcBorders>
              <w:top w:val="nil"/>
              <w:left w:val="nil"/>
              <w:bottom w:val="nil"/>
              <w:right w:val="nil"/>
            </w:tcBorders>
            <w:noWrap/>
            <w:hideMark/>
          </w:tcPr>
          <w:p w14:paraId="4AF34F5D" w14:textId="1EF628B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0.39</w:t>
            </w:r>
          </w:p>
        </w:tc>
        <w:tc>
          <w:tcPr>
            <w:tcW w:w="1227" w:type="dxa"/>
            <w:tcBorders>
              <w:top w:val="nil"/>
              <w:left w:val="nil"/>
              <w:bottom w:val="nil"/>
              <w:right w:val="nil"/>
            </w:tcBorders>
          </w:tcPr>
          <w:p w14:paraId="73387C52" w14:textId="1C7168A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0.06</w:t>
            </w:r>
          </w:p>
        </w:tc>
      </w:tr>
      <w:tr w:rsidR="002E5704" w:rsidRPr="00186B39" w14:paraId="322ADB19" w14:textId="77777777" w:rsidTr="000C2C7C">
        <w:trPr>
          <w:trHeight w:val="263"/>
          <w:jc w:val="center"/>
        </w:trPr>
        <w:tc>
          <w:tcPr>
            <w:tcW w:w="1809" w:type="dxa"/>
            <w:tcBorders>
              <w:top w:val="nil"/>
              <w:left w:val="nil"/>
              <w:bottom w:val="nil"/>
              <w:right w:val="nil"/>
            </w:tcBorders>
            <w:noWrap/>
            <w:hideMark/>
          </w:tcPr>
          <w:p w14:paraId="6376DEEF" w14:textId="4EF130CA"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HNRPH1</w:t>
            </w:r>
          </w:p>
        </w:tc>
        <w:tc>
          <w:tcPr>
            <w:tcW w:w="1584" w:type="dxa"/>
            <w:tcBorders>
              <w:top w:val="nil"/>
              <w:left w:val="nil"/>
              <w:bottom w:val="nil"/>
              <w:right w:val="nil"/>
            </w:tcBorders>
            <w:noWrap/>
            <w:hideMark/>
          </w:tcPr>
          <w:p w14:paraId="625369EA" w14:textId="46DBD55B"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ILMN_2101920</w:t>
            </w:r>
          </w:p>
        </w:tc>
        <w:tc>
          <w:tcPr>
            <w:tcW w:w="948" w:type="dxa"/>
            <w:tcBorders>
              <w:top w:val="nil"/>
              <w:left w:val="nil"/>
              <w:bottom w:val="nil"/>
              <w:right w:val="nil"/>
            </w:tcBorders>
            <w:noWrap/>
            <w:hideMark/>
          </w:tcPr>
          <w:p w14:paraId="35130FD9" w14:textId="58D5B41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0.01</w:t>
            </w:r>
          </w:p>
        </w:tc>
        <w:tc>
          <w:tcPr>
            <w:tcW w:w="949" w:type="dxa"/>
            <w:tcBorders>
              <w:top w:val="nil"/>
              <w:left w:val="nil"/>
              <w:bottom w:val="nil"/>
              <w:right w:val="nil"/>
            </w:tcBorders>
            <w:noWrap/>
            <w:hideMark/>
          </w:tcPr>
          <w:p w14:paraId="3753C981" w14:textId="0A08665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0.15</w:t>
            </w:r>
          </w:p>
        </w:tc>
        <w:tc>
          <w:tcPr>
            <w:tcW w:w="949" w:type="dxa"/>
            <w:tcBorders>
              <w:top w:val="nil"/>
              <w:left w:val="nil"/>
              <w:bottom w:val="nil"/>
              <w:right w:val="nil"/>
            </w:tcBorders>
            <w:noWrap/>
            <w:hideMark/>
          </w:tcPr>
          <w:p w14:paraId="24663341" w14:textId="5B60933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0.12</w:t>
            </w:r>
          </w:p>
        </w:tc>
        <w:tc>
          <w:tcPr>
            <w:tcW w:w="949" w:type="dxa"/>
            <w:tcBorders>
              <w:top w:val="nil"/>
              <w:left w:val="nil"/>
              <w:bottom w:val="nil"/>
              <w:right w:val="nil"/>
            </w:tcBorders>
            <w:noWrap/>
            <w:hideMark/>
          </w:tcPr>
          <w:p w14:paraId="7FC912D6" w14:textId="5D25388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c>
          <w:tcPr>
            <w:tcW w:w="949" w:type="dxa"/>
            <w:tcBorders>
              <w:top w:val="nil"/>
              <w:left w:val="nil"/>
              <w:bottom w:val="nil"/>
              <w:right w:val="nil"/>
            </w:tcBorders>
            <w:noWrap/>
            <w:hideMark/>
          </w:tcPr>
          <w:p w14:paraId="5FE48DDB" w14:textId="23444E4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0.24</w:t>
            </w:r>
          </w:p>
        </w:tc>
        <w:tc>
          <w:tcPr>
            <w:tcW w:w="949" w:type="dxa"/>
            <w:tcBorders>
              <w:top w:val="nil"/>
              <w:left w:val="nil"/>
              <w:bottom w:val="nil"/>
              <w:right w:val="nil"/>
            </w:tcBorders>
            <w:noWrap/>
            <w:hideMark/>
          </w:tcPr>
          <w:p w14:paraId="5E22FCF9" w14:textId="2F60212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1227" w:type="dxa"/>
            <w:tcBorders>
              <w:top w:val="nil"/>
              <w:left w:val="nil"/>
              <w:bottom w:val="nil"/>
              <w:right w:val="nil"/>
            </w:tcBorders>
          </w:tcPr>
          <w:p w14:paraId="7F4FC44E" w14:textId="7FA24A1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0.05</w:t>
            </w:r>
          </w:p>
        </w:tc>
      </w:tr>
      <w:tr w:rsidR="002E5704" w:rsidRPr="00186B39" w14:paraId="57B00323" w14:textId="77777777" w:rsidTr="000C2C7C">
        <w:trPr>
          <w:trHeight w:val="263"/>
          <w:jc w:val="center"/>
        </w:trPr>
        <w:tc>
          <w:tcPr>
            <w:tcW w:w="1809" w:type="dxa"/>
            <w:tcBorders>
              <w:top w:val="nil"/>
              <w:left w:val="nil"/>
              <w:bottom w:val="nil"/>
              <w:right w:val="nil"/>
            </w:tcBorders>
            <w:noWrap/>
            <w:hideMark/>
          </w:tcPr>
          <w:p w14:paraId="3124242D" w14:textId="25192D70"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LAX1</w:t>
            </w:r>
          </w:p>
        </w:tc>
        <w:tc>
          <w:tcPr>
            <w:tcW w:w="1584" w:type="dxa"/>
            <w:tcBorders>
              <w:top w:val="nil"/>
              <w:left w:val="nil"/>
              <w:bottom w:val="nil"/>
              <w:right w:val="nil"/>
            </w:tcBorders>
            <w:noWrap/>
            <w:hideMark/>
          </w:tcPr>
          <w:p w14:paraId="528CA0DF" w14:textId="29DC027E"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ILMN_1769782</w:t>
            </w:r>
          </w:p>
        </w:tc>
        <w:tc>
          <w:tcPr>
            <w:tcW w:w="948" w:type="dxa"/>
            <w:tcBorders>
              <w:top w:val="nil"/>
              <w:left w:val="nil"/>
              <w:bottom w:val="nil"/>
              <w:right w:val="nil"/>
            </w:tcBorders>
            <w:noWrap/>
            <w:hideMark/>
          </w:tcPr>
          <w:p w14:paraId="780472A2" w14:textId="66DC2BBC"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0.06</w:t>
            </w:r>
          </w:p>
        </w:tc>
        <w:tc>
          <w:tcPr>
            <w:tcW w:w="949" w:type="dxa"/>
            <w:tcBorders>
              <w:top w:val="nil"/>
              <w:left w:val="nil"/>
              <w:bottom w:val="nil"/>
              <w:right w:val="nil"/>
            </w:tcBorders>
            <w:noWrap/>
            <w:hideMark/>
          </w:tcPr>
          <w:p w14:paraId="5DAEB912" w14:textId="6D4AA73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12FEC9EC" w14:textId="7B45269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5395292B" w14:textId="47E9CE19"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0.19</w:t>
            </w:r>
          </w:p>
        </w:tc>
        <w:tc>
          <w:tcPr>
            <w:tcW w:w="949" w:type="dxa"/>
            <w:tcBorders>
              <w:top w:val="nil"/>
              <w:left w:val="nil"/>
              <w:bottom w:val="nil"/>
              <w:right w:val="nil"/>
            </w:tcBorders>
            <w:noWrap/>
            <w:hideMark/>
          </w:tcPr>
          <w:p w14:paraId="1C592692" w14:textId="0FC47FF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0.36</w:t>
            </w:r>
          </w:p>
        </w:tc>
        <w:tc>
          <w:tcPr>
            <w:tcW w:w="949" w:type="dxa"/>
            <w:tcBorders>
              <w:top w:val="nil"/>
              <w:left w:val="nil"/>
              <w:bottom w:val="nil"/>
              <w:right w:val="nil"/>
            </w:tcBorders>
            <w:noWrap/>
            <w:hideMark/>
          </w:tcPr>
          <w:p w14:paraId="2329819D" w14:textId="6411C88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1227" w:type="dxa"/>
            <w:tcBorders>
              <w:top w:val="nil"/>
              <w:left w:val="nil"/>
              <w:bottom w:val="nil"/>
              <w:right w:val="nil"/>
            </w:tcBorders>
          </w:tcPr>
          <w:p w14:paraId="0A5E1DF5" w14:textId="59EFD7A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0.04</w:t>
            </w:r>
          </w:p>
        </w:tc>
      </w:tr>
      <w:tr w:rsidR="002E5704" w:rsidRPr="00186B39" w14:paraId="56DF93A5" w14:textId="77777777" w:rsidTr="000C2C7C">
        <w:trPr>
          <w:trHeight w:val="263"/>
          <w:jc w:val="center"/>
        </w:trPr>
        <w:tc>
          <w:tcPr>
            <w:tcW w:w="1809" w:type="dxa"/>
            <w:tcBorders>
              <w:top w:val="nil"/>
              <w:left w:val="nil"/>
              <w:bottom w:val="nil"/>
              <w:right w:val="nil"/>
            </w:tcBorders>
            <w:noWrap/>
            <w:hideMark/>
          </w:tcPr>
          <w:p w14:paraId="16754C54" w14:textId="52E1B41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MBNL1</w:t>
            </w:r>
          </w:p>
        </w:tc>
        <w:tc>
          <w:tcPr>
            <w:tcW w:w="1584" w:type="dxa"/>
            <w:tcBorders>
              <w:top w:val="nil"/>
              <w:left w:val="nil"/>
              <w:bottom w:val="nil"/>
              <w:right w:val="nil"/>
            </w:tcBorders>
            <w:noWrap/>
            <w:hideMark/>
          </w:tcPr>
          <w:p w14:paraId="2CFDFA99" w14:textId="12336971"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ILMN_2313158</w:t>
            </w:r>
          </w:p>
        </w:tc>
        <w:tc>
          <w:tcPr>
            <w:tcW w:w="948" w:type="dxa"/>
            <w:tcBorders>
              <w:top w:val="nil"/>
              <w:left w:val="nil"/>
              <w:bottom w:val="nil"/>
              <w:right w:val="nil"/>
            </w:tcBorders>
            <w:noWrap/>
            <w:hideMark/>
          </w:tcPr>
          <w:p w14:paraId="26838F62" w14:textId="1F347A9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0.02</w:t>
            </w:r>
          </w:p>
        </w:tc>
        <w:tc>
          <w:tcPr>
            <w:tcW w:w="949" w:type="dxa"/>
            <w:tcBorders>
              <w:top w:val="nil"/>
              <w:left w:val="nil"/>
              <w:bottom w:val="nil"/>
              <w:right w:val="nil"/>
            </w:tcBorders>
            <w:noWrap/>
            <w:hideMark/>
          </w:tcPr>
          <w:p w14:paraId="2020673D" w14:textId="5F4B8D1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16255153" w14:textId="79BCCCB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0.16</w:t>
            </w:r>
          </w:p>
        </w:tc>
        <w:tc>
          <w:tcPr>
            <w:tcW w:w="949" w:type="dxa"/>
            <w:tcBorders>
              <w:top w:val="nil"/>
              <w:left w:val="nil"/>
              <w:bottom w:val="nil"/>
              <w:right w:val="nil"/>
            </w:tcBorders>
            <w:noWrap/>
            <w:hideMark/>
          </w:tcPr>
          <w:p w14:paraId="30AD9F8A" w14:textId="2EA36FC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0FCE486D" w14:textId="6E450B9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0.42</w:t>
            </w:r>
          </w:p>
        </w:tc>
        <w:tc>
          <w:tcPr>
            <w:tcW w:w="949" w:type="dxa"/>
            <w:tcBorders>
              <w:top w:val="nil"/>
              <w:left w:val="nil"/>
              <w:bottom w:val="nil"/>
              <w:right w:val="nil"/>
            </w:tcBorders>
            <w:noWrap/>
            <w:hideMark/>
          </w:tcPr>
          <w:p w14:paraId="77BD4886" w14:textId="1EB712E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1227" w:type="dxa"/>
            <w:tcBorders>
              <w:top w:val="nil"/>
              <w:left w:val="nil"/>
              <w:bottom w:val="nil"/>
              <w:right w:val="nil"/>
            </w:tcBorders>
          </w:tcPr>
          <w:p w14:paraId="33942F19" w14:textId="49FED77D"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0.11</w:t>
            </w:r>
          </w:p>
        </w:tc>
      </w:tr>
      <w:tr w:rsidR="002E5704" w:rsidRPr="00186B39" w14:paraId="79B52CA4" w14:textId="77777777" w:rsidTr="000C2C7C">
        <w:trPr>
          <w:trHeight w:val="263"/>
          <w:jc w:val="center"/>
        </w:trPr>
        <w:tc>
          <w:tcPr>
            <w:tcW w:w="1809" w:type="dxa"/>
            <w:tcBorders>
              <w:top w:val="nil"/>
              <w:left w:val="nil"/>
              <w:bottom w:val="nil"/>
              <w:right w:val="nil"/>
            </w:tcBorders>
            <w:noWrap/>
            <w:hideMark/>
          </w:tcPr>
          <w:p w14:paraId="5A2FF84E" w14:textId="09F38795"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NAPRT1</w:t>
            </w:r>
          </w:p>
        </w:tc>
        <w:tc>
          <w:tcPr>
            <w:tcW w:w="1584" w:type="dxa"/>
            <w:tcBorders>
              <w:top w:val="nil"/>
              <w:left w:val="nil"/>
              <w:bottom w:val="nil"/>
              <w:right w:val="nil"/>
            </w:tcBorders>
            <w:noWrap/>
            <w:hideMark/>
          </w:tcPr>
          <w:p w14:paraId="7D55C098" w14:textId="60ABD2BA"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ILMN_1710752</w:t>
            </w:r>
          </w:p>
        </w:tc>
        <w:tc>
          <w:tcPr>
            <w:tcW w:w="948" w:type="dxa"/>
            <w:tcBorders>
              <w:top w:val="nil"/>
              <w:left w:val="nil"/>
              <w:bottom w:val="nil"/>
              <w:right w:val="nil"/>
            </w:tcBorders>
            <w:noWrap/>
            <w:hideMark/>
          </w:tcPr>
          <w:p w14:paraId="5DCA7583" w14:textId="771A779D"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0.06</w:t>
            </w:r>
          </w:p>
        </w:tc>
        <w:tc>
          <w:tcPr>
            <w:tcW w:w="949" w:type="dxa"/>
            <w:tcBorders>
              <w:top w:val="nil"/>
              <w:left w:val="nil"/>
              <w:bottom w:val="nil"/>
              <w:right w:val="nil"/>
            </w:tcBorders>
            <w:noWrap/>
            <w:hideMark/>
          </w:tcPr>
          <w:p w14:paraId="3B0B0AD1" w14:textId="0758E7B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0.19</w:t>
            </w:r>
          </w:p>
        </w:tc>
        <w:tc>
          <w:tcPr>
            <w:tcW w:w="949" w:type="dxa"/>
            <w:tcBorders>
              <w:top w:val="nil"/>
              <w:left w:val="nil"/>
              <w:bottom w:val="nil"/>
              <w:right w:val="nil"/>
            </w:tcBorders>
            <w:noWrap/>
            <w:hideMark/>
          </w:tcPr>
          <w:p w14:paraId="31AAC0CE" w14:textId="738DF90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0.21</w:t>
            </w:r>
          </w:p>
        </w:tc>
        <w:tc>
          <w:tcPr>
            <w:tcW w:w="949" w:type="dxa"/>
            <w:tcBorders>
              <w:top w:val="nil"/>
              <w:left w:val="nil"/>
              <w:bottom w:val="nil"/>
              <w:right w:val="nil"/>
            </w:tcBorders>
            <w:noWrap/>
            <w:hideMark/>
          </w:tcPr>
          <w:p w14:paraId="7EB3603F" w14:textId="6B2D935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0.28</w:t>
            </w:r>
          </w:p>
        </w:tc>
        <w:tc>
          <w:tcPr>
            <w:tcW w:w="949" w:type="dxa"/>
            <w:tcBorders>
              <w:top w:val="nil"/>
              <w:left w:val="nil"/>
              <w:bottom w:val="nil"/>
              <w:right w:val="nil"/>
            </w:tcBorders>
            <w:noWrap/>
            <w:hideMark/>
          </w:tcPr>
          <w:p w14:paraId="428040AE" w14:textId="714E033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0.51</w:t>
            </w:r>
          </w:p>
        </w:tc>
        <w:tc>
          <w:tcPr>
            <w:tcW w:w="949" w:type="dxa"/>
            <w:tcBorders>
              <w:top w:val="nil"/>
              <w:left w:val="nil"/>
              <w:bottom w:val="nil"/>
              <w:right w:val="nil"/>
            </w:tcBorders>
            <w:noWrap/>
            <w:hideMark/>
          </w:tcPr>
          <w:p w14:paraId="4D3E2D59" w14:textId="57C8D001"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0.37</w:t>
            </w:r>
          </w:p>
        </w:tc>
        <w:tc>
          <w:tcPr>
            <w:tcW w:w="1227" w:type="dxa"/>
            <w:tcBorders>
              <w:top w:val="nil"/>
              <w:left w:val="nil"/>
              <w:bottom w:val="nil"/>
              <w:right w:val="nil"/>
            </w:tcBorders>
          </w:tcPr>
          <w:p w14:paraId="655E9CE0" w14:textId="5DC2E95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r>
      <w:tr w:rsidR="002E5704" w:rsidRPr="00186B39" w14:paraId="11FB5507" w14:textId="77777777" w:rsidTr="000C2C7C">
        <w:trPr>
          <w:trHeight w:val="263"/>
          <w:jc w:val="center"/>
        </w:trPr>
        <w:tc>
          <w:tcPr>
            <w:tcW w:w="1809" w:type="dxa"/>
            <w:tcBorders>
              <w:top w:val="nil"/>
              <w:left w:val="nil"/>
              <w:bottom w:val="nil"/>
              <w:right w:val="nil"/>
            </w:tcBorders>
            <w:noWrap/>
            <w:hideMark/>
          </w:tcPr>
          <w:p w14:paraId="367E85AB" w14:textId="2057322F"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NCL</w:t>
            </w:r>
          </w:p>
        </w:tc>
        <w:tc>
          <w:tcPr>
            <w:tcW w:w="1584" w:type="dxa"/>
            <w:tcBorders>
              <w:top w:val="nil"/>
              <w:left w:val="nil"/>
              <w:bottom w:val="nil"/>
              <w:right w:val="nil"/>
            </w:tcBorders>
            <w:noWrap/>
            <w:hideMark/>
          </w:tcPr>
          <w:p w14:paraId="2EDAAECA" w14:textId="339F06BA"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ILMN_2121437</w:t>
            </w:r>
          </w:p>
        </w:tc>
        <w:tc>
          <w:tcPr>
            <w:tcW w:w="948" w:type="dxa"/>
            <w:tcBorders>
              <w:top w:val="nil"/>
              <w:left w:val="nil"/>
              <w:bottom w:val="nil"/>
              <w:right w:val="nil"/>
            </w:tcBorders>
            <w:noWrap/>
            <w:hideMark/>
          </w:tcPr>
          <w:p w14:paraId="167041AB" w14:textId="35F3FEC7"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0.02</w:t>
            </w:r>
          </w:p>
        </w:tc>
        <w:tc>
          <w:tcPr>
            <w:tcW w:w="949" w:type="dxa"/>
            <w:tcBorders>
              <w:top w:val="nil"/>
              <w:left w:val="nil"/>
              <w:bottom w:val="nil"/>
              <w:right w:val="nil"/>
            </w:tcBorders>
            <w:noWrap/>
            <w:hideMark/>
          </w:tcPr>
          <w:p w14:paraId="6B93FF21" w14:textId="009BAD6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27AF962B" w14:textId="77A5A13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1620A8CB" w14:textId="380023A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7DF83DEC" w14:textId="5CA871D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0.40</w:t>
            </w:r>
          </w:p>
        </w:tc>
        <w:tc>
          <w:tcPr>
            <w:tcW w:w="949" w:type="dxa"/>
            <w:tcBorders>
              <w:top w:val="nil"/>
              <w:left w:val="nil"/>
              <w:bottom w:val="nil"/>
              <w:right w:val="nil"/>
            </w:tcBorders>
            <w:noWrap/>
            <w:hideMark/>
          </w:tcPr>
          <w:p w14:paraId="376C8032" w14:textId="79E0005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0.31</w:t>
            </w:r>
          </w:p>
        </w:tc>
        <w:tc>
          <w:tcPr>
            <w:tcW w:w="1227" w:type="dxa"/>
            <w:tcBorders>
              <w:top w:val="nil"/>
              <w:left w:val="nil"/>
              <w:bottom w:val="nil"/>
              <w:right w:val="nil"/>
            </w:tcBorders>
          </w:tcPr>
          <w:p w14:paraId="587EC293" w14:textId="03E9B90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0.08</w:t>
            </w:r>
          </w:p>
        </w:tc>
      </w:tr>
      <w:tr w:rsidR="002E5704" w:rsidRPr="00186B39" w14:paraId="1D81B5C2" w14:textId="77777777" w:rsidTr="000C2C7C">
        <w:trPr>
          <w:trHeight w:val="263"/>
          <w:jc w:val="center"/>
        </w:trPr>
        <w:tc>
          <w:tcPr>
            <w:tcW w:w="1809" w:type="dxa"/>
            <w:tcBorders>
              <w:top w:val="nil"/>
              <w:left w:val="nil"/>
              <w:bottom w:val="nil"/>
              <w:right w:val="nil"/>
            </w:tcBorders>
            <w:noWrap/>
            <w:hideMark/>
          </w:tcPr>
          <w:p w14:paraId="71F995ED" w14:textId="65B0EB59"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PRMT2</w:t>
            </w:r>
          </w:p>
        </w:tc>
        <w:tc>
          <w:tcPr>
            <w:tcW w:w="1584" w:type="dxa"/>
            <w:tcBorders>
              <w:top w:val="nil"/>
              <w:left w:val="nil"/>
              <w:bottom w:val="nil"/>
              <w:right w:val="nil"/>
            </w:tcBorders>
            <w:noWrap/>
            <w:hideMark/>
          </w:tcPr>
          <w:p w14:paraId="0EF9A1A2" w14:textId="3160974C"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ILMN_1675038</w:t>
            </w:r>
          </w:p>
        </w:tc>
        <w:tc>
          <w:tcPr>
            <w:tcW w:w="948" w:type="dxa"/>
            <w:tcBorders>
              <w:top w:val="nil"/>
              <w:left w:val="nil"/>
              <w:bottom w:val="nil"/>
              <w:right w:val="nil"/>
            </w:tcBorders>
            <w:noWrap/>
            <w:hideMark/>
          </w:tcPr>
          <w:p w14:paraId="19BA72FC" w14:textId="5018F530" w:rsidR="002E5704" w:rsidRPr="002E5704" w:rsidRDefault="00355701" w:rsidP="002E5704">
            <w:pPr>
              <w:pStyle w:val="TableBody"/>
              <w:autoSpaceDE w:val="0"/>
              <w:autoSpaceDN w:val="0"/>
              <w:adjustRightInd w:val="0"/>
              <w:jc w:val="center"/>
              <w:rPr>
                <w:rFonts w:asciiTheme="majorHAnsi" w:hAnsiTheme="majorHAnsi"/>
              </w:rPr>
            </w:pPr>
            <w:r>
              <w:rPr>
                <w:szCs w:val="24"/>
              </w:rPr>
              <w:t>−</w:t>
            </w:r>
            <w:r w:rsidR="002E5704" w:rsidRPr="002E5704">
              <w:rPr>
                <w:szCs w:val="24"/>
              </w:rPr>
              <w:t>0.04</w:t>
            </w:r>
          </w:p>
        </w:tc>
        <w:tc>
          <w:tcPr>
            <w:tcW w:w="949" w:type="dxa"/>
            <w:tcBorders>
              <w:top w:val="nil"/>
              <w:left w:val="nil"/>
              <w:bottom w:val="nil"/>
              <w:right w:val="nil"/>
            </w:tcBorders>
            <w:noWrap/>
            <w:hideMark/>
          </w:tcPr>
          <w:p w14:paraId="20D9EAB1" w14:textId="411C278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0.20</w:t>
            </w:r>
          </w:p>
        </w:tc>
        <w:tc>
          <w:tcPr>
            <w:tcW w:w="949" w:type="dxa"/>
            <w:tcBorders>
              <w:top w:val="nil"/>
              <w:left w:val="nil"/>
              <w:bottom w:val="nil"/>
              <w:right w:val="nil"/>
            </w:tcBorders>
            <w:noWrap/>
            <w:hideMark/>
          </w:tcPr>
          <w:p w14:paraId="630D442B" w14:textId="7A881740"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0.19</w:t>
            </w:r>
          </w:p>
        </w:tc>
        <w:tc>
          <w:tcPr>
            <w:tcW w:w="949" w:type="dxa"/>
            <w:tcBorders>
              <w:top w:val="nil"/>
              <w:left w:val="nil"/>
              <w:bottom w:val="nil"/>
              <w:right w:val="nil"/>
            </w:tcBorders>
            <w:noWrap/>
            <w:hideMark/>
          </w:tcPr>
          <w:p w14:paraId="0EFD047C" w14:textId="46F7B8C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bottom w:val="nil"/>
              <w:right w:val="nil"/>
            </w:tcBorders>
            <w:noWrap/>
            <w:hideMark/>
          </w:tcPr>
          <w:p w14:paraId="1BA1BAE0" w14:textId="7C3C2A9B"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0.40</w:t>
            </w:r>
          </w:p>
        </w:tc>
        <w:tc>
          <w:tcPr>
            <w:tcW w:w="949" w:type="dxa"/>
            <w:tcBorders>
              <w:top w:val="nil"/>
              <w:left w:val="nil"/>
              <w:bottom w:val="nil"/>
              <w:right w:val="nil"/>
            </w:tcBorders>
            <w:noWrap/>
            <w:hideMark/>
          </w:tcPr>
          <w:p w14:paraId="268AF533" w14:textId="2D879C3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0.34</w:t>
            </w:r>
          </w:p>
        </w:tc>
        <w:tc>
          <w:tcPr>
            <w:tcW w:w="1227" w:type="dxa"/>
            <w:tcBorders>
              <w:top w:val="nil"/>
              <w:left w:val="nil"/>
              <w:bottom w:val="nil"/>
              <w:right w:val="nil"/>
            </w:tcBorders>
          </w:tcPr>
          <w:p w14:paraId="3BED667E" w14:textId="5678036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0.06</w:t>
            </w:r>
          </w:p>
        </w:tc>
      </w:tr>
      <w:tr w:rsidR="002E5704" w:rsidRPr="00186B39" w14:paraId="73964A7E" w14:textId="77777777" w:rsidTr="000C2C7C">
        <w:trPr>
          <w:trHeight w:val="263"/>
          <w:jc w:val="center"/>
        </w:trPr>
        <w:tc>
          <w:tcPr>
            <w:tcW w:w="1809" w:type="dxa"/>
            <w:tcBorders>
              <w:top w:val="nil"/>
              <w:left w:val="nil"/>
              <w:bottom w:val="nil"/>
              <w:right w:val="nil"/>
            </w:tcBorders>
            <w:noWrap/>
            <w:hideMark/>
          </w:tcPr>
          <w:p w14:paraId="14269FFB" w14:textId="78905AF3"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SNORD14A</w:t>
            </w:r>
          </w:p>
        </w:tc>
        <w:tc>
          <w:tcPr>
            <w:tcW w:w="1584" w:type="dxa"/>
            <w:tcBorders>
              <w:top w:val="nil"/>
              <w:left w:val="nil"/>
              <w:bottom w:val="nil"/>
              <w:right w:val="nil"/>
            </w:tcBorders>
            <w:noWrap/>
            <w:hideMark/>
          </w:tcPr>
          <w:p w14:paraId="28D4251F" w14:textId="114C2EF7"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ILMN_1799381</w:t>
            </w:r>
          </w:p>
        </w:tc>
        <w:tc>
          <w:tcPr>
            <w:tcW w:w="948" w:type="dxa"/>
            <w:tcBorders>
              <w:top w:val="nil"/>
              <w:left w:val="nil"/>
              <w:bottom w:val="nil"/>
              <w:right w:val="nil"/>
            </w:tcBorders>
            <w:noWrap/>
            <w:hideMark/>
          </w:tcPr>
          <w:p w14:paraId="6DA0CDEE" w14:textId="482756A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0.03</w:t>
            </w:r>
          </w:p>
        </w:tc>
        <w:tc>
          <w:tcPr>
            <w:tcW w:w="949" w:type="dxa"/>
            <w:tcBorders>
              <w:top w:val="nil"/>
              <w:left w:val="nil"/>
              <w:bottom w:val="nil"/>
              <w:right w:val="nil"/>
            </w:tcBorders>
            <w:noWrap/>
            <w:hideMark/>
          </w:tcPr>
          <w:p w14:paraId="4D092217" w14:textId="1BD51AF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726DA525" w14:textId="6A9D8AAF"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bottom w:val="nil"/>
              <w:right w:val="nil"/>
            </w:tcBorders>
            <w:noWrap/>
            <w:hideMark/>
          </w:tcPr>
          <w:p w14:paraId="73655FA5" w14:textId="676ADB9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c>
          <w:tcPr>
            <w:tcW w:w="949" w:type="dxa"/>
            <w:tcBorders>
              <w:top w:val="nil"/>
              <w:left w:val="nil"/>
              <w:bottom w:val="nil"/>
              <w:right w:val="nil"/>
            </w:tcBorders>
            <w:noWrap/>
            <w:hideMark/>
          </w:tcPr>
          <w:p w14:paraId="131329AA" w14:textId="4CA19208"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0.52</w:t>
            </w:r>
          </w:p>
        </w:tc>
        <w:tc>
          <w:tcPr>
            <w:tcW w:w="949" w:type="dxa"/>
            <w:tcBorders>
              <w:top w:val="nil"/>
              <w:left w:val="nil"/>
              <w:bottom w:val="nil"/>
              <w:right w:val="nil"/>
            </w:tcBorders>
            <w:noWrap/>
            <w:hideMark/>
          </w:tcPr>
          <w:p w14:paraId="613227D0" w14:textId="631E41AE"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0.43</w:t>
            </w:r>
          </w:p>
        </w:tc>
        <w:tc>
          <w:tcPr>
            <w:tcW w:w="1227" w:type="dxa"/>
            <w:tcBorders>
              <w:top w:val="nil"/>
              <w:left w:val="nil"/>
              <w:bottom w:val="nil"/>
              <w:right w:val="nil"/>
            </w:tcBorders>
          </w:tcPr>
          <w:p w14:paraId="5C2E3439" w14:textId="5E38D37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r>
      <w:tr w:rsidR="002E5704" w:rsidRPr="00186B39" w14:paraId="11C74AA0" w14:textId="77777777" w:rsidTr="000C2C7C">
        <w:trPr>
          <w:trHeight w:val="263"/>
          <w:jc w:val="center"/>
        </w:trPr>
        <w:tc>
          <w:tcPr>
            <w:tcW w:w="1809" w:type="dxa"/>
            <w:tcBorders>
              <w:top w:val="nil"/>
              <w:left w:val="nil"/>
              <w:bottom w:val="nil"/>
              <w:right w:val="nil"/>
            </w:tcBorders>
            <w:noWrap/>
            <w:hideMark/>
          </w:tcPr>
          <w:p w14:paraId="67B4B12B" w14:textId="7798223E"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TMEM149</w:t>
            </w:r>
          </w:p>
        </w:tc>
        <w:tc>
          <w:tcPr>
            <w:tcW w:w="1584" w:type="dxa"/>
            <w:tcBorders>
              <w:top w:val="nil"/>
              <w:left w:val="nil"/>
              <w:bottom w:val="nil"/>
              <w:right w:val="nil"/>
            </w:tcBorders>
            <w:noWrap/>
            <w:hideMark/>
          </w:tcPr>
          <w:p w14:paraId="19FD9FF5" w14:textId="4E0C3871"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ILMN_1786426</w:t>
            </w:r>
          </w:p>
        </w:tc>
        <w:tc>
          <w:tcPr>
            <w:tcW w:w="948" w:type="dxa"/>
            <w:tcBorders>
              <w:top w:val="nil"/>
              <w:left w:val="nil"/>
              <w:bottom w:val="nil"/>
              <w:right w:val="nil"/>
            </w:tcBorders>
            <w:noWrap/>
            <w:hideMark/>
          </w:tcPr>
          <w:p w14:paraId="31EE2B9C" w14:textId="1306F0A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0.06</w:t>
            </w:r>
          </w:p>
        </w:tc>
        <w:tc>
          <w:tcPr>
            <w:tcW w:w="949" w:type="dxa"/>
            <w:tcBorders>
              <w:top w:val="nil"/>
              <w:left w:val="nil"/>
              <w:bottom w:val="nil"/>
              <w:right w:val="nil"/>
            </w:tcBorders>
            <w:noWrap/>
            <w:hideMark/>
          </w:tcPr>
          <w:p w14:paraId="190BBC97" w14:textId="7BCA9314"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949" w:type="dxa"/>
            <w:tcBorders>
              <w:top w:val="nil"/>
              <w:left w:val="nil"/>
              <w:bottom w:val="nil"/>
              <w:right w:val="nil"/>
            </w:tcBorders>
            <w:noWrap/>
            <w:hideMark/>
          </w:tcPr>
          <w:p w14:paraId="724EBA2E" w14:textId="396F0B12"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0.23</w:t>
            </w:r>
          </w:p>
        </w:tc>
        <w:tc>
          <w:tcPr>
            <w:tcW w:w="949" w:type="dxa"/>
            <w:tcBorders>
              <w:top w:val="nil"/>
              <w:left w:val="nil"/>
              <w:bottom w:val="nil"/>
              <w:right w:val="nil"/>
            </w:tcBorders>
            <w:noWrap/>
            <w:hideMark/>
          </w:tcPr>
          <w:p w14:paraId="514961EF" w14:textId="1E87136D"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0.17</w:t>
            </w:r>
          </w:p>
        </w:tc>
        <w:tc>
          <w:tcPr>
            <w:tcW w:w="949" w:type="dxa"/>
            <w:tcBorders>
              <w:top w:val="nil"/>
              <w:left w:val="nil"/>
              <w:bottom w:val="nil"/>
              <w:right w:val="nil"/>
            </w:tcBorders>
            <w:noWrap/>
            <w:hideMark/>
          </w:tcPr>
          <w:p w14:paraId="073EE4F8" w14:textId="7304B8BA"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0.49</w:t>
            </w:r>
          </w:p>
        </w:tc>
        <w:tc>
          <w:tcPr>
            <w:tcW w:w="949" w:type="dxa"/>
            <w:tcBorders>
              <w:top w:val="nil"/>
              <w:left w:val="nil"/>
              <w:bottom w:val="nil"/>
              <w:right w:val="nil"/>
            </w:tcBorders>
            <w:noWrap/>
            <w:hideMark/>
          </w:tcPr>
          <w:p w14:paraId="12E2BB17" w14:textId="61787FB6"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0.41</w:t>
            </w:r>
          </w:p>
        </w:tc>
        <w:tc>
          <w:tcPr>
            <w:tcW w:w="1227" w:type="dxa"/>
            <w:tcBorders>
              <w:top w:val="nil"/>
              <w:left w:val="nil"/>
              <w:bottom w:val="nil"/>
              <w:right w:val="nil"/>
            </w:tcBorders>
          </w:tcPr>
          <w:p w14:paraId="1F300F4A" w14:textId="3CCC161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0.09</w:t>
            </w:r>
          </w:p>
        </w:tc>
      </w:tr>
      <w:tr w:rsidR="002E5704" w:rsidRPr="00186B39" w14:paraId="09DB0B1E" w14:textId="77777777" w:rsidTr="000C2C7C">
        <w:trPr>
          <w:trHeight w:val="263"/>
          <w:jc w:val="center"/>
        </w:trPr>
        <w:tc>
          <w:tcPr>
            <w:tcW w:w="1809" w:type="dxa"/>
            <w:tcBorders>
              <w:top w:val="nil"/>
              <w:left w:val="nil"/>
              <w:right w:val="nil"/>
            </w:tcBorders>
            <w:noWrap/>
            <w:hideMark/>
          </w:tcPr>
          <w:p w14:paraId="25868D34" w14:textId="674E28F8" w:rsidR="002E5704" w:rsidRPr="002E5704" w:rsidRDefault="002E5704" w:rsidP="002E5704">
            <w:pPr>
              <w:pStyle w:val="TableBody"/>
              <w:autoSpaceDE w:val="0"/>
              <w:autoSpaceDN w:val="0"/>
              <w:adjustRightInd w:val="0"/>
              <w:rPr>
                <w:rFonts w:asciiTheme="majorHAnsi" w:hAnsiTheme="majorHAnsi"/>
                <w:i/>
                <w:sz w:val="18"/>
              </w:rPr>
            </w:pPr>
            <w:r w:rsidRPr="002E5704">
              <w:rPr>
                <w:i/>
                <w:szCs w:val="24"/>
              </w:rPr>
              <w:t>VASP</w:t>
            </w:r>
          </w:p>
        </w:tc>
        <w:tc>
          <w:tcPr>
            <w:tcW w:w="1584" w:type="dxa"/>
            <w:tcBorders>
              <w:top w:val="nil"/>
              <w:left w:val="nil"/>
              <w:right w:val="nil"/>
            </w:tcBorders>
            <w:noWrap/>
            <w:hideMark/>
          </w:tcPr>
          <w:p w14:paraId="35E3DCC2" w14:textId="37E3479A" w:rsidR="002E5704" w:rsidRPr="002E5704" w:rsidRDefault="002E5704" w:rsidP="002E5704">
            <w:pPr>
              <w:pStyle w:val="TableBody"/>
              <w:autoSpaceDE w:val="0"/>
              <w:autoSpaceDN w:val="0"/>
              <w:adjustRightInd w:val="0"/>
              <w:jc w:val="both"/>
              <w:rPr>
                <w:rFonts w:asciiTheme="majorHAnsi" w:hAnsiTheme="majorHAnsi"/>
                <w:sz w:val="18"/>
              </w:rPr>
            </w:pPr>
            <w:r w:rsidRPr="002E5704">
              <w:rPr>
                <w:szCs w:val="24"/>
              </w:rPr>
              <w:t>ILMN_1743646</w:t>
            </w:r>
          </w:p>
        </w:tc>
        <w:tc>
          <w:tcPr>
            <w:tcW w:w="948" w:type="dxa"/>
            <w:tcBorders>
              <w:top w:val="nil"/>
              <w:left w:val="nil"/>
              <w:right w:val="nil"/>
            </w:tcBorders>
            <w:noWrap/>
            <w:hideMark/>
          </w:tcPr>
          <w:p w14:paraId="0198C24A" w14:textId="440177D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0.00</w:t>
            </w:r>
          </w:p>
        </w:tc>
        <w:tc>
          <w:tcPr>
            <w:tcW w:w="949" w:type="dxa"/>
            <w:tcBorders>
              <w:top w:val="nil"/>
              <w:left w:val="nil"/>
              <w:right w:val="nil"/>
            </w:tcBorders>
            <w:noWrap/>
            <w:hideMark/>
          </w:tcPr>
          <w:p w14:paraId="5C62531E" w14:textId="673BCF5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0.14</w:t>
            </w:r>
          </w:p>
        </w:tc>
        <w:tc>
          <w:tcPr>
            <w:tcW w:w="949" w:type="dxa"/>
            <w:tcBorders>
              <w:top w:val="nil"/>
              <w:left w:val="nil"/>
              <w:right w:val="nil"/>
            </w:tcBorders>
            <w:noWrap/>
            <w:hideMark/>
          </w:tcPr>
          <w:p w14:paraId="431B959E" w14:textId="2E3466E3"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0.27</w:t>
            </w:r>
          </w:p>
        </w:tc>
        <w:tc>
          <w:tcPr>
            <w:tcW w:w="949" w:type="dxa"/>
            <w:tcBorders>
              <w:top w:val="nil"/>
              <w:left w:val="nil"/>
              <w:right w:val="nil"/>
            </w:tcBorders>
            <w:noWrap/>
            <w:hideMark/>
          </w:tcPr>
          <w:p w14:paraId="1447AD09" w14:textId="20D0051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0.18</w:t>
            </w:r>
          </w:p>
        </w:tc>
        <w:tc>
          <w:tcPr>
            <w:tcW w:w="949" w:type="dxa"/>
            <w:tcBorders>
              <w:top w:val="nil"/>
              <w:left w:val="nil"/>
              <w:right w:val="nil"/>
            </w:tcBorders>
            <w:noWrap/>
            <w:hideMark/>
          </w:tcPr>
          <w:p w14:paraId="1CC5F58F" w14:textId="41213CDC"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0.52</w:t>
            </w:r>
          </w:p>
        </w:tc>
        <w:tc>
          <w:tcPr>
            <w:tcW w:w="949" w:type="dxa"/>
            <w:tcBorders>
              <w:top w:val="nil"/>
              <w:left w:val="nil"/>
              <w:right w:val="nil"/>
            </w:tcBorders>
            <w:noWrap/>
            <w:hideMark/>
          </w:tcPr>
          <w:p w14:paraId="716A26C5" w14:textId="435F1027"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0.38</w:t>
            </w:r>
          </w:p>
        </w:tc>
        <w:tc>
          <w:tcPr>
            <w:tcW w:w="1227" w:type="dxa"/>
            <w:tcBorders>
              <w:top w:val="nil"/>
              <w:left w:val="nil"/>
              <w:right w:val="nil"/>
            </w:tcBorders>
          </w:tcPr>
          <w:p w14:paraId="105E39C6" w14:textId="2974B055" w:rsidR="002E5704" w:rsidRPr="002E5704" w:rsidRDefault="002E5704" w:rsidP="002E5704">
            <w:pPr>
              <w:pStyle w:val="TableBody"/>
              <w:autoSpaceDE w:val="0"/>
              <w:autoSpaceDN w:val="0"/>
              <w:adjustRightInd w:val="0"/>
              <w:jc w:val="center"/>
              <w:rPr>
                <w:rFonts w:asciiTheme="majorHAnsi" w:hAnsiTheme="majorHAnsi"/>
              </w:rPr>
            </w:pPr>
            <w:r w:rsidRPr="002E5704">
              <w:rPr>
                <w:szCs w:val="24"/>
              </w:rPr>
              <w:t>0.13</w:t>
            </w:r>
          </w:p>
        </w:tc>
      </w:tr>
    </w:tbl>
    <w:p w14:paraId="26CFC6F4" w14:textId="77777777" w:rsidR="002E5704" w:rsidRDefault="002E5704">
      <w:pPr>
        <w:pStyle w:val="TableFootnote"/>
        <w:autoSpaceDE w:val="0"/>
        <w:autoSpaceDN w:val="0"/>
        <w:adjustRightInd w:val="0"/>
        <w:rPr>
          <w:szCs w:val="24"/>
        </w:rPr>
      </w:pPr>
      <w:r>
        <w:rPr>
          <w:szCs w:val="24"/>
        </w:rPr>
        <w:t>PP, parent–parent; PO, parent–offspring; DZ, dizygotic twins; SIB, sibling pairs not including DZ and MZ twins; MA, monozygotic twins. Estimates of additive (</w:t>
      </w:r>
      <w:r>
        <w:rPr>
          <w:i/>
          <w:szCs w:val="24"/>
        </w:rPr>
        <w:t>h</w:t>
      </w:r>
      <w:r>
        <w:rPr>
          <w:szCs w:val="24"/>
          <w:vertAlign w:val="superscript"/>
        </w:rPr>
        <w:t>2</w:t>
      </w:r>
      <w:r>
        <w:rPr>
          <w:szCs w:val="24"/>
        </w:rPr>
        <w:t>) and non-additive (</w:t>
      </w:r>
      <w:r>
        <w:rPr>
          <w:i/>
          <w:szCs w:val="24"/>
        </w:rPr>
        <w:t>d</w:t>
      </w:r>
      <w:r>
        <w:rPr>
          <w:szCs w:val="24"/>
          <w:vertAlign w:val="superscript"/>
        </w:rPr>
        <w:t>2</w:t>
      </w:r>
      <w:r>
        <w:rPr>
          <w:szCs w:val="24"/>
        </w:rPr>
        <w:t>) variance components estimated from pedigree data</w:t>
      </w:r>
      <w:r>
        <w:rPr>
          <w:rStyle w:val="citebib"/>
          <w:sz w:val="20"/>
          <w:szCs w:val="24"/>
          <w:vertAlign w:val="superscript"/>
        </w:rPr>
        <w:t>4</w:t>
      </w:r>
      <w:r>
        <w:rPr>
          <w:szCs w:val="24"/>
        </w:rPr>
        <w:t xml:space="preserve">. All probes are within the top 90th percentile of </w:t>
      </w:r>
      <w:r>
        <w:rPr>
          <w:i/>
          <w:szCs w:val="24"/>
        </w:rPr>
        <w:t>h</w:t>
      </w:r>
      <w:r>
        <w:rPr>
          <w:szCs w:val="24"/>
          <w:vertAlign w:val="superscript"/>
        </w:rPr>
        <w:t>2</w:t>
      </w:r>
      <w:r>
        <w:rPr>
          <w:szCs w:val="24"/>
        </w:rPr>
        <w:t xml:space="preserve"> estimates and the 95th percentile of </w:t>
      </w:r>
      <w:r>
        <w:rPr>
          <w:i/>
          <w:szCs w:val="24"/>
        </w:rPr>
        <w:t>d</w:t>
      </w:r>
      <w:r>
        <w:rPr>
          <w:szCs w:val="24"/>
          <w:vertAlign w:val="superscript"/>
        </w:rPr>
        <w:t>2</w:t>
      </w:r>
      <w:r>
        <w:rPr>
          <w:szCs w:val="24"/>
        </w:rPr>
        <w:t xml:space="preserve"> (from 17,994 probes).</w:t>
      </w:r>
    </w:p>
    <w:p w14:paraId="0C1054F6" w14:textId="476910BD" w:rsidR="002E5704" w:rsidRDefault="002E5704">
      <w:pPr>
        <w:pStyle w:val="TableFootnote"/>
        <w:autoSpaceDE w:val="0"/>
        <w:autoSpaceDN w:val="0"/>
        <w:adjustRightInd w:val="0"/>
        <w:rPr>
          <w:szCs w:val="24"/>
        </w:rPr>
      </w:pPr>
      <w:r>
        <w:rPr>
          <w:i/>
          <w:szCs w:val="24"/>
        </w:rPr>
        <w:t xml:space="preserve">TMEM149 </w:t>
      </w:r>
      <w:r>
        <w:rPr>
          <w:szCs w:val="24"/>
        </w:rPr>
        <w:t>and</w:t>
      </w:r>
      <w:r>
        <w:rPr>
          <w:i/>
          <w:szCs w:val="24"/>
        </w:rPr>
        <w:t xml:space="preserve"> C21ORF57 </w:t>
      </w:r>
      <w:r>
        <w:rPr>
          <w:szCs w:val="24"/>
        </w:rPr>
        <w:t>are also known as</w:t>
      </w:r>
      <w:r>
        <w:rPr>
          <w:i/>
          <w:szCs w:val="24"/>
        </w:rPr>
        <w:t xml:space="preserve"> IGFLR1 </w:t>
      </w:r>
      <w:r>
        <w:rPr>
          <w:szCs w:val="24"/>
        </w:rPr>
        <w:t>and</w:t>
      </w:r>
      <w:r>
        <w:rPr>
          <w:i/>
          <w:szCs w:val="24"/>
        </w:rPr>
        <w:t xml:space="preserve"> YBEY</w:t>
      </w:r>
      <w:r>
        <w:rPr>
          <w:szCs w:val="24"/>
        </w:rPr>
        <w:t xml:space="preserve">, </w:t>
      </w:r>
      <w:proofErr w:type="gramStart"/>
      <w:r>
        <w:rPr>
          <w:szCs w:val="24"/>
        </w:rPr>
        <w:t>respectively</w:t>
      </w:r>
      <w:r>
        <w:rPr>
          <w:b/>
          <w:szCs w:val="24"/>
          <w:highlight w:val="yellow"/>
        </w:rPr>
        <w:t>[</w:t>
      </w:r>
      <w:proofErr w:type="gramEnd"/>
      <w:r>
        <w:rPr>
          <w:b/>
          <w:szCs w:val="24"/>
          <w:highlight w:val="yellow"/>
        </w:rPr>
        <w:t>Author: HUGO symbols OK?</w:t>
      </w:r>
      <w:ins w:id="6" w:author="joseph powell" w:date="2014-08-19T11:22:00Z">
        <w:r w:rsidR="00D40EF8">
          <w:rPr>
            <w:b/>
            <w:szCs w:val="24"/>
            <w:highlight w:val="yellow"/>
          </w:rPr>
          <w:t xml:space="preserve"> - yes</w:t>
        </w:r>
      </w:ins>
      <w:r>
        <w:rPr>
          <w:b/>
          <w:szCs w:val="24"/>
          <w:highlight w:val="yellow"/>
        </w:rPr>
        <w:t>]</w:t>
      </w:r>
      <w:r>
        <w:rPr>
          <w:szCs w:val="24"/>
        </w:rPr>
        <w:t>.</w:t>
      </w:r>
    </w:p>
    <w:p w14:paraId="24B409FD" w14:textId="77777777" w:rsidR="00D40EF8" w:rsidRDefault="00D40EF8">
      <w:pPr>
        <w:pStyle w:val="Authors"/>
        <w:autoSpaceDE w:val="0"/>
        <w:autoSpaceDN w:val="0"/>
        <w:adjustRightInd w:val="0"/>
        <w:rPr>
          <w:ins w:id="7" w:author="joseph powell" w:date="2014-08-19T11:22:00Z"/>
          <w:szCs w:val="24"/>
        </w:rPr>
      </w:pPr>
    </w:p>
    <w:p w14:paraId="69981E6E" w14:textId="3F9AD2FA" w:rsidR="002E5704" w:rsidRDefault="002E5704">
      <w:pPr>
        <w:pStyle w:val="Authors"/>
        <w:autoSpaceDE w:val="0"/>
        <w:autoSpaceDN w:val="0"/>
        <w:adjustRightInd w:val="0"/>
        <w:rPr>
          <w:szCs w:val="24"/>
        </w:rPr>
      </w:pPr>
      <w:r>
        <w:rPr>
          <w:szCs w:val="24"/>
        </w:rPr>
        <w:t>Gibran Hemani</w:t>
      </w:r>
      <w:r>
        <w:rPr>
          <w:szCs w:val="24"/>
          <w:vertAlign w:val="superscript"/>
        </w:rPr>
        <w:t>1</w:t>
      </w:r>
      <w:proofErr w:type="gramStart"/>
      <w:r>
        <w:rPr>
          <w:szCs w:val="24"/>
          <w:vertAlign w:val="superscript"/>
        </w:rPr>
        <w:t>,2</w:t>
      </w:r>
      <w:proofErr w:type="gramEnd"/>
      <w:r>
        <w:rPr>
          <w:szCs w:val="24"/>
        </w:rPr>
        <w:t>, Konstantin Shakhbazov</w:t>
      </w:r>
      <w:r>
        <w:rPr>
          <w:szCs w:val="24"/>
          <w:vertAlign w:val="superscript"/>
        </w:rPr>
        <w:t>1,2</w:t>
      </w:r>
      <w:r>
        <w:rPr>
          <w:szCs w:val="24"/>
        </w:rPr>
        <w:t>, Harm-Jan Westra</w:t>
      </w:r>
      <w:r>
        <w:rPr>
          <w:szCs w:val="24"/>
          <w:vertAlign w:val="superscript"/>
        </w:rPr>
        <w:t>3</w:t>
      </w:r>
      <w:r>
        <w:rPr>
          <w:szCs w:val="24"/>
        </w:rPr>
        <w:t>, Tonu Esko</w:t>
      </w:r>
      <w:r>
        <w:rPr>
          <w:szCs w:val="24"/>
          <w:vertAlign w:val="superscript"/>
        </w:rPr>
        <w:t>4,5,6</w:t>
      </w:r>
      <w:r>
        <w:rPr>
          <w:szCs w:val="24"/>
        </w:rPr>
        <w:t>, Anjali K. Henders</w:t>
      </w:r>
      <w:r>
        <w:rPr>
          <w:szCs w:val="24"/>
          <w:vertAlign w:val="superscript"/>
        </w:rPr>
        <w:t>7</w:t>
      </w:r>
      <w:r>
        <w:rPr>
          <w:szCs w:val="24"/>
        </w:rPr>
        <w:t>, Allan F. McRae</w:t>
      </w:r>
      <w:r>
        <w:rPr>
          <w:szCs w:val="24"/>
          <w:vertAlign w:val="superscript"/>
        </w:rPr>
        <w:t>1,2</w:t>
      </w:r>
      <w:r>
        <w:rPr>
          <w:szCs w:val="24"/>
        </w:rPr>
        <w:t>, Jian Yang</w:t>
      </w:r>
      <w:r>
        <w:rPr>
          <w:szCs w:val="24"/>
          <w:vertAlign w:val="superscript"/>
        </w:rPr>
        <w:t>1</w:t>
      </w:r>
      <w:r>
        <w:rPr>
          <w:szCs w:val="24"/>
        </w:rPr>
        <w:t>, Greg Gibson</w:t>
      </w:r>
      <w:r>
        <w:rPr>
          <w:szCs w:val="24"/>
          <w:vertAlign w:val="superscript"/>
        </w:rPr>
        <w:t>8</w:t>
      </w:r>
      <w:r>
        <w:rPr>
          <w:szCs w:val="24"/>
        </w:rPr>
        <w:t>, Nicholas G. Martin</w:t>
      </w:r>
      <w:r>
        <w:rPr>
          <w:szCs w:val="24"/>
          <w:vertAlign w:val="superscript"/>
        </w:rPr>
        <w:t>7</w:t>
      </w:r>
      <w:r>
        <w:rPr>
          <w:szCs w:val="24"/>
        </w:rPr>
        <w:t>, Andres Metspalu</w:t>
      </w:r>
      <w:r>
        <w:rPr>
          <w:szCs w:val="24"/>
          <w:vertAlign w:val="superscript"/>
        </w:rPr>
        <w:t>4</w:t>
      </w:r>
      <w:r>
        <w:rPr>
          <w:szCs w:val="24"/>
        </w:rPr>
        <w:t>, Lude Franke</w:t>
      </w:r>
      <w:r>
        <w:rPr>
          <w:szCs w:val="24"/>
          <w:vertAlign w:val="superscript"/>
        </w:rPr>
        <w:t>3</w:t>
      </w:r>
      <w:r>
        <w:rPr>
          <w:szCs w:val="24"/>
        </w:rPr>
        <w:t>, Grant W. Montgomery</w:t>
      </w:r>
      <w:r>
        <w:rPr>
          <w:szCs w:val="24"/>
          <w:vertAlign w:val="superscript"/>
        </w:rPr>
        <w:t>7</w:t>
      </w:r>
      <w:r>
        <w:rPr>
          <w:szCs w:val="24"/>
        </w:rPr>
        <w:t>*, Peter M. Visscher</w:t>
      </w:r>
      <w:r>
        <w:rPr>
          <w:szCs w:val="24"/>
          <w:vertAlign w:val="superscript"/>
        </w:rPr>
        <w:t>1,2</w:t>
      </w:r>
      <w:r>
        <w:rPr>
          <w:szCs w:val="24"/>
        </w:rPr>
        <w:t xml:space="preserve"> &amp; Joseph E. Powell</w:t>
      </w:r>
      <w:r>
        <w:rPr>
          <w:szCs w:val="24"/>
          <w:vertAlign w:val="superscript"/>
        </w:rPr>
        <w:t>1,2</w:t>
      </w:r>
    </w:p>
    <w:p w14:paraId="0BD46397" w14:textId="77777777" w:rsidR="002E5704" w:rsidRDefault="002E5704">
      <w:pPr>
        <w:pStyle w:val="Affiliations"/>
        <w:autoSpaceDE w:val="0"/>
        <w:autoSpaceDN w:val="0"/>
        <w:adjustRightInd w:val="0"/>
        <w:rPr>
          <w:szCs w:val="24"/>
        </w:rPr>
      </w:pPr>
      <w:proofErr w:type="gramStart"/>
      <w:r>
        <w:rPr>
          <w:szCs w:val="24"/>
          <w:vertAlign w:val="superscript"/>
        </w:rPr>
        <w:t>1</w:t>
      </w:r>
      <w:r>
        <w:rPr>
          <w:szCs w:val="24"/>
        </w:rPr>
        <w:t>Queensland Brain Institute, University of Queensland, Brisbane, Queensland 4072, Australia.</w:t>
      </w:r>
      <w:proofErr w:type="gramEnd"/>
    </w:p>
    <w:p w14:paraId="6DFD5478" w14:textId="77777777" w:rsidR="002E5704" w:rsidRDefault="002E5704">
      <w:pPr>
        <w:pStyle w:val="Affiliations"/>
        <w:autoSpaceDE w:val="0"/>
        <w:autoSpaceDN w:val="0"/>
        <w:adjustRightInd w:val="0"/>
        <w:rPr>
          <w:szCs w:val="24"/>
        </w:rPr>
      </w:pPr>
      <w:proofErr w:type="gramStart"/>
      <w:r>
        <w:rPr>
          <w:szCs w:val="24"/>
        </w:rPr>
        <w:t>email</w:t>
      </w:r>
      <w:proofErr w:type="gramEnd"/>
      <w:r>
        <w:rPr>
          <w:szCs w:val="24"/>
        </w:rPr>
        <w:t>: g.hemani@uq.edu.au</w:t>
      </w:r>
    </w:p>
    <w:p w14:paraId="2A9E7DC6" w14:textId="77777777" w:rsidR="002E5704" w:rsidRDefault="002E5704">
      <w:pPr>
        <w:pStyle w:val="Affiliations"/>
        <w:autoSpaceDE w:val="0"/>
        <w:autoSpaceDN w:val="0"/>
        <w:adjustRightInd w:val="0"/>
        <w:rPr>
          <w:szCs w:val="24"/>
        </w:rPr>
      </w:pPr>
      <w:r>
        <w:rPr>
          <w:szCs w:val="24"/>
          <w:vertAlign w:val="superscript"/>
        </w:rPr>
        <w:t>2</w:t>
      </w:r>
      <w:r>
        <w:rPr>
          <w:szCs w:val="24"/>
        </w:rPr>
        <w:t>University of Queensland Diamantina Institute, University of Queensland, Princess Alexandra Hospital, Brisbane, Queensland 4072, Australia.</w:t>
      </w:r>
    </w:p>
    <w:p w14:paraId="1D4BEA47" w14:textId="77777777" w:rsidR="002E5704" w:rsidRDefault="002E5704">
      <w:pPr>
        <w:pStyle w:val="Affiliations"/>
        <w:autoSpaceDE w:val="0"/>
        <w:autoSpaceDN w:val="0"/>
        <w:adjustRightInd w:val="0"/>
        <w:rPr>
          <w:szCs w:val="24"/>
        </w:rPr>
      </w:pPr>
      <w:r>
        <w:rPr>
          <w:szCs w:val="24"/>
          <w:vertAlign w:val="superscript"/>
        </w:rPr>
        <w:t>3</w:t>
      </w:r>
      <w:r>
        <w:rPr>
          <w:szCs w:val="24"/>
        </w:rPr>
        <w:t xml:space="preserve">Department of Genetics, University Medical </w:t>
      </w:r>
      <w:proofErr w:type="spellStart"/>
      <w:r>
        <w:rPr>
          <w:szCs w:val="24"/>
        </w:rPr>
        <w:t>Center</w:t>
      </w:r>
      <w:proofErr w:type="spellEnd"/>
      <w:r>
        <w:rPr>
          <w:szCs w:val="24"/>
        </w:rPr>
        <w:t xml:space="preserve"> Groningen, University of Groningen, Hanzeplein 1, 9700 RB Groningen, The Netherlands.</w:t>
      </w:r>
    </w:p>
    <w:p w14:paraId="04675500" w14:textId="77777777" w:rsidR="002E5704" w:rsidRDefault="002E5704">
      <w:pPr>
        <w:pStyle w:val="Affiliations"/>
        <w:autoSpaceDE w:val="0"/>
        <w:autoSpaceDN w:val="0"/>
        <w:adjustRightInd w:val="0"/>
        <w:rPr>
          <w:szCs w:val="24"/>
        </w:rPr>
      </w:pPr>
      <w:r>
        <w:rPr>
          <w:szCs w:val="24"/>
          <w:vertAlign w:val="superscript"/>
        </w:rPr>
        <w:t>4</w:t>
      </w:r>
      <w:r>
        <w:rPr>
          <w:szCs w:val="24"/>
        </w:rPr>
        <w:t xml:space="preserve">Estonian Genome </w:t>
      </w:r>
      <w:proofErr w:type="spellStart"/>
      <w:r>
        <w:rPr>
          <w:szCs w:val="24"/>
        </w:rPr>
        <w:t>Center</w:t>
      </w:r>
      <w:proofErr w:type="spellEnd"/>
      <w:r>
        <w:rPr>
          <w:szCs w:val="24"/>
        </w:rPr>
        <w:t>, University of Tartu, Tartu, 51010, Estonia.</w:t>
      </w:r>
    </w:p>
    <w:p w14:paraId="0B34A51D" w14:textId="77777777" w:rsidR="002E5704" w:rsidRDefault="002E5704">
      <w:pPr>
        <w:pStyle w:val="Affiliations"/>
        <w:autoSpaceDE w:val="0"/>
        <w:autoSpaceDN w:val="0"/>
        <w:adjustRightInd w:val="0"/>
        <w:rPr>
          <w:szCs w:val="24"/>
        </w:rPr>
      </w:pPr>
      <w:proofErr w:type="gramStart"/>
      <w:r>
        <w:rPr>
          <w:szCs w:val="24"/>
          <w:vertAlign w:val="superscript"/>
        </w:rPr>
        <w:t>5</w:t>
      </w:r>
      <w:r>
        <w:rPr>
          <w:szCs w:val="24"/>
        </w:rPr>
        <w:t>Medical and Population Genetics, Broad Institute, Cambridge, Massachusetts 02142, USA.</w:t>
      </w:r>
      <w:proofErr w:type="gramEnd"/>
    </w:p>
    <w:p w14:paraId="7DAF0147" w14:textId="77777777" w:rsidR="002E5704" w:rsidRDefault="002E5704">
      <w:pPr>
        <w:pStyle w:val="Affiliations"/>
        <w:autoSpaceDE w:val="0"/>
        <w:autoSpaceDN w:val="0"/>
        <w:adjustRightInd w:val="0"/>
        <w:rPr>
          <w:szCs w:val="24"/>
        </w:rPr>
      </w:pPr>
      <w:proofErr w:type="gramStart"/>
      <w:r>
        <w:rPr>
          <w:szCs w:val="24"/>
          <w:vertAlign w:val="superscript"/>
        </w:rPr>
        <w:t>6</w:t>
      </w:r>
      <w:r>
        <w:rPr>
          <w:szCs w:val="24"/>
        </w:rPr>
        <w:t>Divisions of Endocrinology, Children's Hospital, Boston, Massachusetts 02115, USA.</w:t>
      </w:r>
      <w:proofErr w:type="gramEnd"/>
      <w:r>
        <w:rPr>
          <w:szCs w:val="24"/>
        </w:rPr>
        <w:t xml:space="preserve"> </w:t>
      </w:r>
    </w:p>
    <w:p w14:paraId="3DD10664" w14:textId="77777777" w:rsidR="002E5704" w:rsidRDefault="002E5704">
      <w:pPr>
        <w:pStyle w:val="Affiliations"/>
        <w:autoSpaceDE w:val="0"/>
        <w:autoSpaceDN w:val="0"/>
        <w:adjustRightInd w:val="0"/>
        <w:rPr>
          <w:szCs w:val="24"/>
        </w:rPr>
      </w:pPr>
      <w:r>
        <w:rPr>
          <w:szCs w:val="24"/>
          <w:vertAlign w:val="superscript"/>
        </w:rPr>
        <w:t>7</w:t>
      </w:r>
      <w:r>
        <w:rPr>
          <w:szCs w:val="24"/>
        </w:rPr>
        <w:t>Queensland Institute of Medical Research, Brisbane, Queensland 4006, Australia.</w:t>
      </w:r>
    </w:p>
    <w:p w14:paraId="16EEFF13" w14:textId="77777777" w:rsidR="002E5704" w:rsidRDefault="002E5704">
      <w:pPr>
        <w:pStyle w:val="Affiliations"/>
        <w:autoSpaceDE w:val="0"/>
        <w:autoSpaceDN w:val="0"/>
        <w:adjustRightInd w:val="0"/>
        <w:rPr>
          <w:szCs w:val="24"/>
        </w:rPr>
      </w:pPr>
      <w:r>
        <w:rPr>
          <w:szCs w:val="24"/>
          <w:vertAlign w:val="superscript"/>
        </w:rPr>
        <w:t>8</w:t>
      </w:r>
      <w:r>
        <w:rPr>
          <w:szCs w:val="24"/>
        </w:rPr>
        <w:t>School of Biology and Centre for Integrative Genomics, Georgia Institute of Technology, Atlanta, Georgia 30332, USA.</w:t>
      </w:r>
    </w:p>
    <w:p w14:paraId="69BC4016"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_doi=\"10.1371/journal.pone.0035430\" _id=\"b4\" _issn=\"1932-6203\" _pubmed=\"22563384\""</w:instrText>
      </w:r>
      <w:r>
        <w:rPr>
          <w:szCs w:val="24"/>
        </w:rPr>
        <w:fldChar w:fldCharType="separate"/>
      </w:r>
      <w:r>
        <w:rPr>
          <w:szCs w:val="24"/>
        </w:rPr>
        <w:instrText xml:space="preserve"> _doi="10.1371/journal.pone.0035430" _id="b4" _issn="1932-6203" _pubmed="22563384"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w:t>
      </w:r>
      <w:r>
        <w:rPr>
          <w:szCs w:val="24"/>
        </w:rPr>
        <w:t>.</w:t>
      </w:r>
      <w:r>
        <w:rPr>
          <w:szCs w:val="24"/>
        </w:rPr>
        <w:tab/>
      </w:r>
      <w:r>
        <w:rPr>
          <w:rStyle w:val="bibsurname"/>
          <w:szCs w:val="24"/>
        </w:rPr>
        <w:t>Wood</w:t>
      </w:r>
      <w:r>
        <w:rPr>
          <w:szCs w:val="24"/>
        </w:rPr>
        <w:t xml:space="preserve">, </w:t>
      </w:r>
      <w:r>
        <w:rPr>
          <w:rStyle w:val="bibfname"/>
          <w:szCs w:val="24"/>
        </w:rPr>
        <w:t>A. R.</w:t>
      </w:r>
      <w:r>
        <w:rPr>
          <w:szCs w:val="24"/>
        </w:rPr>
        <w:t xml:space="preserve"> </w:t>
      </w:r>
      <w:r>
        <w:rPr>
          <w:rStyle w:val="bibetal"/>
          <w:i/>
          <w:szCs w:val="24"/>
        </w:rPr>
        <w:t>et al.</w:t>
      </w:r>
      <w:r>
        <w:rPr>
          <w:szCs w:val="24"/>
        </w:rPr>
        <w:t xml:space="preserve"> </w:t>
      </w:r>
      <w:proofErr w:type="gramStart"/>
      <w:r>
        <w:rPr>
          <w:szCs w:val="24"/>
        </w:rPr>
        <w:t>Another explanation for apparent epistasis</w:t>
      </w:r>
      <w:r>
        <w:rPr>
          <w:rStyle w:val="bibarticle"/>
          <w:szCs w:val="24"/>
        </w:rPr>
        <w:t>.</w:t>
      </w:r>
      <w:proofErr w:type="gramEnd"/>
      <w:r>
        <w:rPr>
          <w:szCs w:val="24"/>
        </w:rPr>
        <w:t xml:space="preserve"> </w:t>
      </w:r>
      <w:proofErr w:type="gramStart"/>
      <w:r>
        <w:rPr>
          <w:rStyle w:val="bibjournal"/>
          <w:szCs w:val="24"/>
        </w:rPr>
        <w:t>Nature</w:t>
      </w:r>
      <w:r>
        <w:rPr>
          <w:szCs w:val="24"/>
        </w:rPr>
        <w:t xml:space="preserve"> </w:t>
      </w:r>
      <w:r>
        <w:rPr>
          <w:rStyle w:val="bibvolume"/>
          <w:szCs w:val="24"/>
        </w:rPr>
        <w:t>5xx</w:t>
      </w:r>
      <w:r>
        <w:rPr>
          <w:b/>
          <w:szCs w:val="24"/>
        </w:rPr>
        <w:t>,</w:t>
      </w:r>
      <w:r>
        <w:rPr>
          <w:szCs w:val="24"/>
        </w:rPr>
        <w:t xml:space="preserve"> </w:t>
      </w:r>
      <w:r>
        <w:rPr>
          <w:rStyle w:val="bibdoi"/>
          <w:szCs w:val="24"/>
        </w:rPr>
        <w:t>http://dx.doi.org/10.1038/nature13691</w:t>
      </w:r>
      <w:r>
        <w:rPr>
          <w:szCs w:val="24"/>
        </w:rPr>
        <w:t xml:space="preserve"> (</w:t>
      </w:r>
      <w:r>
        <w:rPr>
          <w:rStyle w:val="bibyear"/>
          <w:szCs w:val="24"/>
        </w:rPr>
        <w:t>2014</w:t>
      </w:r>
      <w:r>
        <w:rPr>
          <w:szCs w:val="24"/>
        </w:rPr>
        <w:t>).</w:t>
      </w:r>
      <w:proofErr w:type="gramEnd"/>
      <w:r w:rsidR="00D40EF8">
        <w:fldChar w:fldCharType="begin"/>
      </w:r>
      <w:r w:rsidR="00D40EF8">
        <w:instrText xml:space="preserve"> HYPERLINK "http://www.ncbi.nlm.nih.gov/entrez/query.fcgi?cmd=Retrieve&amp;db=PubMed&amp;list_uids=22563384&amp;dopt=Abstract" </w:instrText>
      </w:r>
      <w:r w:rsidR="00D40EF8">
        <w:fldChar w:fldCharType="separate"/>
      </w:r>
      <w:r>
        <w:rPr>
          <w:color w:val="0000FF"/>
          <w:szCs w:val="24"/>
          <w:u w:val="words"/>
        </w:rPr>
        <w:t xml:space="preserve"> Medline</w:t>
      </w:r>
      <w:r w:rsidR="00D40EF8">
        <w:rPr>
          <w:color w:val="0000FF"/>
          <w:szCs w:val="24"/>
          <w:u w:val="words"/>
        </w:rPr>
        <w:fldChar w:fldCharType="end"/>
      </w:r>
      <w:r>
        <w:rPr>
          <w:szCs w:val="24"/>
        </w:rPr>
        <w:t xml:space="preserve"> </w:t>
      </w:r>
      <w:hyperlink r:id="rId7"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5F37111" w14:textId="77777777" w:rsidR="002E5704" w:rsidRDefault="002E5704">
      <w:pPr>
        <w:pStyle w:val="Reference"/>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_doi=\"10.1038/nature13005\" _id=\"b1\" _issn=\"0028-0836\" _pubmed=\"24572353\""</w:instrText>
      </w:r>
      <w:r>
        <w:rPr>
          <w:szCs w:val="24"/>
        </w:rPr>
        <w:fldChar w:fldCharType="separate"/>
      </w:r>
      <w:r>
        <w:rPr>
          <w:szCs w:val="24"/>
        </w:rPr>
        <w:instrText xml:space="preserve"> _doi="10.1038/nature13005" _id="b1" _issn="0028-0836" _pubmed="24572353"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w:t>
      </w:r>
      <w:r>
        <w:rPr>
          <w:szCs w:val="24"/>
        </w:rPr>
        <w:t>.</w:t>
      </w:r>
      <w:r>
        <w:rPr>
          <w:szCs w:val="24"/>
        </w:rPr>
        <w:tab/>
      </w:r>
      <w:r>
        <w:rPr>
          <w:rStyle w:val="bibsurname"/>
          <w:szCs w:val="24"/>
        </w:rPr>
        <w:t>Hemani</w:t>
      </w:r>
      <w:r>
        <w:rPr>
          <w:szCs w:val="24"/>
        </w:rPr>
        <w:t xml:space="preserve">, </w:t>
      </w:r>
      <w:r>
        <w:rPr>
          <w:rStyle w:val="bibfname"/>
          <w:szCs w:val="24"/>
        </w:rPr>
        <w:t>G.</w:t>
      </w:r>
      <w:r>
        <w:rPr>
          <w:szCs w:val="24"/>
        </w:rPr>
        <w:t xml:space="preserve"> </w:t>
      </w:r>
      <w:r>
        <w:rPr>
          <w:rStyle w:val="bibetal"/>
          <w:i/>
          <w:szCs w:val="24"/>
        </w:rPr>
        <w:t>et al.</w:t>
      </w:r>
      <w:r>
        <w:rPr>
          <w:szCs w:val="24"/>
        </w:rPr>
        <w:t xml:space="preserve"> </w:t>
      </w:r>
      <w:r>
        <w:rPr>
          <w:rStyle w:val="bibarticle"/>
          <w:szCs w:val="24"/>
        </w:rPr>
        <w:t>Detection and replication of epistasis influencing transcription in humans.</w:t>
      </w:r>
      <w:r>
        <w:rPr>
          <w:szCs w:val="24"/>
        </w:rPr>
        <w:t xml:space="preserve"> </w:t>
      </w:r>
      <w:r>
        <w:rPr>
          <w:rStyle w:val="bibjournal"/>
          <w:szCs w:val="24"/>
        </w:rPr>
        <w:t>Nature</w:t>
      </w:r>
      <w:r>
        <w:rPr>
          <w:szCs w:val="24"/>
        </w:rPr>
        <w:t xml:space="preserve"> </w:t>
      </w:r>
      <w:r>
        <w:rPr>
          <w:rStyle w:val="bibvolume"/>
          <w:szCs w:val="24"/>
        </w:rPr>
        <w:t>508</w:t>
      </w:r>
      <w:r>
        <w:rPr>
          <w:b/>
          <w:szCs w:val="24"/>
        </w:rPr>
        <w:t xml:space="preserve">, </w:t>
      </w:r>
      <w:r>
        <w:rPr>
          <w:rStyle w:val="bibfpage"/>
          <w:szCs w:val="24"/>
        </w:rPr>
        <w:t>249</w:t>
      </w:r>
      <w:r>
        <w:rPr>
          <w:szCs w:val="24"/>
        </w:rPr>
        <w:t>–</w:t>
      </w:r>
      <w:r>
        <w:rPr>
          <w:rStyle w:val="biblpage"/>
          <w:szCs w:val="24"/>
        </w:rPr>
        <w:t>253</w:t>
      </w:r>
      <w:r>
        <w:rPr>
          <w:szCs w:val="24"/>
        </w:rPr>
        <w:t xml:space="preserve"> (</w:t>
      </w:r>
      <w:r>
        <w:rPr>
          <w:rStyle w:val="bibyear"/>
          <w:szCs w:val="24"/>
        </w:rPr>
        <w:t>2014</w:t>
      </w:r>
      <w:r>
        <w:rPr>
          <w:szCs w:val="24"/>
        </w:rPr>
        <w:t>).</w:t>
      </w:r>
      <w:hyperlink r:id="rId8" w:history="1">
        <w:r>
          <w:rPr>
            <w:color w:val="0000FF"/>
            <w:szCs w:val="24"/>
            <w:u w:val="words"/>
          </w:rPr>
          <w:t xml:space="preserve"> Medline</w:t>
        </w:r>
      </w:hyperlink>
      <w:r>
        <w:rPr>
          <w:szCs w:val="24"/>
        </w:rPr>
        <w:t xml:space="preserve"> </w:t>
      </w:r>
      <w:hyperlink r:id="rId9"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7459AA8"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_doi=\"10.1038/ng.2756\" _id=\"b2\" _issn=\"1061-4036\" _pubmed=\"24013639\""</w:instrText>
      </w:r>
      <w:r>
        <w:rPr>
          <w:szCs w:val="24"/>
        </w:rPr>
        <w:fldChar w:fldCharType="separate"/>
      </w:r>
      <w:r>
        <w:rPr>
          <w:szCs w:val="24"/>
        </w:rPr>
        <w:instrText xml:space="preserve"> _doi="10.1038/ng.2756" _id="b2" _issn="1061-4036" _pubmed="24013639"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w:t>
      </w:r>
      <w:r>
        <w:rPr>
          <w:szCs w:val="24"/>
        </w:rPr>
        <w:t>.</w:t>
      </w:r>
      <w:r>
        <w:rPr>
          <w:szCs w:val="24"/>
        </w:rPr>
        <w:tab/>
      </w:r>
      <w:r>
        <w:rPr>
          <w:rStyle w:val="bibsurname"/>
          <w:szCs w:val="24"/>
        </w:rPr>
        <w:t>Westra</w:t>
      </w:r>
      <w:r>
        <w:rPr>
          <w:szCs w:val="24"/>
        </w:rPr>
        <w:t xml:space="preserve">, </w:t>
      </w:r>
      <w:r>
        <w:rPr>
          <w:rStyle w:val="bibfname"/>
          <w:szCs w:val="24"/>
        </w:rPr>
        <w:t>H. J.</w:t>
      </w:r>
      <w:r>
        <w:rPr>
          <w:szCs w:val="24"/>
        </w:rPr>
        <w:t xml:space="preserve"> </w:t>
      </w:r>
      <w:r>
        <w:rPr>
          <w:rStyle w:val="bibetal"/>
          <w:i/>
          <w:szCs w:val="24"/>
        </w:rPr>
        <w:t>et al.</w:t>
      </w:r>
      <w:r>
        <w:rPr>
          <w:szCs w:val="24"/>
        </w:rPr>
        <w:t xml:space="preserve"> </w:t>
      </w:r>
      <w:r>
        <w:rPr>
          <w:rStyle w:val="bibarticle"/>
          <w:szCs w:val="24"/>
        </w:rPr>
        <w:t xml:space="preserve">Systematic identification of </w:t>
      </w:r>
      <w:r>
        <w:rPr>
          <w:rStyle w:val="bibarticle"/>
          <w:i/>
          <w:szCs w:val="24"/>
        </w:rPr>
        <w:t>trans</w:t>
      </w:r>
      <w:r>
        <w:rPr>
          <w:rStyle w:val="bibarticle"/>
          <w:szCs w:val="24"/>
        </w:rPr>
        <w:t xml:space="preserve"> eQTLs as putative drivers of known disease associations.</w:t>
      </w:r>
      <w:r>
        <w:rPr>
          <w:szCs w:val="24"/>
        </w:rPr>
        <w:t xml:space="preserve"> </w:t>
      </w:r>
      <w:r>
        <w:rPr>
          <w:rStyle w:val="bibjournal"/>
          <w:szCs w:val="24"/>
        </w:rPr>
        <w:t>Nature Genet.</w:t>
      </w:r>
      <w:r>
        <w:rPr>
          <w:szCs w:val="24"/>
        </w:rPr>
        <w:t xml:space="preserve"> </w:t>
      </w:r>
      <w:r>
        <w:rPr>
          <w:rStyle w:val="bibvolume"/>
          <w:szCs w:val="24"/>
        </w:rPr>
        <w:t>45</w:t>
      </w:r>
      <w:r>
        <w:rPr>
          <w:b/>
          <w:szCs w:val="24"/>
        </w:rPr>
        <w:t>,</w:t>
      </w:r>
      <w:r>
        <w:rPr>
          <w:szCs w:val="24"/>
        </w:rPr>
        <w:t xml:space="preserve"> </w:t>
      </w:r>
      <w:r>
        <w:rPr>
          <w:rStyle w:val="bibfpage"/>
          <w:szCs w:val="24"/>
        </w:rPr>
        <w:t>1238</w:t>
      </w:r>
      <w:r>
        <w:rPr>
          <w:szCs w:val="24"/>
        </w:rPr>
        <w:t>–</w:t>
      </w:r>
      <w:r>
        <w:rPr>
          <w:rStyle w:val="biblpage"/>
          <w:szCs w:val="24"/>
        </w:rPr>
        <w:t>1243</w:t>
      </w:r>
      <w:r>
        <w:rPr>
          <w:szCs w:val="24"/>
        </w:rPr>
        <w:t xml:space="preserve"> (</w:t>
      </w:r>
      <w:r>
        <w:rPr>
          <w:rStyle w:val="bibyear"/>
          <w:szCs w:val="24"/>
        </w:rPr>
        <w:t>2013</w:t>
      </w:r>
      <w:r>
        <w:rPr>
          <w:szCs w:val="24"/>
        </w:rPr>
        <w:t>).</w:t>
      </w:r>
      <w:hyperlink r:id="rId10" w:history="1">
        <w:r>
          <w:rPr>
            <w:color w:val="0000FF"/>
            <w:szCs w:val="24"/>
            <w:u w:val="words"/>
          </w:rPr>
          <w:t xml:space="preserve"> Medline</w:t>
        </w:r>
      </w:hyperlink>
      <w:r>
        <w:rPr>
          <w:szCs w:val="24"/>
        </w:rPr>
        <w:t xml:space="preserve"> </w:t>
      </w:r>
      <w:hyperlink r:id="rId11"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44ACDB6"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 _issn=\"1553-7390\" _pubmed=\"23696747\""</w:instrText>
      </w:r>
      <w:r>
        <w:rPr>
          <w:szCs w:val="24"/>
        </w:rPr>
        <w:fldChar w:fldCharType="separate"/>
      </w:r>
      <w:r>
        <w:rPr>
          <w:szCs w:val="24"/>
        </w:rPr>
        <w:instrText xml:space="preserve"> _id="b3" _issn="1553-7390" _pubmed="23696747"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4</w:t>
      </w:r>
      <w:r>
        <w:rPr>
          <w:szCs w:val="24"/>
        </w:rPr>
        <w:t>.</w:t>
      </w:r>
      <w:r>
        <w:rPr>
          <w:szCs w:val="24"/>
        </w:rPr>
        <w:tab/>
      </w:r>
      <w:r>
        <w:rPr>
          <w:rStyle w:val="bibsurname"/>
          <w:szCs w:val="24"/>
        </w:rPr>
        <w:t>Powell</w:t>
      </w:r>
      <w:r>
        <w:rPr>
          <w:szCs w:val="24"/>
        </w:rPr>
        <w:t xml:space="preserve">, </w:t>
      </w:r>
      <w:r>
        <w:rPr>
          <w:rStyle w:val="bibfname"/>
          <w:szCs w:val="24"/>
        </w:rPr>
        <w:t>J. E.</w:t>
      </w:r>
      <w:r>
        <w:rPr>
          <w:szCs w:val="24"/>
        </w:rPr>
        <w:t xml:space="preserve"> </w:t>
      </w:r>
      <w:r>
        <w:rPr>
          <w:rStyle w:val="bibetal"/>
          <w:i/>
          <w:szCs w:val="24"/>
        </w:rPr>
        <w:t>et al.</w:t>
      </w:r>
      <w:r>
        <w:rPr>
          <w:szCs w:val="24"/>
        </w:rPr>
        <w:t xml:space="preserve"> </w:t>
      </w:r>
      <w:r>
        <w:rPr>
          <w:rStyle w:val="bibarticle"/>
          <w:szCs w:val="24"/>
        </w:rPr>
        <w:t>Congruence of additive and non-additive effects on gene expression estimated from pedigree and SNP data.</w:t>
      </w:r>
      <w:r>
        <w:rPr>
          <w:szCs w:val="24"/>
        </w:rPr>
        <w:t xml:space="preserve"> </w:t>
      </w:r>
      <w:r>
        <w:rPr>
          <w:rStyle w:val="bibjournal"/>
          <w:szCs w:val="24"/>
        </w:rPr>
        <w:t>PLoS Genet.</w:t>
      </w:r>
      <w:r>
        <w:rPr>
          <w:szCs w:val="24"/>
        </w:rPr>
        <w:t xml:space="preserve"> </w:t>
      </w:r>
      <w:proofErr w:type="gramStart"/>
      <w:r>
        <w:rPr>
          <w:rStyle w:val="bibvolume"/>
          <w:szCs w:val="24"/>
        </w:rPr>
        <w:t>9</w:t>
      </w:r>
      <w:r>
        <w:rPr>
          <w:b/>
          <w:szCs w:val="24"/>
        </w:rPr>
        <w:t>,</w:t>
      </w:r>
      <w:r>
        <w:rPr>
          <w:szCs w:val="24"/>
        </w:rPr>
        <w:t xml:space="preserve"> </w:t>
      </w:r>
      <w:r>
        <w:rPr>
          <w:rStyle w:val="bibfpage"/>
          <w:szCs w:val="24"/>
        </w:rPr>
        <w:t>e1003502</w:t>
      </w:r>
      <w:r>
        <w:rPr>
          <w:szCs w:val="24"/>
        </w:rPr>
        <w:t xml:space="preserve"> (</w:t>
      </w:r>
      <w:r>
        <w:rPr>
          <w:rStyle w:val="bibyear"/>
          <w:szCs w:val="24"/>
        </w:rPr>
        <w:t>2013</w:t>
      </w:r>
      <w:r>
        <w:rPr>
          <w:szCs w:val="24"/>
        </w:rPr>
        <w:t>).</w:t>
      </w:r>
      <w:proofErr w:type="gramEnd"/>
      <w:hyperlink r:id="rId12" w:history="1">
        <w:r>
          <w:rPr>
            <w:color w:val="0000FF"/>
            <w:szCs w:val="24"/>
            <w:u w:val="words"/>
          </w:rPr>
          <w:t xml:space="preserve"> Medline</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4C29F2D" w14:textId="77777777" w:rsidR="002E5704" w:rsidRDefault="002E5704">
      <w:pPr>
        <w:pStyle w:val="Reference"/>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_doi=\"10.1371/journal.pone.0035430\" _id=\"b4\" _issn=\"1932-6203\" _pubmed=\"22563384\""</w:instrText>
      </w:r>
      <w:r>
        <w:rPr>
          <w:szCs w:val="24"/>
        </w:rPr>
        <w:fldChar w:fldCharType="separate"/>
      </w:r>
      <w:r>
        <w:rPr>
          <w:szCs w:val="24"/>
        </w:rPr>
        <w:instrText xml:space="preserve"> _doi="10.1371/journal.pone.0035430" _id="b4" _issn="1932-6203" _pubmed="22563384"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5</w:t>
      </w:r>
      <w:r>
        <w:rPr>
          <w:szCs w:val="24"/>
        </w:rPr>
        <w:t>.</w:t>
      </w:r>
      <w:r>
        <w:rPr>
          <w:szCs w:val="24"/>
        </w:rPr>
        <w:tab/>
      </w:r>
      <w:r>
        <w:rPr>
          <w:rStyle w:val="bibsurname"/>
          <w:szCs w:val="24"/>
        </w:rPr>
        <w:t>Powell</w:t>
      </w:r>
      <w:r>
        <w:rPr>
          <w:szCs w:val="24"/>
        </w:rPr>
        <w:t xml:space="preserve">, </w:t>
      </w:r>
      <w:r>
        <w:rPr>
          <w:rStyle w:val="bibfname"/>
          <w:szCs w:val="24"/>
        </w:rPr>
        <w:t>J. E.</w:t>
      </w:r>
      <w:r>
        <w:rPr>
          <w:szCs w:val="24"/>
        </w:rPr>
        <w:t xml:space="preserve"> </w:t>
      </w:r>
      <w:r>
        <w:rPr>
          <w:rStyle w:val="bibetal"/>
          <w:i/>
          <w:szCs w:val="24"/>
        </w:rPr>
        <w:t>et al.</w:t>
      </w:r>
      <w:r>
        <w:rPr>
          <w:szCs w:val="24"/>
        </w:rPr>
        <w:t xml:space="preserve"> </w:t>
      </w:r>
      <w:r>
        <w:rPr>
          <w:rStyle w:val="bibarticle"/>
          <w:szCs w:val="24"/>
        </w:rPr>
        <w:t>The Brisbane Systems Genetics Study: genetical genomics meets complex trait genetics.</w:t>
      </w:r>
      <w:r>
        <w:rPr>
          <w:szCs w:val="24"/>
        </w:rPr>
        <w:t xml:space="preserve"> </w:t>
      </w:r>
      <w:r>
        <w:rPr>
          <w:rStyle w:val="bibjournal"/>
          <w:szCs w:val="24"/>
        </w:rPr>
        <w:t>PLoS ONE</w:t>
      </w:r>
      <w:r>
        <w:rPr>
          <w:szCs w:val="24"/>
        </w:rPr>
        <w:t xml:space="preserve"> </w:t>
      </w:r>
      <w:r>
        <w:rPr>
          <w:rStyle w:val="bibvolume"/>
          <w:szCs w:val="24"/>
        </w:rPr>
        <w:t>7</w:t>
      </w:r>
      <w:r>
        <w:rPr>
          <w:b/>
          <w:szCs w:val="24"/>
        </w:rPr>
        <w:t>,</w:t>
      </w:r>
      <w:r>
        <w:rPr>
          <w:szCs w:val="24"/>
        </w:rPr>
        <w:t xml:space="preserve"> </w:t>
      </w:r>
      <w:r>
        <w:rPr>
          <w:rStyle w:val="bibfpage"/>
          <w:szCs w:val="24"/>
        </w:rPr>
        <w:t>e35430</w:t>
      </w:r>
      <w:r>
        <w:rPr>
          <w:szCs w:val="24"/>
        </w:rPr>
        <w:t xml:space="preserve"> (</w:t>
      </w:r>
      <w:r>
        <w:rPr>
          <w:rStyle w:val="bibyear"/>
          <w:szCs w:val="24"/>
        </w:rPr>
        <w:t>2012</w:t>
      </w:r>
      <w:r>
        <w:rPr>
          <w:szCs w:val="24"/>
        </w:rPr>
        <w:t>).</w:t>
      </w:r>
      <w:hyperlink r:id="rId13" w:history="1">
        <w:r>
          <w:rPr>
            <w:color w:val="0000FF"/>
            <w:szCs w:val="24"/>
            <w:u w:val="words"/>
          </w:rPr>
          <w:t xml:space="preserve"> Medline</w:t>
        </w:r>
      </w:hyperlink>
      <w:r>
        <w:rPr>
          <w:szCs w:val="24"/>
        </w:rPr>
        <w:t xml:space="preserve"> </w:t>
      </w:r>
      <w:hyperlink r:id="rId14" w:history="1">
        <w:proofErr w:type="spellStart"/>
        <w:r>
          <w:rPr>
            <w:rStyle w:val="bibdoi"/>
            <w:color w:val="0000FF"/>
            <w:szCs w:val="24"/>
            <w:u w:val="single"/>
          </w:rPr>
          <w:t>CrossRef</w:t>
        </w:r>
        <w:proofErr w:type="spellEnd"/>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sectPr w:rsidR="002E5704" w:rsidSect="0076194A">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77B38" w14:textId="77777777" w:rsidR="00D87F1F" w:rsidRDefault="00D87F1F" w:rsidP="009571B1">
      <w:r>
        <w:separator/>
      </w:r>
    </w:p>
  </w:endnote>
  <w:endnote w:type="continuationSeparator" w:id="0">
    <w:p w14:paraId="48EF202A" w14:textId="77777777" w:rsidR="00D87F1F" w:rsidRDefault="00D87F1F" w:rsidP="0095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9420D" w14:textId="5A10A924" w:rsidR="009571B1" w:rsidRPr="0076194A" w:rsidRDefault="0076194A" w:rsidP="0076194A">
    <w:pP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4</w:t>
    </w:r>
    <w:r>
      <w:rPr>
        <w:lang w:val="en-U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08F03" w14:textId="4315E6E0" w:rsidR="009571B1" w:rsidRPr="0076194A" w:rsidRDefault="0076194A" w:rsidP="0076194A">
    <w:pP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FA6793">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FA6793">
      <w:rPr>
        <w:noProof/>
        <w:lang w:val="en-US"/>
      </w:rPr>
      <w:t>4</w:t>
    </w:r>
    <w:r>
      <w:rPr>
        <w:lang w:val="en-U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3E8DF" w14:textId="4A232922" w:rsidR="009571B1" w:rsidRPr="0076194A" w:rsidRDefault="0076194A" w:rsidP="0076194A">
    <w:pPr>
      <w:jc w:val="center"/>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4</w:t>
    </w:r>
    <w:r>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82D49" w14:textId="77777777" w:rsidR="00D87F1F" w:rsidRDefault="00D87F1F" w:rsidP="009571B1">
      <w:r>
        <w:separator/>
      </w:r>
    </w:p>
  </w:footnote>
  <w:footnote w:type="continuationSeparator" w:id="0">
    <w:p w14:paraId="67652EB0" w14:textId="77777777" w:rsidR="00D87F1F" w:rsidRDefault="00D87F1F" w:rsidP="009571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66524" w14:textId="77777777" w:rsidR="0076194A" w:rsidRPr="0076194A" w:rsidRDefault="0076194A" w:rsidP="0076194A">
    <w:pPr>
      <w:jc w:val="center"/>
      <w:rPr>
        <w:lang w:val="en-US"/>
      </w:rPr>
    </w:pPr>
    <w:r w:rsidRPr="0076194A">
      <w:rPr>
        <w:lang w:val="en-US"/>
      </w:rPr>
      <w:t>Publisher: NPG; Journal: Nature: Nature; Article Type: BCA</w:t>
    </w:r>
  </w:p>
  <w:p w14:paraId="6085C589" w14:textId="4C82D997" w:rsidR="009571B1" w:rsidRPr="0076194A" w:rsidRDefault="0076194A" w:rsidP="0076194A">
    <w:pPr>
      <w:jc w:val="center"/>
      <w:rPr>
        <w:lang w:val="en-US"/>
      </w:rPr>
    </w:pPr>
    <w:r w:rsidRPr="0076194A">
      <w:rPr>
        <w:lang w:val="en-US"/>
      </w:rPr>
      <w:t xml:space="preserve"> DOI: 10.1038/nature13692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76118" w14:textId="77777777" w:rsidR="0076194A" w:rsidRPr="0076194A" w:rsidRDefault="0076194A" w:rsidP="0076194A">
    <w:pPr>
      <w:jc w:val="center"/>
      <w:rPr>
        <w:lang w:val="en-US"/>
      </w:rPr>
    </w:pPr>
    <w:r w:rsidRPr="0076194A">
      <w:rPr>
        <w:lang w:val="en-US"/>
      </w:rPr>
      <w:t>Publisher: NPG; Journal: Nature: Nature; Article Type: BCA</w:t>
    </w:r>
  </w:p>
  <w:p w14:paraId="71A75664" w14:textId="4564B567" w:rsidR="009571B1" w:rsidRPr="0076194A" w:rsidRDefault="0076194A" w:rsidP="0076194A">
    <w:pPr>
      <w:jc w:val="center"/>
      <w:rPr>
        <w:lang w:val="en-US"/>
      </w:rPr>
    </w:pPr>
    <w:r w:rsidRPr="0076194A">
      <w:rPr>
        <w:lang w:val="en-US"/>
      </w:rPr>
      <w:t xml:space="preserve"> DOI: 10.1038/nature13692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9D136" w14:textId="77777777" w:rsidR="0076194A" w:rsidRPr="0076194A" w:rsidRDefault="0076194A" w:rsidP="0076194A">
    <w:pPr>
      <w:jc w:val="center"/>
      <w:rPr>
        <w:lang w:val="en-US"/>
      </w:rPr>
    </w:pPr>
    <w:r w:rsidRPr="0076194A">
      <w:rPr>
        <w:lang w:val="en-US"/>
      </w:rPr>
      <w:t>Publisher: NPG; Journal: Nature: Nature; Article Type: BCA</w:t>
    </w:r>
  </w:p>
  <w:p w14:paraId="3D972209" w14:textId="708BCA39" w:rsidR="009571B1" w:rsidRPr="0076194A" w:rsidRDefault="0076194A" w:rsidP="0076194A">
    <w:pPr>
      <w:jc w:val="center"/>
      <w:rPr>
        <w:lang w:val="en-US"/>
      </w:rPr>
    </w:pPr>
    <w:r w:rsidRPr="0076194A">
      <w:rPr>
        <w:lang w:val="en-US"/>
      </w:rPr>
      <w:t xml:space="preserve"> DOI: 10.1038/nature13692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CheckHeader" w:val="T"/>
    <w:docVar w:name="DOI" w:val="10.1038/nature13692"/>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 w:name="ex_AddedHTMLPreformat" w:val="Consolas"/>
    <w:docVar w:name="ex_AutoRedact" w:val="APComplete"/>
    <w:docVar w:name="ex_Citations" w:val="APComplete"/>
    <w:docVar w:name="ex_CitConv" w:val="APComplete"/>
    <w:docVar w:name="ex_CitOrder" w:val="APComplete"/>
    <w:docVar w:name="ex_CitRenum" w:val="APComplete"/>
    <w:docVar w:name="ex_CleanUp" w:val="CleanUpComplete"/>
    <w:docVar w:name="ex_CrossRef" w:val="APComplete"/>
    <w:docVar w:name="ex_eXtylesBuild" w:val="2714"/>
    <w:docVar w:name="ex_FontAudit" w:val="APComplete"/>
    <w:docVar w:name="EX_LAST_PALETTE_TAB" w:val="3"/>
    <w:docVar w:name="ex_ParseBib" w:val="APComplete"/>
    <w:docVar w:name="ex_Pubmedap" w:val="APComplete"/>
    <w:docVar w:name="ex_StyleRefs"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
    <w:docVar w:name="iceFileDir" w:val="C:\Users\N.Fanget\Documents\Dropbox\Subbing\nature13691_FraylingBCA"/>
    <w:docVar w:name="iceFileName" w:val="nature13692_HemaniReply.docx"/>
    <w:docVar w:name="iceJABR" w:val="Nature"/>
    <w:docVar w:name="iceJournal" w:val="Nature: Nature"/>
    <w:docVar w:name="iceJournalName" w:val=" Nature"/>
    <w:docVar w:name="icePublisher" w:val="NPG"/>
    <w:docVar w:name="iceType" w:val="BCA"/>
    <w:docVar w:name="PreEdit Baseline Path" w:val="C:\Users\N.Fanget\Documents\Dropbox\Subbing\nature13691_FraylingBCA\ppnature13692_HemaniReply$base.docx"/>
    <w:docVar w:name="PreEdit Baseline Timestamp" w:val="01/08/2014 16:43:57"/>
    <w:docVar w:name="PreEdit Up-Front Loss" w:val="complete"/>
  </w:docVars>
  <w:rsids>
    <w:rsidRoot w:val="00520882"/>
    <w:rsid w:val="00013A57"/>
    <w:rsid w:val="000177BB"/>
    <w:rsid w:val="00056C78"/>
    <w:rsid w:val="00063880"/>
    <w:rsid w:val="00067BF0"/>
    <w:rsid w:val="000721C6"/>
    <w:rsid w:val="00074878"/>
    <w:rsid w:val="00090207"/>
    <w:rsid w:val="00095888"/>
    <w:rsid w:val="000B0981"/>
    <w:rsid w:val="000B2E6D"/>
    <w:rsid w:val="000B722D"/>
    <w:rsid w:val="000C2C7C"/>
    <w:rsid w:val="000C3CF3"/>
    <w:rsid w:val="000C559C"/>
    <w:rsid w:val="000F0738"/>
    <w:rsid w:val="000F3B25"/>
    <w:rsid w:val="00122333"/>
    <w:rsid w:val="00124405"/>
    <w:rsid w:val="00132CFA"/>
    <w:rsid w:val="00140CF7"/>
    <w:rsid w:val="00145181"/>
    <w:rsid w:val="00146E3F"/>
    <w:rsid w:val="00151D37"/>
    <w:rsid w:val="00155426"/>
    <w:rsid w:val="00186B39"/>
    <w:rsid w:val="0019369E"/>
    <w:rsid w:val="00197AAB"/>
    <w:rsid w:val="001A6746"/>
    <w:rsid w:val="001B23C0"/>
    <w:rsid w:val="001B6169"/>
    <w:rsid w:val="001B7A66"/>
    <w:rsid w:val="001C0679"/>
    <w:rsid w:val="001C42C0"/>
    <w:rsid w:val="001C477F"/>
    <w:rsid w:val="001D6057"/>
    <w:rsid w:val="001E54B6"/>
    <w:rsid w:val="00200F89"/>
    <w:rsid w:val="002211E5"/>
    <w:rsid w:val="002313A5"/>
    <w:rsid w:val="0023594C"/>
    <w:rsid w:val="00240BFB"/>
    <w:rsid w:val="00247D10"/>
    <w:rsid w:val="00262ABE"/>
    <w:rsid w:val="002A09EB"/>
    <w:rsid w:val="002A7AC7"/>
    <w:rsid w:val="002B0836"/>
    <w:rsid w:val="002C2204"/>
    <w:rsid w:val="002D0EDD"/>
    <w:rsid w:val="002D7507"/>
    <w:rsid w:val="002E5704"/>
    <w:rsid w:val="00304314"/>
    <w:rsid w:val="00312B67"/>
    <w:rsid w:val="00320961"/>
    <w:rsid w:val="00341AB7"/>
    <w:rsid w:val="00345D14"/>
    <w:rsid w:val="00353395"/>
    <w:rsid w:val="0035517D"/>
    <w:rsid w:val="00355701"/>
    <w:rsid w:val="00364FD0"/>
    <w:rsid w:val="00384744"/>
    <w:rsid w:val="003E1F15"/>
    <w:rsid w:val="003F2751"/>
    <w:rsid w:val="004017C1"/>
    <w:rsid w:val="00422607"/>
    <w:rsid w:val="00422BAB"/>
    <w:rsid w:val="00424A86"/>
    <w:rsid w:val="004302E2"/>
    <w:rsid w:val="00450318"/>
    <w:rsid w:val="004624B8"/>
    <w:rsid w:val="00467C19"/>
    <w:rsid w:val="00487D46"/>
    <w:rsid w:val="004A42B0"/>
    <w:rsid w:val="004A5B96"/>
    <w:rsid w:val="004B0217"/>
    <w:rsid w:val="004D2AB7"/>
    <w:rsid w:val="004D6857"/>
    <w:rsid w:val="004E425A"/>
    <w:rsid w:val="004E665B"/>
    <w:rsid w:val="004F32B7"/>
    <w:rsid w:val="00504D4D"/>
    <w:rsid w:val="00516083"/>
    <w:rsid w:val="00520882"/>
    <w:rsid w:val="00521DB0"/>
    <w:rsid w:val="00540D14"/>
    <w:rsid w:val="005900C4"/>
    <w:rsid w:val="00592093"/>
    <w:rsid w:val="005B49F1"/>
    <w:rsid w:val="005B6D44"/>
    <w:rsid w:val="005C6CAE"/>
    <w:rsid w:val="005C7880"/>
    <w:rsid w:val="005D17FA"/>
    <w:rsid w:val="005E79B0"/>
    <w:rsid w:val="00600F92"/>
    <w:rsid w:val="00606EED"/>
    <w:rsid w:val="00617625"/>
    <w:rsid w:val="006255BB"/>
    <w:rsid w:val="00630448"/>
    <w:rsid w:val="0064618B"/>
    <w:rsid w:val="00650121"/>
    <w:rsid w:val="00650F18"/>
    <w:rsid w:val="0065120D"/>
    <w:rsid w:val="006525DB"/>
    <w:rsid w:val="00666913"/>
    <w:rsid w:val="00693F88"/>
    <w:rsid w:val="006A11EB"/>
    <w:rsid w:val="006A3F68"/>
    <w:rsid w:val="006A7B41"/>
    <w:rsid w:val="006D2321"/>
    <w:rsid w:val="006D2FD4"/>
    <w:rsid w:val="006D5898"/>
    <w:rsid w:val="006E0BC3"/>
    <w:rsid w:val="006E780C"/>
    <w:rsid w:val="006F0B09"/>
    <w:rsid w:val="007133F4"/>
    <w:rsid w:val="00713595"/>
    <w:rsid w:val="00731246"/>
    <w:rsid w:val="0074180E"/>
    <w:rsid w:val="007439AC"/>
    <w:rsid w:val="007553BA"/>
    <w:rsid w:val="0076194A"/>
    <w:rsid w:val="00792BB9"/>
    <w:rsid w:val="00796837"/>
    <w:rsid w:val="0079757D"/>
    <w:rsid w:val="007A2E3F"/>
    <w:rsid w:val="007A3244"/>
    <w:rsid w:val="007A595A"/>
    <w:rsid w:val="007A7199"/>
    <w:rsid w:val="007B616D"/>
    <w:rsid w:val="007C0338"/>
    <w:rsid w:val="007C70BC"/>
    <w:rsid w:val="007D0E36"/>
    <w:rsid w:val="007D18EF"/>
    <w:rsid w:val="007D6294"/>
    <w:rsid w:val="007E29E2"/>
    <w:rsid w:val="007E7CBC"/>
    <w:rsid w:val="007F1BE4"/>
    <w:rsid w:val="007F4073"/>
    <w:rsid w:val="007F67DF"/>
    <w:rsid w:val="007F73A4"/>
    <w:rsid w:val="00800614"/>
    <w:rsid w:val="00806E5F"/>
    <w:rsid w:val="008165F6"/>
    <w:rsid w:val="008267D1"/>
    <w:rsid w:val="00875F9C"/>
    <w:rsid w:val="008D4CF5"/>
    <w:rsid w:val="008E4528"/>
    <w:rsid w:val="008E7C74"/>
    <w:rsid w:val="008F283D"/>
    <w:rsid w:val="008F6BBF"/>
    <w:rsid w:val="009052F1"/>
    <w:rsid w:val="009152A4"/>
    <w:rsid w:val="00936FEE"/>
    <w:rsid w:val="009461E6"/>
    <w:rsid w:val="00951A2C"/>
    <w:rsid w:val="00953538"/>
    <w:rsid w:val="009571B1"/>
    <w:rsid w:val="00972DCD"/>
    <w:rsid w:val="00975F53"/>
    <w:rsid w:val="00977B3A"/>
    <w:rsid w:val="00981649"/>
    <w:rsid w:val="009A71A2"/>
    <w:rsid w:val="009D5D3D"/>
    <w:rsid w:val="009E5101"/>
    <w:rsid w:val="009F2408"/>
    <w:rsid w:val="00A028A7"/>
    <w:rsid w:val="00A05677"/>
    <w:rsid w:val="00A25938"/>
    <w:rsid w:val="00A510C0"/>
    <w:rsid w:val="00A86848"/>
    <w:rsid w:val="00A87D4B"/>
    <w:rsid w:val="00A93631"/>
    <w:rsid w:val="00AA5D70"/>
    <w:rsid w:val="00AB239B"/>
    <w:rsid w:val="00AD037C"/>
    <w:rsid w:val="00AE3B8F"/>
    <w:rsid w:val="00AF5554"/>
    <w:rsid w:val="00B236D6"/>
    <w:rsid w:val="00B560D2"/>
    <w:rsid w:val="00B67A45"/>
    <w:rsid w:val="00B83B83"/>
    <w:rsid w:val="00B865BB"/>
    <w:rsid w:val="00B877A6"/>
    <w:rsid w:val="00B95FBC"/>
    <w:rsid w:val="00BB0697"/>
    <w:rsid w:val="00BB31C8"/>
    <w:rsid w:val="00BB3E49"/>
    <w:rsid w:val="00BD705F"/>
    <w:rsid w:val="00BE05B3"/>
    <w:rsid w:val="00BE5E83"/>
    <w:rsid w:val="00BE7B1A"/>
    <w:rsid w:val="00BF207D"/>
    <w:rsid w:val="00BF6FCF"/>
    <w:rsid w:val="00C05A5F"/>
    <w:rsid w:val="00C13736"/>
    <w:rsid w:val="00C24067"/>
    <w:rsid w:val="00C24226"/>
    <w:rsid w:val="00C27798"/>
    <w:rsid w:val="00C4055C"/>
    <w:rsid w:val="00C53450"/>
    <w:rsid w:val="00C64257"/>
    <w:rsid w:val="00C707FB"/>
    <w:rsid w:val="00C9092F"/>
    <w:rsid w:val="00C91475"/>
    <w:rsid w:val="00C92FC6"/>
    <w:rsid w:val="00CA22E1"/>
    <w:rsid w:val="00CA3325"/>
    <w:rsid w:val="00CA407B"/>
    <w:rsid w:val="00CD0654"/>
    <w:rsid w:val="00CD114A"/>
    <w:rsid w:val="00CD5676"/>
    <w:rsid w:val="00CD6D87"/>
    <w:rsid w:val="00CE1483"/>
    <w:rsid w:val="00CE1775"/>
    <w:rsid w:val="00CF233A"/>
    <w:rsid w:val="00D03A6C"/>
    <w:rsid w:val="00D40EF8"/>
    <w:rsid w:val="00D5313D"/>
    <w:rsid w:val="00D6745B"/>
    <w:rsid w:val="00D72A74"/>
    <w:rsid w:val="00D7364D"/>
    <w:rsid w:val="00D77058"/>
    <w:rsid w:val="00D87F1F"/>
    <w:rsid w:val="00D95697"/>
    <w:rsid w:val="00DA453B"/>
    <w:rsid w:val="00DB6106"/>
    <w:rsid w:val="00DF0A03"/>
    <w:rsid w:val="00E00B62"/>
    <w:rsid w:val="00E01A3D"/>
    <w:rsid w:val="00E11F85"/>
    <w:rsid w:val="00E2008D"/>
    <w:rsid w:val="00E34236"/>
    <w:rsid w:val="00E41293"/>
    <w:rsid w:val="00E42DA1"/>
    <w:rsid w:val="00E444BF"/>
    <w:rsid w:val="00E4630E"/>
    <w:rsid w:val="00E61A90"/>
    <w:rsid w:val="00E721C0"/>
    <w:rsid w:val="00E75C3D"/>
    <w:rsid w:val="00E8045F"/>
    <w:rsid w:val="00E901BA"/>
    <w:rsid w:val="00E95E12"/>
    <w:rsid w:val="00EA06DA"/>
    <w:rsid w:val="00EB1D77"/>
    <w:rsid w:val="00EB3DFA"/>
    <w:rsid w:val="00EB79E0"/>
    <w:rsid w:val="00EE182F"/>
    <w:rsid w:val="00F0059C"/>
    <w:rsid w:val="00F128C1"/>
    <w:rsid w:val="00F23E57"/>
    <w:rsid w:val="00F3399B"/>
    <w:rsid w:val="00F34571"/>
    <w:rsid w:val="00F4068B"/>
    <w:rsid w:val="00F62DEC"/>
    <w:rsid w:val="00F710D1"/>
    <w:rsid w:val="00F76337"/>
    <w:rsid w:val="00F77D35"/>
    <w:rsid w:val="00F8589F"/>
    <w:rsid w:val="00F8680B"/>
    <w:rsid w:val="00F877B4"/>
    <w:rsid w:val="00F927E0"/>
    <w:rsid w:val="00F94A40"/>
    <w:rsid w:val="00F96E77"/>
    <w:rsid w:val="00FA6793"/>
    <w:rsid w:val="00FB012D"/>
    <w:rsid w:val="00FB18D5"/>
    <w:rsid w:val="00FB3659"/>
    <w:rsid w:val="00FC305C"/>
    <w:rsid w:val="00FC47A0"/>
    <w:rsid w:val="00FE4B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8E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4A"/>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76194A"/>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rPr>
  </w:style>
  <w:style w:type="character" w:customStyle="1" w:styleId="CommentSubjectChar">
    <w:name w:val="Comment Subject Char"/>
    <w:basedOn w:val="CommentTextChar"/>
    <w:link w:val="CommentSubject"/>
    <w:uiPriority w:val="99"/>
    <w:semiHidden/>
    <w:rsid w:val="002313A5"/>
    <w:rPr>
      <w:b/>
      <w:bCs/>
      <w:sz w:val="20"/>
      <w:szCs w:val="20"/>
    </w:rPr>
  </w:style>
  <w:style w:type="paragraph" w:styleId="HTMLPreformatted">
    <w:name w:val="HTML Preformatted"/>
    <w:basedOn w:val="Normal"/>
    <w:link w:val="HTMLPreformattedChar"/>
    <w:uiPriority w:val="99"/>
    <w:semiHidden/>
    <w:unhideWhenUsed/>
    <w:rsid w:val="009571B1"/>
    <w:rPr>
      <w:rFonts w:ascii="Consolas" w:hAnsi="Consolas" w:cs="Consolas"/>
    </w:rPr>
  </w:style>
  <w:style w:type="character" w:customStyle="1" w:styleId="HTMLPreformattedChar">
    <w:name w:val="HTML Preformatted Char"/>
    <w:basedOn w:val="DefaultParagraphFont"/>
    <w:link w:val="HTMLPreformatted"/>
    <w:uiPriority w:val="99"/>
    <w:semiHidden/>
    <w:rsid w:val="009571B1"/>
    <w:rPr>
      <w:rFonts w:ascii="Consolas" w:hAnsi="Consolas" w:cs="Consolas"/>
      <w:sz w:val="20"/>
      <w:szCs w:val="20"/>
    </w:rPr>
  </w:style>
  <w:style w:type="paragraph" w:styleId="Header">
    <w:name w:val="header"/>
    <w:basedOn w:val="Normal"/>
    <w:link w:val="HeaderChar"/>
    <w:uiPriority w:val="99"/>
    <w:unhideWhenUsed/>
    <w:rsid w:val="009571B1"/>
    <w:pPr>
      <w:tabs>
        <w:tab w:val="center" w:pos="4513"/>
        <w:tab w:val="right" w:pos="9026"/>
      </w:tabs>
    </w:pPr>
  </w:style>
  <w:style w:type="character" w:customStyle="1" w:styleId="HeaderChar">
    <w:name w:val="Header Char"/>
    <w:basedOn w:val="DefaultParagraphFont"/>
    <w:link w:val="Header"/>
    <w:uiPriority w:val="99"/>
    <w:rsid w:val="009571B1"/>
  </w:style>
  <w:style w:type="paragraph" w:styleId="Footer">
    <w:name w:val="footer"/>
    <w:basedOn w:val="Normal"/>
    <w:link w:val="FooterChar"/>
    <w:uiPriority w:val="99"/>
    <w:unhideWhenUsed/>
    <w:rsid w:val="009571B1"/>
    <w:pPr>
      <w:tabs>
        <w:tab w:val="center" w:pos="4513"/>
        <w:tab w:val="right" w:pos="9026"/>
      </w:tabs>
    </w:pPr>
  </w:style>
  <w:style w:type="character" w:customStyle="1" w:styleId="FooterChar">
    <w:name w:val="Footer Char"/>
    <w:basedOn w:val="DefaultParagraphFont"/>
    <w:link w:val="Footer"/>
    <w:uiPriority w:val="99"/>
    <w:rsid w:val="009571B1"/>
  </w:style>
  <w:style w:type="character" w:customStyle="1" w:styleId="bibarticle">
    <w:name w:val="bib_article"/>
    <w:basedOn w:val="bibbase"/>
    <w:rsid w:val="0076194A"/>
    <w:rPr>
      <w:sz w:val="24"/>
      <w:bdr w:val="none" w:sz="0" w:space="0" w:color="auto"/>
      <w:shd w:val="clear" w:color="auto" w:fill="CCFFFF"/>
    </w:rPr>
  </w:style>
  <w:style w:type="character" w:customStyle="1" w:styleId="bibdoi">
    <w:name w:val="bib_doi"/>
    <w:basedOn w:val="bibbase"/>
    <w:rsid w:val="0076194A"/>
    <w:rPr>
      <w:sz w:val="24"/>
      <w:bdr w:val="none" w:sz="0" w:space="0" w:color="auto"/>
      <w:shd w:val="clear" w:color="auto" w:fill="CCFFCC"/>
    </w:rPr>
  </w:style>
  <w:style w:type="character" w:customStyle="1" w:styleId="bibetal">
    <w:name w:val="bib_etal"/>
    <w:basedOn w:val="bibbase"/>
    <w:rsid w:val="0076194A"/>
    <w:rPr>
      <w:sz w:val="24"/>
      <w:bdr w:val="none" w:sz="0" w:space="0" w:color="auto"/>
      <w:shd w:val="clear" w:color="auto" w:fill="CCFF99"/>
    </w:rPr>
  </w:style>
  <w:style w:type="character" w:customStyle="1" w:styleId="bibfname">
    <w:name w:val="bib_fname"/>
    <w:basedOn w:val="bibbase"/>
    <w:rsid w:val="0076194A"/>
    <w:rPr>
      <w:sz w:val="24"/>
      <w:bdr w:val="none" w:sz="0" w:space="0" w:color="auto"/>
      <w:shd w:val="clear" w:color="auto" w:fill="FFFFCC"/>
    </w:rPr>
  </w:style>
  <w:style w:type="character" w:customStyle="1" w:styleId="bibfpage">
    <w:name w:val="bib_fpage"/>
    <w:basedOn w:val="bibbase"/>
    <w:rsid w:val="0076194A"/>
    <w:rPr>
      <w:sz w:val="24"/>
      <w:bdr w:val="none" w:sz="0" w:space="0" w:color="auto"/>
      <w:shd w:val="clear" w:color="auto" w:fill="E6E6E6"/>
    </w:rPr>
  </w:style>
  <w:style w:type="character" w:customStyle="1" w:styleId="bibissue">
    <w:name w:val="bib_issue"/>
    <w:basedOn w:val="bibbase"/>
    <w:rsid w:val="0076194A"/>
    <w:rPr>
      <w:sz w:val="24"/>
      <w:bdr w:val="none" w:sz="0" w:space="0" w:color="auto"/>
      <w:shd w:val="clear" w:color="auto" w:fill="FFFFAB"/>
    </w:rPr>
  </w:style>
  <w:style w:type="character" w:customStyle="1" w:styleId="bibjournal">
    <w:name w:val="bib_journal"/>
    <w:basedOn w:val="bibbase"/>
    <w:rsid w:val="0076194A"/>
    <w:rPr>
      <w:i/>
      <w:sz w:val="24"/>
      <w:bdr w:val="none" w:sz="0" w:space="0" w:color="auto"/>
      <w:shd w:val="clear" w:color="auto" w:fill="F9DECF"/>
    </w:rPr>
  </w:style>
  <w:style w:type="character" w:customStyle="1" w:styleId="biblpage">
    <w:name w:val="bib_lpage"/>
    <w:basedOn w:val="bibbase"/>
    <w:rsid w:val="0076194A"/>
    <w:rPr>
      <w:sz w:val="24"/>
      <w:bdr w:val="none" w:sz="0" w:space="0" w:color="auto"/>
      <w:shd w:val="clear" w:color="auto" w:fill="D9D9D9"/>
    </w:rPr>
  </w:style>
  <w:style w:type="character" w:customStyle="1" w:styleId="bibnumber">
    <w:name w:val="bib_number"/>
    <w:basedOn w:val="bibbase"/>
    <w:rsid w:val="0076194A"/>
    <w:rPr>
      <w:sz w:val="24"/>
      <w:bdr w:val="none" w:sz="0" w:space="0" w:color="auto"/>
      <w:shd w:val="clear" w:color="auto" w:fill="CCCCFF"/>
    </w:rPr>
  </w:style>
  <w:style w:type="character" w:customStyle="1" w:styleId="biborganization">
    <w:name w:val="bib_organization"/>
    <w:basedOn w:val="bibbase"/>
    <w:rsid w:val="0076194A"/>
    <w:rPr>
      <w:sz w:val="24"/>
      <w:bdr w:val="none" w:sz="0" w:space="0" w:color="auto"/>
      <w:shd w:val="clear" w:color="auto" w:fill="CCFF99"/>
    </w:rPr>
  </w:style>
  <w:style w:type="character" w:customStyle="1" w:styleId="bibsuppl">
    <w:name w:val="bib_suppl"/>
    <w:basedOn w:val="bibbase"/>
    <w:rsid w:val="0076194A"/>
    <w:rPr>
      <w:sz w:val="24"/>
      <w:bdr w:val="none" w:sz="0" w:space="0" w:color="auto"/>
      <w:shd w:val="clear" w:color="auto" w:fill="FFCC66"/>
    </w:rPr>
  </w:style>
  <w:style w:type="character" w:customStyle="1" w:styleId="bibsurname">
    <w:name w:val="bib_surname"/>
    <w:basedOn w:val="bibbase"/>
    <w:rsid w:val="0076194A"/>
    <w:rPr>
      <w:sz w:val="24"/>
      <w:bdr w:val="none" w:sz="0" w:space="0" w:color="auto"/>
      <w:shd w:val="clear" w:color="auto" w:fill="CCFF99"/>
    </w:rPr>
  </w:style>
  <w:style w:type="character" w:customStyle="1" w:styleId="bibunpubl">
    <w:name w:val="bib_unpubl"/>
    <w:basedOn w:val="bibbase"/>
    <w:rsid w:val="0076194A"/>
    <w:rPr>
      <w:sz w:val="24"/>
    </w:rPr>
  </w:style>
  <w:style w:type="character" w:customStyle="1" w:styleId="biburl">
    <w:name w:val="bib_url"/>
    <w:basedOn w:val="bibbase"/>
    <w:rsid w:val="0076194A"/>
    <w:rPr>
      <w:sz w:val="24"/>
      <w:bdr w:val="none" w:sz="0" w:space="0" w:color="auto"/>
      <w:shd w:val="clear" w:color="auto" w:fill="CCFF66"/>
    </w:rPr>
  </w:style>
  <w:style w:type="character" w:customStyle="1" w:styleId="bibvolume">
    <w:name w:val="bib_volume"/>
    <w:basedOn w:val="bibbase"/>
    <w:rsid w:val="0076194A"/>
    <w:rPr>
      <w:b/>
      <w:sz w:val="24"/>
      <w:bdr w:val="none" w:sz="0" w:space="0" w:color="auto"/>
      <w:shd w:val="clear" w:color="auto" w:fill="CCECFF"/>
    </w:rPr>
  </w:style>
  <w:style w:type="character" w:customStyle="1" w:styleId="bibyear">
    <w:name w:val="bib_year"/>
    <w:basedOn w:val="bibbase"/>
    <w:rsid w:val="0076194A"/>
    <w:rPr>
      <w:sz w:val="24"/>
      <w:bdr w:val="none" w:sz="0" w:space="0" w:color="auto"/>
      <w:shd w:val="clear" w:color="auto" w:fill="FFCCFF"/>
    </w:rPr>
  </w:style>
  <w:style w:type="character" w:customStyle="1" w:styleId="citebib">
    <w:name w:val="cite_bib"/>
    <w:basedOn w:val="citebase"/>
    <w:rsid w:val="0076194A"/>
    <w:rPr>
      <w:sz w:val="24"/>
      <w:bdr w:val="none" w:sz="0" w:space="0" w:color="auto"/>
      <w:shd w:val="clear" w:color="auto" w:fill="CCFFFF"/>
    </w:rPr>
  </w:style>
  <w:style w:type="character" w:customStyle="1" w:styleId="citebox">
    <w:name w:val="cite_box"/>
    <w:rsid w:val="0076194A"/>
    <w:rPr>
      <w:sz w:val="24"/>
      <w:bdr w:val="none" w:sz="0" w:space="0" w:color="auto"/>
      <w:shd w:val="clear" w:color="auto" w:fill="CCC0D9"/>
    </w:rPr>
  </w:style>
  <w:style w:type="character" w:customStyle="1" w:styleId="citefig">
    <w:name w:val="cite_fig"/>
    <w:basedOn w:val="citebase"/>
    <w:rsid w:val="0076194A"/>
    <w:rPr>
      <w:color w:val="auto"/>
      <w:sz w:val="24"/>
      <w:bdr w:val="none" w:sz="0" w:space="0" w:color="auto"/>
      <w:shd w:val="clear" w:color="auto" w:fill="CCFFCC"/>
    </w:rPr>
  </w:style>
  <w:style w:type="character" w:customStyle="1" w:styleId="citetbl">
    <w:name w:val="cite_tbl"/>
    <w:basedOn w:val="citebase"/>
    <w:rsid w:val="0076194A"/>
    <w:rPr>
      <w:color w:val="auto"/>
      <w:sz w:val="24"/>
      <w:bdr w:val="none" w:sz="0" w:space="0" w:color="auto"/>
      <w:shd w:val="clear" w:color="auto" w:fill="FF9999"/>
    </w:rPr>
  </w:style>
  <w:style w:type="character" w:customStyle="1" w:styleId="bibdeg">
    <w:name w:val="bib_deg"/>
    <w:basedOn w:val="bibbase"/>
    <w:rsid w:val="0076194A"/>
    <w:rPr>
      <w:sz w:val="24"/>
    </w:rPr>
  </w:style>
  <w:style w:type="character" w:customStyle="1" w:styleId="bibsuffix">
    <w:name w:val="bib_suffix"/>
    <w:basedOn w:val="bibbase"/>
    <w:rsid w:val="0076194A"/>
    <w:rPr>
      <w:sz w:val="24"/>
    </w:rPr>
  </w:style>
  <w:style w:type="character" w:customStyle="1" w:styleId="bibcomment">
    <w:name w:val="bib_comment"/>
    <w:basedOn w:val="bibbase"/>
    <w:rsid w:val="0076194A"/>
    <w:rPr>
      <w:sz w:val="24"/>
    </w:rPr>
  </w:style>
  <w:style w:type="character" w:customStyle="1" w:styleId="audeg">
    <w:name w:val="au_deg"/>
    <w:basedOn w:val="aubase"/>
    <w:rsid w:val="0076194A"/>
    <w:rPr>
      <w:sz w:val="20"/>
      <w:bdr w:val="none" w:sz="0" w:space="0" w:color="auto"/>
      <w:shd w:val="clear" w:color="auto" w:fill="FFFF00"/>
    </w:rPr>
  </w:style>
  <w:style w:type="character" w:customStyle="1" w:styleId="aufname">
    <w:name w:val="au_fname"/>
    <w:basedOn w:val="aubase"/>
    <w:rsid w:val="0076194A"/>
    <w:rPr>
      <w:sz w:val="20"/>
      <w:bdr w:val="none" w:sz="0" w:space="0" w:color="auto"/>
      <w:shd w:val="clear" w:color="auto" w:fill="00FFFF"/>
    </w:rPr>
  </w:style>
  <w:style w:type="character" w:customStyle="1" w:styleId="aurole">
    <w:name w:val="au_role"/>
    <w:basedOn w:val="aubase"/>
    <w:rsid w:val="0076194A"/>
    <w:rPr>
      <w:sz w:val="20"/>
      <w:bdr w:val="none" w:sz="0" w:space="0" w:color="auto"/>
      <w:shd w:val="clear" w:color="auto" w:fill="808000"/>
    </w:rPr>
  </w:style>
  <w:style w:type="character" w:customStyle="1" w:styleId="ausuffix">
    <w:name w:val="au_suffix"/>
    <w:basedOn w:val="aubase"/>
    <w:rsid w:val="0076194A"/>
    <w:rPr>
      <w:sz w:val="20"/>
      <w:bdr w:val="none" w:sz="0" w:space="0" w:color="auto"/>
      <w:shd w:val="clear" w:color="auto" w:fill="FF00FF"/>
    </w:rPr>
  </w:style>
  <w:style w:type="character" w:customStyle="1" w:styleId="ausurname">
    <w:name w:val="au_surname"/>
    <w:basedOn w:val="aubase"/>
    <w:rsid w:val="0076194A"/>
    <w:rPr>
      <w:sz w:val="20"/>
      <w:bdr w:val="none" w:sz="0" w:space="0" w:color="auto"/>
      <w:shd w:val="clear" w:color="auto" w:fill="00FF00"/>
    </w:rPr>
  </w:style>
  <w:style w:type="character" w:customStyle="1" w:styleId="bibbase">
    <w:name w:val="bib_base"/>
    <w:rsid w:val="0076194A"/>
    <w:rPr>
      <w:sz w:val="24"/>
    </w:rPr>
  </w:style>
  <w:style w:type="character" w:customStyle="1" w:styleId="aubase">
    <w:name w:val="au_base"/>
    <w:rsid w:val="0076194A"/>
    <w:rPr>
      <w:sz w:val="20"/>
    </w:rPr>
  </w:style>
  <w:style w:type="character" w:customStyle="1" w:styleId="citebase">
    <w:name w:val="cite_base"/>
    <w:rsid w:val="0076194A"/>
    <w:rPr>
      <w:sz w:val="24"/>
    </w:rPr>
  </w:style>
  <w:style w:type="character" w:customStyle="1" w:styleId="aucollab">
    <w:name w:val="au_collab"/>
    <w:basedOn w:val="aubase"/>
    <w:rsid w:val="0076194A"/>
    <w:rPr>
      <w:sz w:val="20"/>
      <w:bdr w:val="none" w:sz="0" w:space="0" w:color="auto"/>
      <w:shd w:val="clear" w:color="auto" w:fill="C0C0C0"/>
    </w:rPr>
  </w:style>
  <w:style w:type="character" w:customStyle="1" w:styleId="citefn">
    <w:name w:val="cite_fn"/>
    <w:basedOn w:val="citebase"/>
    <w:rsid w:val="0076194A"/>
    <w:rPr>
      <w:sz w:val="24"/>
      <w:shd w:val="clear" w:color="auto" w:fill="FF99CC"/>
    </w:rPr>
  </w:style>
  <w:style w:type="character" w:customStyle="1" w:styleId="citeen">
    <w:name w:val="cite_en"/>
    <w:basedOn w:val="citebase"/>
    <w:rsid w:val="0076194A"/>
    <w:rPr>
      <w:sz w:val="24"/>
      <w:bdr w:val="none" w:sz="0" w:space="0" w:color="auto"/>
      <w:shd w:val="clear" w:color="auto" w:fill="FFFF99"/>
      <w:vertAlign w:val="superscript"/>
    </w:rPr>
  </w:style>
  <w:style w:type="character" w:customStyle="1" w:styleId="eqno">
    <w:name w:val="eq_no"/>
    <w:basedOn w:val="citebase"/>
    <w:rsid w:val="0076194A"/>
    <w:rPr>
      <w:sz w:val="24"/>
    </w:rPr>
  </w:style>
  <w:style w:type="character" w:customStyle="1" w:styleId="Heading1Char">
    <w:name w:val="Heading 1 Char"/>
    <w:basedOn w:val="DefaultParagraphFont"/>
    <w:link w:val="Heading1"/>
    <w:uiPriority w:val="9"/>
    <w:rsid w:val="009571B1"/>
    <w:rPr>
      <w:rFonts w:ascii="Arial" w:eastAsia="Times New Roman" w:hAnsi="Arial" w:cs="Times New Roman"/>
      <w:b/>
      <w:kern w:val="28"/>
      <w:sz w:val="28"/>
      <w:szCs w:val="20"/>
      <w:lang w:val="en-GB"/>
    </w:rPr>
  </w:style>
  <w:style w:type="paragraph" w:customStyle="1" w:styleId="BaseHeading">
    <w:name w:val="Base_Heading"/>
    <w:rsid w:val="0076194A"/>
    <w:pPr>
      <w:keepNext/>
      <w:spacing w:before="240"/>
      <w:outlineLvl w:val="0"/>
    </w:pPr>
    <w:rPr>
      <w:rFonts w:ascii="Arial" w:eastAsia="Times New Roman" w:hAnsi="Arial" w:cs="Times New Roman"/>
      <w:b/>
      <w:kern w:val="28"/>
      <w:sz w:val="28"/>
      <w:szCs w:val="20"/>
      <w:lang w:val="en-GB"/>
    </w:rPr>
  </w:style>
  <w:style w:type="paragraph" w:customStyle="1" w:styleId="BaseText">
    <w:name w:val="Base_Text"/>
    <w:link w:val="BaseTextChar"/>
    <w:rsid w:val="0076194A"/>
    <w:pPr>
      <w:spacing w:before="120"/>
    </w:pPr>
    <w:rPr>
      <w:rFonts w:ascii="Times New Roman" w:eastAsia="Times New Roman" w:hAnsi="Times New Roman" w:cs="Times New Roman"/>
      <w:sz w:val="20"/>
      <w:szCs w:val="20"/>
      <w:lang w:val="en-GB"/>
    </w:rPr>
  </w:style>
  <w:style w:type="paragraph" w:customStyle="1" w:styleId="Abstract">
    <w:name w:val="Abstract"/>
    <w:basedOn w:val="BaseText"/>
    <w:rsid w:val="0076194A"/>
    <w:pPr>
      <w:spacing w:line="360" w:lineRule="auto"/>
    </w:pPr>
    <w:rPr>
      <w:b/>
      <w:sz w:val="24"/>
    </w:rPr>
  </w:style>
  <w:style w:type="paragraph" w:customStyle="1" w:styleId="Acknowledgment">
    <w:name w:val="Acknowledgment"/>
    <w:basedOn w:val="BaseText"/>
    <w:rsid w:val="0076194A"/>
    <w:pPr>
      <w:spacing w:line="360" w:lineRule="auto"/>
    </w:pPr>
  </w:style>
  <w:style w:type="paragraph" w:customStyle="1" w:styleId="AcknowledgmentTitle">
    <w:name w:val="AcknowledgmentTitle"/>
    <w:basedOn w:val="Heading1"/>
    <w:rsid w:val="0076194A"/>
    <w:rPr>
      <w:sz w:val="24"/>
    </w:rPr>
  </w:style>
  <w:style w:type="paragraph" w:customStyle="1" w:styleId="Affiliations">
    <w:name w:val="Affiliations"/>
    <w:basedOn w:val="BaseText"/>
    <w:rsid w:val="0076194A"/>
    <w:pPr>
      <w:spacing w:line="360" w:lineRule="auto"/>
    </w:pPr>
  </w:style>
  <w:style w:type="paragraph" w:customStyle="1" w:styleId="Authors">
    <w:name w:val="Authors"/>
    <w:basedOn w:val="BaseText"/>
    <w:rsid w:val="0076194A"/>
    <w:pPr>
      <w:spacing w:line="360" w:lineRule="auto"/>
    </w:pPr>
  </w:style>
  <w:style w:type="paragraph" w:customStyle="1" w:styleId="BodyPara">
    <w:name w:val="BodyPara"/>
    <w:basedOn w:val="BaseText"/>
    <w:rsid w:val="0076194A"/>
    <w:pPr>
      <w:spacing w:line="360" w:lineRule="auto"/>
    </w:pPr>
    <w:rPr>
      <w:sz w:val="24"/>
    </w:rPr>
  </w:style>
  <w:style w:type="paragraph" w:customStyle="1" w:styleId="BodyIndent">
    <w:name w:val="BodyIndent"/>
    <w:basedOn w:val="BaseText"/>
    <w:link w:val="BodyIndentChar"/>
    <w:rsid w:val="0076194A"/>
    <w:pPr>
      <w:spacing w:line="360" w:lineRule="auto"/>
      <w:ind w:firstLine="720"/>
    </w:pPr>
    <w:rPr>
      <w:sz w:val="24"/>
    </w:rPr>
  </w:style>
  <w:style w:type="paragraph" w:customStyle="1" w:styleId="Boxhead">
    <w:name w:val="Boxhead"/>
    <w:basedOn w:val="Heading1"/>
    <w:rsid w:val="0076194A"/>
  </w:style>
  <w:style w:type="paragraph" w:customStyle="1" w:styleId="BoxText">
    <w:name w:val="BoxText"/>
    <w:basedOn w:val="BaseText"/>
    <w:rsid w:val="0076194A"/>
  </w:style>
  <w:style w:type="paragraph" w:customStyle="1" w:styleId="BulletedList">
    <w:name w:val="BulletedList"/>
    <w:basedOn w:val="BaseText"/>
    <w:rsid w:val="0076194A"/>
    <w:pPr>
      <w:ind w:left="360" w:hanging="360"/>
    </w:pPr>
  </w:style>
  <w:style w:type="paragraph" w:customStyle="1" w:styleId="CompInterest">
    <w:name w:val="CompInterest"/>
    <w:basedOn w:val="BaseText"/>
    <w:rsid w:val="0076194A"/>
    <w:pPr>
      <w:spacing w:line="360" w:lineRule="auto"/>
    </w:pPr>
  </w:style>
  <w:style w:type="paragraph" w:customStyle="1" w:styleId="Correspondence">
    <w:name w:val="Correspondence"/>
    <w:basedOn w:val="BaseText"/>
    <w:rsid w:val="0076194A"/>
    <w:pPr>
      <w:spacing w:line="360" w:lineRule="auto"/>
    </w:pPr>
  </w:style>
  <w:style w:type="paragraph" w:customStyle="1" w:styleId="DisplayMatter">
    <w:name w:val="DisplayMatter"/>
    <w:basedOn w:val="BaseText"/>
    <w:rsid w:val="0076194A"/>
  </w:style>
  <w:style w:type="paragraph" w:styleId="DocumentMap">
    <w:name w:val="Document Map"/>
    <w:basedOn w:val="Normal"/>
    <w:link w:val="DocumentMapChar"/>
    <w:uiPriority w:val="99"/>
    <w:semiHidden/>
    <w:rsid w:val="007619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9571B1"/>
    <w:rPr>
      <w:rFonts w:ascii="Tahoma" w:eastAsia="Times New Roman" w:hAnsi="Tahoma" w:cs="Times New Roman"/>
      <w:sz w:val="20"/>
      <w:szCs w:val="20"/>
      <w:shd w:val="clear" w:color="auto" w:fill="000080"/>
      <w:lang w:val="en-GB"/>
    </w:rPr>
  </w:style>
  <w:style w:type="paragraph" w:customStyle="1" w:styleId="Endnote">
    <w:name w:val="Endnote"/>
    <w:basedOn w:val="BaseText"/>
    <w:rsid w:val="0076194A"/>
  </w:style>
  <w:style w:type="paragraph" w:customStyle="1" w:styleId="Equation">
    <w:name w:val="Equation"/>
    <w:basedOn w:val="BaseText"/>
    <w:rsid w:val="0076194A"/>
    <w:pPr>
      <w:ind w:left="1440" w:right="1440"/>
    </w:pPr>
  </w:style>
  <w:style w:type="paragraph" w:customStyle="1" w:styleId="FigureLegend">
    <w:name w:val="FigureLegend"/>
    <w:basedOn w:val="BaseText"/>
    <w:rsid w:val="0076194A"/>
    <w:pPr>
      <w:spacing w:line="360" w:lineRule="auto"/>
    </w:pPr>
    <w:rPr>
      <w:sz w:val="24"/>
    </w:rPr>
  </w:style>
  <w:style w:type="paragraph" w:customStyle="1" w:styleId="FirstPara">
    <w:name w:val="FirstPara"/>
    <w:basedOn w:val="BaseText"/>
    <w:link w:val="FirstParaChar"/>
    <w:rsid w:val="0076194A"/>
    <w:pPr>
      <w:spacing w:line="360" w:lineRule="auto"/>
    </w:pPr>
    <w:rPr>
      <w:sz w:val="24"/>
    </w:rPr>
  </w:style>
  <w:style w:type="character" w:styleId="FollowedHyperlink">
    <w:name w:val="FollowedHyperlink"/>
    <w:uiPriority w:val="99"/>
    <w:rsid w:val="0076194A"/>
    <w:rPr>
      <w:color w:val="800080"/>
      <w:u w:val="single"/>
    </w:rPr>
  </w:style>
  <w:style w:type="paragraph" w:customStyle="1" w:styleId="Footnote">
    <w:name w:val="Footnote"/>
    <w:basedOn w:val="BaseText"/>
    <w:rsid w:val="0076194A"/>
    <w:pPr>
      <w:spacing w:line="360" w:lineRule="auto"/>
    </w:pPr>
  </w:style>
  <w:style w:type="paragraph" w:customStyle="1" w:styleId="Glossary">
    <w:name w:val="Glossary"/>
    <w:basedOn w:val="BaseText"/>
    <w:rsid w:val="0076194A"/>
  </w:style>
  <w:style w:type="paragraph" w:customStyle="1" w:styleId="GlossaryTerm">
    <w:name w:val="GlossaryTerm"/>
    <w:basedOn w:val="BaseText"/>
    <w:rsid w:val="0076194A"/>
  </w:style>
  <w:style w:type="paragraph" w:customStyle="1" w:styleId="MethEqn">
    <w:name w:val="MethEqn"/>
    <w:basedOn w:val="BaseText"/>
    <w:rsid w:val="0076194A"/>
    <w:pPr>
      <w:ind w:left="1440" w:right="1440"/>
    </w:pPr>
    <w:rPr>
      <w:sz w:val="18"/>
    </w:rPr>
  </w:style>
  <w:style w:type="paragraph" w:customStyle="1" w:styleId="MethHead1">
    <w:name w:val="MethHead1"/>
    <w:basedOn w:val="Heading1"/>
    <w:rsid w:val="0076194A"/>
    <w:rPr>
      <w:sz w:val="24"/>
    </w:rPr>
  </w:style>
  <w:style w:type="paragraph" w:customStyle="1" w:styleId="MethHead2">
    <w:name w:val="MethHead2"/>
    <w:basedOn w:val="Heading1"/>
    <w:rsid w:val="0076194A"/>
    <w:pPr>
      <w:outlineLvl w:val="1"/>
    </w:pPr>
    <w:rPr>
      <w:sz w:val="20"/>
    </w:rPr>
  </w:style>
  <w:style w:type="paragraph" w:customStyle="1" w:styleId="MethPara">
    <w:name w:val="MethPara"/>
    <w:basedOn w:val="BaseText"/>
    <w:rsid w:val="0076194A"/>
    <w:pPr>
      <w:spacing w:line="360" w:lineRule="auto"/>
    </w:pPr>
    <w:rPr>
      <w:sz w:val="24"/>
    </w:rPr>
  </w:style>
  <w:style w:type="paragraph" w:customStyle="1" w:styleId="MethParaIndent">
    <w:name w:val="MethParaIndent"/>
    <w:basedOn w:val="BaseText"/>
    <w:rsid w:val="0076194A"/>
    <w:pPr>
      <w:spacing w:line="360" w:lineRule="auto"/>
      <w:ind w:firstLine="720"/>
    </w:pPr>
    <w:rPr>
      <w:sz w:val="24"/>
    </w:rPr>
  </w:style>
  <w:style w:type="paragraph" w:customStyle="1" w:styleId="NumList1">
    <w:name w:val="NumList1"/>
    <w:basedOn w:val="BaseText"/>
    <w:rsid w:val="0076194A"/>
    <w:pPr>
      <w:ind w:left="360" w:hanging="360"/>
    </w:pPr>
  </w:style>
  <w:style w:type="paragraph" w:customStyle="1" w:styleId="NumList2">
    <w:name w:val="NumList2"/>
    <w:basedOn w:val="BaseText"/>
    <w:rsid w:val="0076194A"/>
    <w:pPr>
      <w:ind w:left="720" w:hanging="360"/>
    </w:pPr>
  </w:style>
  <w:style w:type="paragraph" w:customStyle="1" w:styleId="NumList3">
    <w:name w:val="NumList3"/>
    <w:basedOn w:val="BaseText"/>
    <w:rsid w:val="0076194A"/>
    <w:pPr>
      <w:ind w:left="1080" w:hanging="360"/>
    </w:pPr>
  </w:style>
  <w:style w:type="paragraph" w:customStyle="1" w:styleId="NumListLevel4">
    <w:name w:val="NumListLevel4"/>
    <w:basedOn w:val="BaseText"/>
    <w:rsid w:val="0076194A"/>
    <w:pPr>
      <w:ind w:left="1440" w:hanging="360"/>
    </w:pPr>
  </w:style>
  <w:style w:type="paragraph" w:customStyle="1" w:styleId="Query">
    <w:name w:val="Query"/>
    <w:basedOn w:val="BaseText"/>
    <w:link w:val="QueryChar"/>
    <w:rsid w:val="0076194A"/>
  </w:style>
  <w:style w:type="paragraph" w:styleId="Quote">
    <w:name w:val="Quote"/>
    <w:basedOn w:val="BaseText"/>
    <w:link w:val="QuoteChar"/>
    <w:uiPriority w:val="29"/>
    <w:qFormat/>
    <w:rsid w:val="0076194A"/>
    <w:pPr>
      <w:ind w:left="1440" w:right="1440"/>
    </w:pPr>
  </w:style>
  <w:style w:type="character" w:customStyle="1" w:styleId="QuoteChar">
    <w:name w:val="Quote Char"/>
    <w:basedOn w:val="DefaultParagraphFont"/>
    <w:link w:val="Quote"/>
    <w:uiPriority w:val="29"/>
    <w:rsid w:val="009571B1"/>
    <w:rPr>
      <w:rFonts w:ascii="Times New Roman" w:eastAsia="Times New Roman" w:hAnsi="Times New Roman" w:cs="Times New Roman"/>
      <w:sz w:val="20"/>
      <w:szCs w:val="20"/>
      <w:lang w:val="en-GB"/>
    </w:rPr>
  </w:style>
  <w:style w:type="paragraph" w:customStyle="1" w:styleId="ReceivedAccepted">
    <w:name w:val="ReceivedAccepted"/>
    <w:basedOn w:val="BaseText"/>
    <w:rsid w:val="0076194A"/>
    <w:pPr>
      <w:spacing w:line="360" w:lineRule="auto"/>
    </w:pPr>
  </w:style>
  <w:style w:type="paragraph" w:customStyle="1" w:styleId="Reference">
    <w:name w:val="Reference"/>
    <w:basedOn w:val="BaseText"/>
    <w:link w:val="ReferenceChar"/>
    <w:rsid w:val="0076194A"/>
    <w:pPr>
      <w:spacing w:line="360" w:lineRule="auto"/>
      <w:ind w:left="792" w:hanging="792"/>
    </w:pPr>
    <w:rPr>
      <w:sz w:val="24"/>
    </w:rPr>
  </w:style>
  <w:style w:type="paragraph" w:customStyle="1" w:styleId="ReferenceHead">
    <w:name w:val="ReferenceHead"/>
    <w:basedOn w:val="Heading1"/>
    <w:rsid w:val="0076194A"/>
  </w:style>
  <w:style w:type="paragraph" w:customStyle="1" w:styleId="Sec1Ttl">
    <w:name w:val="Sec1Ttl"/>
    <w:basedOn w:val="Heading1"/>
    <w:rsid w:val="0076194A"/>
    <w:rPr>
      <w:sz w:val="24"/>
    </w:rPr>
  </w:style>
  <w:style w:type="paragraph" w:customStyle="1" w:styleId="Sec2Ttl">
    <w:name w:val="Sec2Ttl"/>
    <w:basedOn w:val="Heading1"/>
    <w:rsid w:val="0076194A"/>
    <w:pPr>
      <w:outlineLvl w:val="1"/>
    </w:pPr>
    <w:rPr>
      <w:sz w:val="20"/>
    </w:rPr>
  </w:style>
  <w:style w:type="paragraph" w:customStyle="1" w:styleId="SuppInfor">
    <w:name w:val="SuppInfor"/>
    <w:basedOn w:val="BaseText"/>
    <w:rsid w:val="0076194A"/>
    <w:pPr>
      <w:spacing w:line="360" w:lineRule="auto"/>
    </w:pPr>
  </w:style>
  <w:style w:type="paragraph" w:customStyle="1" w:styleId="TableBody">
    <w:name w:val="TableBody"/>
    <w:basedOn w:val="BaseText"/>
    <w:rsid w:val="0076194A"/>
    <w:pPr>
      <w:spacing w:before="0"/>
    </w:pPr>
    <w:rPr>
      <w:rFonts w:ascii="Arial" w:hAnsi="Arial"/>
    </w:rPr>
  </w:style>
  <w:style w:type="paragraph" w:customStyle="1" w:styleId="TableFootnote">
    <w:name w:val="TableFootnote"/>
    <w:basedOn w:val="BaseText"/>
    <w:link w:val="TableFootnoteChar"/>
    <w:rsid w:val="0076194A"/>
    <w:pPr>
      <w:spacing w:before="0"/>
    </w:pPr>
    <w:rPr>
      <w:rFonts w:ascii="Arial" w:hAnsi="Arial"/>
    </w:rPr>
  </w:style>
  <w:style w:type="paragraph" w:customStyle="1" w:styleId="TableHead">
    <w:name w:val="TableHead"/>
    <w:basedOn w:val="BaseText"/>
    <w:rsid w:val="0076194A"/>
    <w:pPr>
      <w:spacing w:before="0"/>
    </w:pPr>
    <w:rPr>
      <w:rFonts w:ascii="Arial" w:hAnsi="Arial"/>
    </w:rPr>
  </w:style>
  <w:style w:type="paragraph" w:customStyle="1" w:styleId="TableLegend">
    <w:name w:val="TableLegend"/>
    <w:basedOn w:val="BaseText"/>
    <w:rsid w:val="0076194A"/>
    <w:pPr>
      <w:spacing w:before="0"/>
    </w:pPr>
    <w:rPr>
      <w:rFonts w:ascii="Arial" w:hAnsi="Arial"/>
    </w:rPr>
  </w:style>
  <w:style w:type="paragraph" w:customStyle="1" w:styleId="TableTitle">
    <w:name w:val="TableTitle"/>
    <w:basedOn w:val="BaseText"/>
    <w:rsid w:val="0076194A"/>
    <w:rPr>
      <w:rFonts w:ascii="Arial" w:hAnsi="Arial"/>
    </w:rPr>
  </w:style>
  <w:style w:type="paragraph" w:styleId="Title">
    <w:name w:val="Title"/>
    <w:basedOn w:val="BaseHeading"/>
    <w:link w:val="TitleChar"/>
    <w:uiPriority w:val="10"/>
    <w:qFormat/>
    <w:rsid w:val="0076194A"/>
    <w:pPr>
      <w:spacing w:line="360" w:lineRule="auto"/>
    </w:pPr>
  </w:style>
  <w:style w:type="character" w:customStyle="1" w:styleId="TitleChar">
    <w:name w:val="Title Char"/>
    <w:basedOn w:val="DefaultParagraphFont"/>
    <w:link w:val="Title"/>
    <w:uiPriority w:val="10"/>
    <w:rsid w:val="009571B1"/>
    <w:rPr>
      <w:rFonts w:ascii="Arial" w:eastAsia="Times New Roman" w:hAnsi="Arial" w:cs="Times New Roman"/>
      <w:b/>
      <w:kern w:val="28"/>
      <w:sz w:val="28"/>
      <w:szCs w:val="20"/>
      <w:lang w:val="en-GB"/>
    </w:rPr>
  </w:style>
  <w:style w:type="paragraph" w:customStyle="1" w:styleId="UnnumList">
    <w:name w:val="UnnumList"/>
    <w:basedOn w:val="BaseText"/>
    <w:rsid w:val="0076194A"/>
    <w:pPr>
      <w:ind w:left="360" w:hanging="360"/>
    </w:pPr>
  </w:style>
  <w:style w:type="paragraph" w:customStyle="1" w:styleId="AuthorContrib">
    <w:name w:val="AuthorContrib"/>
    <w:basedOn w:val="BaseText"/>
    <w:rsid w:val="0076194A"/>
    <w:pPr>
      <w:spacing w:line="360" w:lineRule="auto"/>
    </w:pPr>
  </w:style>
  <w:style w:type="paragraph" w:customStyle="1" w:styleId="AuthorInfo">
    <w:name w:val="AuthorInfo"/>
    <w:basedOn w:val="BaseText"/>
    <w:rsid w:val="0076194A"/>
    <w:pPr>
      <w:spacing w:line="360" w:lineRule="auto"/>
    </w:pPr>
  </w:style>
  <w:style w:type="paragraph" w:customStyle="1" w:styleId="Sec3Ttl">
    <w:name w:val="Sec3Ttl"/>
    <w:basedOn w:val="BaseHeading"/>
    <w:rsid w:val="0076194A"/>
    <w:pPr>
      <w:outlineLvl w:val="2"/>
    </w:pPr>
    <w:rPr>
      <w:sz w:val="18"/>
    </w:rPr>
  </w:style>
  <w:style w:type="paragraph" w:customStyle="1" w:styleId="BoxTextIndent">
    <w:name w:val="BoxTextIndent"/>
    <w:basedOn w:val="BaseText"/>
    <w:rsid w:val="0076194A"/>
    <w:pPr>
      <w:ind w:firstLine="720"/>
    </w:pPr>
  </w:style>
  <w:style w:type="paragraph" w:customStyle="1" w:styleId="BoxFigureLegend">
    <w:name w:val="BoxFigureLegend"/>
    <w:basedOn w:val="BaseText"/>
    <w:rsid w:val="0076194A"/>
  </w:style>
  <w:style w:type="paragraph" w:customStyle="1" w:styleId="BCACorrAmfront">
    <w:name w:val="BCA_CorrAm_front"/>
    <w:basedOn w:val="BaseText"/>
    <w:rsid w:val="0076194A"/>
  </w:style>
  <w:style w:type="paragraph" w:customStyle="1" w:styleId="OnlineMethHead1">
    <w:name w:val="Online_MethHead1"/>
    <w:basedOn w:val="BaseHeading"/>
    <w:rsid w:val="0076194A"/>
    <w:rPr>
      <w:sz w:val="24"/>
    </w:rPr>
  </w:style>
  <w:style w:type="paragraph" w:customStyle="1" w:styleId="OnlineMethHead2">
    <w:name w:val="Online_MethHead2"/>
    <w:basedOn w:val="BaseHeading"/>
    <w:rsid w:val="0076194A"/>
    <w:pPr>
      <w:outlineLvl w:val="1"/>
    </w:pPr>
    <w:rPr>
      <w:sz w:val="20"/>
    </w:rPr>
  </w:style>
  <w:style w:type="paragraph" w:customStyle="1" w:styleId="OnlineMethPara">
    <w:name w:val="Online_MethPara"/>
    <w:basedOn w:val="BaseText"/>
    <w:rsid w:val="0076194A"/>
    <w:pPr>
      <w:spacing w:line="360" w:lineRule="auto"/>
    </w:pPr>
    <w:rPr>
      <w:sz w:val="24"/>
    </w:rPr>
  </w:style>
  <w:style w:type="paragraph" w:customStyle="1" w:styleId="OnlineMethParaIndent">
    <w:name w:val="Online_MethParaIndent"/>
    <w:basedOn w:val="BaseText"/>
    <w:rsid w:val="0076194A"/>
    <w:pPr>
      <w:spacing w:line="360" w:lineRule="auto"/>
      <w:ind w:firstLine="720"/>
    </w:pPr>
    <w:rPr>
      <w:sz w:val="24"/>
    </w:rPr>
  </w:style>
  <w:style w:type="paragraph" w:customStyle="1" w:styleId="OnlineReference">
    <w:name w:val="Online_Reference"/>
    <w:basedOn w:val="BaseText"/>
    <w:rsid w:val="0076194A"/>
    <w:pPr>
      <w:spacing w:line="360" w:lineRule="auto"/>
      <w:ind w:left="792" w:hanging="792"/>
    </w:pPr>
    <w:rPr>
      <w:sz w:val="24"/>
    </w:rPr>
  </w:style>
  <w:style w:type="paragraph" w:customStyle="1" w:styleId="ParagraphList">
    <w:name w:val="ParagraphList"/>
    <w:basedOn w:val="Normal"/>
    <w:next w:val="BaseText"/>
    <w:rsid w:val="0076194A"/>
    <w:pPr>
      <w:spacing w:line="360" w:lineRule="auto"/>
    </w:pPr>
    <w:rPr>
      <w:sz w:val="24"/>
    </w:rPr>
  </w:style>
  <w:style w:type="paragraph" w:customStyle="1" w:styleId="ReferenceAnnotation">
    <w:name w:val="ReferenceAnnotation"/>
    <w:basedOn w:val="BaseText"/>
    <w:rsid w:val="0076194A"/>
    <w:pPr>
      <w:spacing w:line="360" w:lineRule="auto"/>
      <w:ind w:left="792"/>
    </w:pPr>
    <w:rPr>
      <w:b/>
      <w:sz w:val="24"/>
    </w:rPr>
  </w:style>
  <w:style w:type="paragraph" w:customStyle="1" w:styleId="OnlineDispMat">
    <w:name w:val="Online_DispMat"/>
    <w:basedOn w:val="BaseText"/>
    <w:qFormat/>
    <w:rsid w:val="0076194A"/>
    <w:rPr>
      <w:szCs w:val="24"/>
    </w:rPr>
  </w:style>
  <w:style w:type="character" w:customStyle="1" w:styleId="BaseTextChar">
    <w:name w:val="Base_Text Char"/>
    <w:basedOn w:val="DefaultParagraphFont"/>
    <w:link w:val="BaseText"/>
    <w:rsid w:val="006E0BC3"/>
    <w:rPr>
      <w:rFonts w:ascii="Times New Roman" w:eastAsia="Times New Roman" w:hAnsi="Times New Roman" w:cs="Times New Roman"/>
      <w:sz w:val="20"/>
      <w:szCs w:val="20"/>
      <w:lang w:val="en-GB"/>
    </w:rPr>
  </w:style>
  <w:style w:type="character" w:customStyle="1" w:styleId="FirstParaChar">
    <w:name w:val="FirstPara Char"/>
    <w:basedOn w:val="BaseTextChar"/>
    <w:link w:val="FirstPara"/>
    <w:rsid w:val="006E0BC3"/>
    <w:rPr>
      <w:rFonts w:ascii="Times New Roman" w:eastAsia="Times New Roman" w:hAnsi="Times New Roman" w:cs="Times New Roman"/>
      <w:sz w:val="20"/>
      <w:szCs w:val="20"/>
      <w:lang w:val="en-GB"/>
    </w:rPr>
  </w:style>
  <w:style w:type="character" w:customStyle="1" w:styleId="BodyIndentChar">
    <w:name w:val="BodyIndent Char"/>
    <w:basedOn w:val="BaseTextChar"/>
    <w:link w:val="BodyIndent"/>
    <w:rsid w:val="00345D14"/>
    <w:rPr>
      <w:rFonts w:ascii="Times New Roman" w:eastAsia="Times New Roman" w:hAnsi="Times New Roman" w:cs="Times New Roman"/>
      <w:sz w:val="20"/>
      <w:szCs w:val="20"/>
      <w:lang w:val="en-GB"/>
    </w:rPr>
  </w:style>
  <w:style w:type="character" w:customStyle="1" w:styleId="QueryChar">
    <w:name w:val="Query Char"/>
    <w:basedOn w:val="BaseTextChar"/>
    <w:link w:val="Query"/>
    <w:rsid w:val="00CD5676"/>
    <w:rPr>
      <w:rFonts w:ascii="Times New Roman" w:eastAsia="Times New Roman" w:hAnsi="Times New Roman" w:cs="Times New Roman"/>
      <w:sz w:val="20"/>
      <w:szCs w:val="20"/>
      <w:lang w:val="en-GB"/>
    </w:rPr>
  </w:style>
  <w:style w:type="character" w:customStyle="1" w:styleId="ReferenceChar">
    <w:name w:val="Reference Char"/>
    <w:basedOn w:val="BaseTextChar"/>
    <w:link w:val="Reference"/>
    <w:rsid w:val="007F73A4"/>
    <w:rPr>
      <w:rFonts w:ascii="Times New Roman" w:eastAsia="Times New Roman" w:hAnsi="Times New Roman" w:cs="Times New Roman"/>
      <w:sz w:val="20"/>
      <w:szCs w:val="20"/>
      <w:lang w:val="en-GB"/>
    </w:rPr>
  </w:style>
  <w:style w:type="character" w:customStyle="1" w:styleId="TableFootnoteChar">
    <w:name w:val="TableFootnote Char"/>
    <w:basedOn w:val="BaseTextChar"/>
    <w:link w:val="TableFootnote"/>
    <w:rsid w:val="002E5704"/>
    <w:rPr>
      <w:rFonts w:ascii="Arial" w:eastAsia="Times New Roman" w:hAnsi="Arial"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4A"/>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76194A"/>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rPr>
  </w:style>
  <w:style w:type="character" w:customStyle="1" w:styleId="CommentSubjectChar">
    <w:name w:val="Comment Subject Char"/>
    <w:basedOn w:val="CommentTextChar"/>
    <w:link w:val="CommentSubject"/>
    <w:uiPriority w:val="99"/>
    <w:semiHidden/>
    <w:rsid w:val="002313A5"/>
    <w:rPr>
      <w:b/>
      <w:bCs/>
      <w:sz w:val="20"/>
      <w:szCs w:val="20"/>
    </w:rPr>
  </w:style>
  <w:style w:type="paragraph" w:styleId="HTMLPreformatted">
    <w:name w:val="HTML Preformatted"/>
    <w:basedOn w:val="Normal"/>
    <w:link w:val="HTMLPreformattedChar"/>
    <w:uiPriority w:val="99"/>
    <w:semiHidden/>
    <w:unhideWhenUsed/>
    <w:rsid w:val="009571B1"/>
    <w:rPr>
      <w:rFonts w:ascii="Consolas" w:hAnsi="Consolas" w:cs="Consolas"/>
    </w:rPr>
  </w:style>
  <w:style w:type="character" w:customStyle="1" w:styleId="HTMLPreformattedChar">
    <w:name w:val="HTML Preformatted Char"/>
    <w:basedOn w:val="DefaultParagraphFont"/>
    <w:link w:val="HTMLPreformatted"/>
    <w:uiPriority w:val="99"/>
    <w:semiHidden/>
    <w:rsid w:val="009571B1"/>
    <w:rPr>
      <w:rFonts w:ascii="Consolas" w:hAnsi="Consolas" w:cs="Consolas"/>
      <w:sz w:val="20"/>
      <w:szCs w:val="20"/>
    </w:rPr>
  </w:style>
  <w:style w:type="paragraph" w:styleId="Header">
    <w:name w:val="header"/>
    <w:basedOn w:val="Normal"/>
    <w:link w:val="HeaderChar"/>
    <w:uiPriority w:val="99"/>
    <w:unhideWhenUsed/>
    <w:rsid w:val="009571B1"/>
    <w:pPr>
      <w:tabs>
        <w:tab w:val="center" w:pos="4513"/>
        <w:tab w:val="right" w:pos="9026"/>
      </w:tabs>
    </w:pPr>
  </w:style>
  <w:style w:type="character" w:customStyle="1" w:styleId="HeaderChar">
    <w:name w:val="Header Char"/>
    <w:basedOn w:val="DefaultParagraphFont"/>
    <w:link w:val="Header"/>
    <w:uiPriority w:val="99"/>
    <w:rsid w:val="009571B1"/>
  </w:style>
  <w:style w:type="paragraph" w:styleId="Footer">
    <w:name w:val="footer"/>
    <w:basedOn w:val="Normal"/>
    <w:link w:val="FooterChar"/>
    <w:uiPriority w:val="99"/>
    <w:unhideWhenUsed/>
    <w:rsid w:val="009571B1"/>
    <w:pPr>
      <w:tabs>
        <w:tab w:val="center" w:pos="4513"/>
        <w:tab w:val="right" w:pos="9026"/>
      </w:tabs>
    </w:pPr>
  </w:style>
  <w:style w:type="character" w:customStyle="1" w:styleId="FooterChar">
    <w:name w:val="Footer Char"/>
    <w:basedOn w:val="DefaultParagraphFont"/>
    <w:link w:val="Footer"/>
    <w:uiPriority w:val="99"/>
    <w:rsid w:val="009571B1"/>
  </w:style>
  <w:style w:type="character" w:customStyle="1" w:styleId="bibarticle">
    <w:name w:val="bib_article"/>
    <w:basedOn w:val="bibbase"/>
    <w:rsid w:val="0076194A"/>
    <w:rPr>
      <w:sz w:val="24"/>
      <w:bdr w:val="none" w:sz="0" w:space="0" w:color="auto"/>
      <w:shd w:val="clear" w:color="auto" w:fill="CCFFFF"/>
    </w:rPr>
  </w:style>
  <w:style w:type="character" w:customStyle="1" w:styleId="bibdoi">
    <w:name w:val="bib_doi"/>
    <w:basedOn w:val="bibbase"/>
    <w:rsid w:val="0076194A"/>
    <w:rPr>
      <w:sz w:val="24"/>
      <w:bdr w:val="none" w:sz="0" w:space="0" w:color="auto"/>
      <w:shd w:val="clear" w:color="auto" w:fill="CCFFCC"/>
    </w:rPr>
  </w:style>
  <w:style w:type="character" w:customStyle="1" w:styleId="bibetal">
    <w:name w:val="bib_etal"/>
    <w:basedOn w:val="bibbase"/>
    <w:rsid w:val="0076194A"/>
    <w:rPr>
      <w:sz w:val="24"/>
      <w:bdr w:val="none" w:sz="0" w:space="0" w:color="auto"/>
      <w:shd w:val="clear" w:color="auto" w:fill="CCFF99"/>
    </w:rPr>
  </w:style>
  <w:style w:type="character" w:customStyle="1" w:styleId="bibfname">
    <w:name w:val="bib_fname"/>
    <w:basedOn w:val="bibbase"/>
    <w:rsid w:val="0076194A"/>
    <w:rPr>
      <w:sz w:val="24"/>
      <w:bdr w:val="none" w:sz="0" w:space="0" w:color="auto"/>
      <w:shd w:val="clear" w:color="auto" w:fill="FFFFCC"/>
    </w:rPr>
  </w:style>
  <w:style w:type="character" w:customStyle="1" w:styleId="bibfpage">
    <w:name w:val="bib_fpage"/>
    <w:basedOn w:val="bibbase"/>
    <w:rsid w:val="0076194A"/>
    <w:rPr>
      <w:sz w:val="24"/>
      <w:bdr w:val="none" w:sz="0" w:space="0" w:color="auto"/>
      <w:shd w:val="clear" w:color="auto" w:fill="E6E6E6"/>
    </w:rPr>
  </w:style>
  <w:style w:type="character" w:customStyle="1" w:styleId="bibissue">
    <w:name w:val="bib_issue"/>
    <w:basedOn w:val="bibbase"/>
    <w:rsid w:val="0076194A"/>
    <w:rPr>
      <w:sz w:val="24"/>
      <w:bdr w:val="none" w:sz="0" w:space="0" w:color="auto"/>
      <w:shd w:val="clear" w:color="auto" w:fill="FFFFAB"/>
    </w:rPr>
  </w:style>
  <w:style w:type="character" w:customStyle="1" w:styleId="bibjournal">
    <w:name w:val="bib_journal"/>
    <w:basedOn w:val="bibbase"/>
    <w:rsid w:val="0076194A"/>
    <w:rPr>
      <w:i/>
      <w:sz w:val="24"/>
      <w:bdr w:val="none" w:sz="0" w:space="0" w:color="auto"/>
      <w:shd w:val="clear" w:color="auto" w:fill="F9DECF"/>
    </w:rPr>
  </w:style>
  <w:style w:type="character" w:customStyle="1" w:styleId="biblpage">
    <w:name w:val="bib_lpage"/>
    <w:basedOn w:val="bibbase"/>
    <w:rsid w:val="0076194A"/>
    <w:rPr>
      <w:sz w:val="24"/>
      <w:bdr w:val="none" w:sz="0" w:space="0" w:color="auto"/>
      <w:shd w:val="clear" w:color="auto" w:fill="D9D9D9"/>
    </w:rPr>
  </w:style>
  <w:style w:type="character" w:customStyle="1" w:styleId="bibnumber">
    <w:name w:val="bib_number"/>
    <w:basedOn w:val="bibbase"/>
    <w:rsid w:val="0076194A"/>
    <w:rPr>
      <w:sz w:val="24"/>
      <w:bdr w:val="none" w:sz="0" w:space="0" w:color="auto"/>
      <w:shd w:val="clear" w:color="auto" w:fill="CCCCFF"/>
    </w:rPr>
  </w:style>
  <w:style w:type="character" w:customStyle="1" w:styleId="biborganization">
    <w:name w:val="bib_organization"/>
    <w:basedOn w:val="bibbase"/>
    <w:rsid w:val="0076194A"/>
    <w:rPr>
      <w:sz w:val="24"/>
      <w:bdr w:val="none" w:sz="0" w:space="0" w:color="auto"/>
      <w:shd w:val="clear" w:color="auto" w:fill="CCFF99"/>
    </w:rPr>
  </w:style>
  <w:style w:type="character" w:customStyle="1" w:styleId="bibsuppl">
    <w:name w:val="bib_suppl"/>
    <w:basedOn w:val="bibbase"/>
    <w:rsid w:val="0076194A"/>
    <w:rPr>
      <w:sz w:val="24"/>
      <w:bdr w:val="none" w:sz="0" w:space="0" w:color="auto"/>
      <w:shd w:val="clear" w:color="auto" w:fill="FFCC66"/>
    </w:rPr>
  </w:style>
  <w:style w:type="character" w:customStyle="1" w:styleId="bibsurname">
    <w:name w:val="bib_surname"/>
    <w:basedOn w:val="bibbase"/>
    <w:rsid w:val="0076194A"/>
    <w:rPr>
      <w:sz w:val="24"/>
      <w:bdr w:val="none" w:sz="0" w:space="0" w:color="auto"/>
      <w:shd w:val="clear" w:color="auto" w:fill="CCFF99"/>
    </w:rPr>
  </w:style>
  <w:style w:type="character" w:customStyle="1" w:styleId="bibunpubl">
    <w:name w:val="bib_unpubl"/>
    <w:basedOn w:val="bibbase"/>
    <w:rsid w:val="0076194A"/>
    <w:rPr>
      <w:sz w:val="24"/>
    </w:rPr>
  </w:style>
  <w:style w:type="character" w:customStyle="1" w:styleId="biburl">
    <w:name w:val="bib_url"/>
    <w:basedOn w:val="bibbase"/>
    <w:rsid w:val="0076194A"/>
    <w:rPr>
      <w:sz w:val="24"/>
      <w:bdr w:val="none" w:sz="0" w:space="0" w:color="auto"/>
      <w:shd w:val="clear" w:color="auto" w:fill="CCFF66"/>
    </w:rPr>
  </w:style>
  <w:style w:type="character" w:customStyle="1" w:styleId="bibvolume">
    <w:name w:val="bib_volume"/>
    <w:basedOn w:val="bibbase"/>
    <w:rsid w:val="0076194A"/>
    <w:rPr>
      <w:b/>
      <w:sz w:val="24"/>
      <w:bdr w:val="none" w:sz="0" w:space="0" w:color="auto"/>
      <w:shd w:val="clear" w:color="auto" w:fill="CCECFF"/>
    </w:rPr>
  </w:style>
  <w:style w:type="character" w:customStyle="1" w:styleId="bibyear">
    <w:name w:val="bib_year"/>
    <w:basedOn w:val="bibbase"/>
    <w:rsid w:val="0076194A"/>
    <w:rPr>
      <w:sz w:val="24"/>
      <w:bdr w:val="none" w:sz="0" w:space="0" w:color="auto"/>
      <w:shd w:val="clear" w:color="auto" w:fill="FFCCFF"/>
    </w:rPr>
  </w:style>
  <w:style w:type="character" w:customStyle="1" w:styleId="citebib">
    <w:name w:val="cite_bib"/>
    <w:basedOn w:val="citebase"/>
    <w:rsid w:val="0076194A"/>
    <w:rPr>
      <w:sz w:val="24"/>
      <w:bdr w:val="none" w:sz="0" w:space="0" w:color="auto"/>
      <w:shd w:val="clear" w:color="auto" w:fill="CCFFFF"/>
    </w:rPr>
  </w:style>
  <w:style w:type="character" w:customStyle="1" w:styleId="citebox">
    <w:name w:val="cite_box"/>
    <w:rsid w:val="0076194A"/>
    <w:rPr>
      <w:sz w:val="24"/>
      <w:bdr w:val="none" w:sz="0" w:space="0" w:color="auto"/>
      <w:shd w:val="clear" w:color="auto" w:fill="CCC0D9"/>
    </w:rPr>
  </w:style>
  <w:style w:type="character" w:customStyle="1" w:styleId="citefig">
    <w:name w:val="cite_fig"/>
    <w:basedOn w:val="citebase"/>
    <w:rsid w:val="0076194A"/>
    <w:rPr>
      <w:color w:val="auto"/>
      <w:sz w:val="24"/>
      <w:bdr w:val="none" w:sz="0" w:space="0" w:color="auto"/>
      <w:shd w:val="clear" w:color="auto" w:fill="CCFFCC"/>
    </w:rPr>
  </w:style>
  <w:style w:type="character" w:customStyle="1" w:styleId="citetbl">
    <w:name w:val="cite_tbl"/>
    <w:basedOn w:val="citebase"/>
    <w:rsid w:val="0076194A"/>
    <w:rPr>
      <w:color w:val="auto"/>
      <w:sz w:val="24"/>
      <w:bdr w:val="none" w:sz="0" w:space="0" w:color="auto"/>
      <w:shd w:val="clear" w:color="auto" w:fill="FF9999"/>
    </w:rPr>
  </w:style>
  <w:style w:type="character" w:customStyle="1" w:styleId="bibdeg">
    <w:name w:val="bib_deg"/>
    <w:basedOn w:val="bibbase"/>
    <w:rsid w:val="0076194A"/>
    <w:rPr>
      <w:sz w:val="24"/>
    </w:rPr>
  </w:style>
  <w:style w:type="character" w:customStyle="1" w:styleId="bibsuffix">
    <w:name w:val="bib_suffix"/>
    <w:basedOn w:val="bibbase"/>
    <w:rsid w:val="0076194A"/>
    <w:rPr>
      <w:sz w:val="24"/>
    </w:rPr>
  </w:style>
  <w:style w:type="character" w:customStyle="1" w:styleId="bibcomment">
    <w:name w:val="bib_comment"/>
    <w:basedOn w:val="bibbase"/>
    <w:rsid w:val="0076194A"/>
    <w:rPr>
      <w:sz w:val="24"/>
    </w:rPr>
  </w:style>
  <w:style w:type="character" w:customStyle="1" w:styleId="audeg">
    <w:name w:val="au_deg"/>
    <w:basedOn w:val="aubase"/>
    <w:rsid w:val="0076194A"/>
    <w:rPr>
      <w:sz w:val="20"/>
      <w:bdr w:val="none" w:sz="0" w:space="0" w:color="auto"/>
      <w:shd w:val="clear" w:color="auto" w:fill="FFFF00"/>
    </w:rPr>
  </w:style>
  <w:style w:type="character" w:customStyle="1" w:styleId="aufname">
    <w:name w:val="au_fname"/>
    <w:basedOn w:val="aubase"/>
    <w:rsid w:val="0076194A"/>
    <w:rPr>
      <w:sz w:val="20"/>
      <w:bdr w:val="none" w:sz="0" w:space="0" w:color="auto"/>
      <w:shd w:val="clear" w:color="auto" w:fill="00FFFF"/>
    </w:rPr>
  </w:style>
  <w:style w:type="character" w:customStyle="1" w:styleId="aurole">
    <w:name w:val="au_role"/>
    <w:basedOn w:val="aubase"/>
    <w:rsid w:val="0076194A"/>
    <w:rPr>
      <w:sz w:val="20"/>
      <w:bdr w:val="none" w:sz="0" w:space="0" w:color="auto"/>
      <w:shd w:val="clear" w:color="auto" w:fill="808000"/>
    </w:rPr>
  </w:style>
  <w:style w:type="character" w:customStyle="1" w:styleId="ausuffix">
    <w:name w:val="au_suffix"/>
    <w:basedOn w:val="aubase"/>
    <w:rsid w:val="0076194A"/>
    <w:rPr>
      <w:sz w:val="20"/>
      <w:bdr w:val="none" w:sz="0" w:space="0" w:color="auto"/>
      <w:shd w:val="clear" w:color="auto" w:fill="FF00FF"/>
    </w:rPr>
  </w:style>
  <w:style w:type="character" w:customStyle="1" w:styleId="ausurname">
    <w:name w:val="au_surname"/>
    <w:basedOn w:val="aubase"/>
    <w:rsid w:val="0076194A"/>
    <w:rPr>
      <w:sz w:val="20"/>
      <w:bdr w:val="none" w:sz="0" w:space="0" w:color="auto"/>
      <w:shd w:val="clear" w:color="auto" w:fill="00FF00"/>
    </w:rPr>
  </w:style>
  <w:style w:type="character" w:customStyle="1" w:styleId="bibbase">
    <w:name w:val="bib_base"/>
    <w:rsid w:val="0076194A"/>
    <w:rPr>
      <w:sz w:val="24"/>
    </w:rPr>
  </w:style>
  <w:style w:type="character" w:customStyle="1" w:styleId="aubase">
    <w:name w:val="au_base"/>
    <w:rsid w:val="0076194A"/>
    <w:rPr>
      <w:sz w:val="20"/>
    </w:rPr>
  </w:style>
  <w:style w:type="character" w:customStyle="1" w:styleId="citebase">
    <w:name w:val="cite_base"/>
    <w:rsid w:val="0076194A"/>
    <w:rPr>
      <w:sz w:val="24"/>
    </w:rPr>
  </w:style>
  <w:style w:type="character" w:customStyle="1" w:styleId="aucollab">
    <w:name w:val="au_collab"/>
    <w:basedOn w:val="aubase"/>
    <w:rsid w:val="0076194A"/>
    <w:rPr>
      <w:sz w:val="20"/>
      <w:bdr w:val="none" w:sz="0" w:space="0" w:color="auto"/>
      <w:shd w:val="clear" w:color="auto" w:fill="C0C0C0"/>
    </w:rPr>
  </w:style>
  <w:style w:type="character" w:customStyle="1" w:styleId="citefn">
    <w:name w:val="cite_fn"/>
    <w:basedOn w:val="citebase"/>
    <w:rsid w:val="0076194A"/>
    <w:rPr>
      <w:sz w:val="24"/>
      <w:shd w:val="clear" w:color="auto" w:fill="FF99CC"/>
    </w:rPr>
  </w:style>
  <w:style w:type="character" w:customStyle="1" w:styleId="citeen">
    <w:name w:val="cite_en"/>
    <w:basedOn w:val="citebase"/>
    <w:rsid w:val="0076194A"/>
    <w:rPr>
      <w:sz w:val="24"/>
      <w:bdr w:val="none" w:sz="0" w:space="0" w:color="auto"/>
      <w:shd w:val="clear" w:color="auto" w:fill="FFFF99"/>
      <w:vertAlign w:val="superscript"/>
    </w:rPr>
  </w:style>
  <w:style w:type="character" w:customStyle="1" w:styleId="eqno">
    <w:name w:val="eq_no"/>
    <w:basedOn w:val="citebase"/>
    <w:rsid w:val="0076194A"/>
    <w:rPr>
      <w:sz w:val="24"/>
    </w:rPr>
  </w:style>
  <w:style w:type="character" w:customStyle="1" w:styleId="Heading1Char">
    <w:name w:val="Heading 1 Char"/>
    <w:basedOn w:val="DefaultParagraphFont"/>
    <w:link w:val="Heading1"/>
    <w:uiPriority w:val="9"/>
    <w:rsid w:val="009571B1"/>
    <w:rPr>
      <w:rFonts w:ascii="Arial" w:eastAsia="Times New Roman" w:hAnsi="Arial" w:cs="Times New Roman"/>
      <w:b/>
      <w:kern w:val="28"/>
      <w:sz w:val="28"/>
      <w:szCs w:val="20"/>
      <w:lang w:val="en-GB"/>
    </w:rPr>
  </w:style>
  <w:style w:type="paragraph" w:customStyle="1" w:styleId="BaseHeading">
    <w:name w:val="Base_Heading"/>
    <w:rsid w:val="0076194A"/>
    <w:pPr>
      <w:keepNext/>
      <w:spacing w:before="240"/>
      <w:outlineLvl w:val="0"/>
    </w:pPr>
    <w:rPr>
      <w:rFonts w:ascii="Arial" w:eastAsia="Times New Roman" w:hAnsi="Arial" w:cs="Times New Roman"/>
      <w:b/>
      <w:kern w:val="28"/>
      <w:sz w:val="28"/>
      <w:szCs w:val="20"/>
      <w:lang w:val="en-GB"/>
    </w:rPr>
  </w:style>
  <w:style w:type="paragraph" w:customStyle="1" w:styleId="BaseText">
    <w:name w:val="Base_Text"/>
    <w:link w:val="BaseTextChar"/>
    <w:rsid w:val="0076194A"/>
    <w:pPr>
      <w:spacing w:before="120"/>
    </w:pPr>
    <w:rPr>
      <w:rFonts w:ascii="Times New Roman" w:eastAsia="Times New Roman" w:hAnsi="Times New Roman" w:cs="Times New Roman"/>
      <w:sz w:val="20"/>
      <w:szCs w:val="20"/>
      <w:lang w:val="en-GB"/>
    </w:rPr>
  </w:style>
  <w:style w:type="paragraph" w:customStyle="1" w:styleId="Abstract">
    <w:name w:val="Abstract"/>
    <w:basedOn w:val="BaseText"/>
    <w:rsid w:val="0076194A"/>
    <w:pPr>
      <w:spacing w:line="360" w:lineRule="auto"/>
    </w:pPr>
    <w:rPr>
      <w:b/>
      <w:sz w:val="24"/>
    </w:rPr>
  </w:style>
  <w:style w:type="paragraph" w:customStyle="1" w:styleId="Acknowledgment">
    <w:name w:val="Acknowledgment"/>
    <w:basedOn w:val="BaseText"/>
    <w:rsid w:val="0076194A"/>
    <w:pPr>
      <w:spacing w:line="360" w:lineRule="auto"/>
    </w:pPr>
  </w:style>
  <w:style w:type="paragraph" w:customStyle="1" w:styleId="AcknowledgmentTitle">
    <w:name w:val="AcknowledgmentTitle"/>
    <w:basedOn w:val="Heading1"/>
    <w:rsid w:val="0076194A"/>
    <w:rPr>
      <w:sz w:val="24"/>
    </w:rPr>
  </w:style>
  <w:style w:type="paragraph" w:customStyle="1" w:styleId="Affiliations">
    <w:name w:val="Affiliations"/>
    <w:basedOn w:val="BaseText"/>
    <w:rsid w:val="0076194A"/>
    <w:pPr>
      <w:spacing w:line="360" w:lineRule="auto"/>
    </w:pPr>
  </w:style>
  <w:style w:type="paragraph" w:customStyle="1" w:styleId="Authors">
    <w:name w:val="Authors"/>
    <w:basedOn w:val="BaseText"/>
    <w:rsid w:val="0076194A"/>
    <w:pPr>
      <w:spacing w:line="360" w:lineRule="auto"/>
    </w:pPr>
  </w:style>
  <w:style w:type="paragraph" w:customStyle="1" w:styleId="BodyPara">
    <w:name w:val="BodyPara"/>
    <w:basedOn w:val="BaseText"/>
    <w:rsid w:val="0076194A"/>
    <w:pPr>
      <w:spacing w:line="360" w:lineRule="auto"/>
    </w:pPr>
    <w:rPr>
      <w:sz w:val="24"/>
    </w:rPr>
  </w:style>
  <w:style w:type="paragraph" w:customStyle="1" w:styleId="BodyIndent">
    <w:name w:val="BodyIndent"/>
    <w:basedOn w:val="BaseText"/>
    <w:link w:val="BodyIndentChar"/>
    <w:rsid w:val="0076194A"/>
    <w:pPr>
      <w:spacing w:line="360" w:lineRule="auto"/>
      <w:ind w:firstLine="720"/>
    </w:pPr>
    <w:rPr>
      <w:sz w:val="24"/>
    </w:rPr>
  </w:style>
  <w:style w:type="paragraph" w:customStyle="1" w:styleId="Boxhead">
    <w:name w:val="Boxhead"/>
    <w:basedOn w:val="Heading1"/>
    <w:rsid w:val="0076194A"/>
  </w:style>
  <w:style w:type="paragraph" w:customStyle="1" w:styleId="BoxText">
    <w:name w:val="BoxText"/>
    <w:basedOn w:val="BaseText"/>
    <w:rsid w:val="0076194A"/>
  </w:style>
  <w:style w:type="paragraph" w:customStyle="1" w:styleId="BulletedList">
    <w:name w:val="BulletedList"/>
    <w:basedOn w:val="BaseText"/>
    <w:rsid w:val="0076194A"/>
    <w:pPr>
      <w:ind w:left="360" w:hanging="360"/>
    </w:pPr>
  </w:style>
  <w:style w:type="paragraph" w:customStyle="1" w:styleId="CompInterest">
    <w:name w:val="CompInterest"/>
    <w:basedOn w:val="BaseText"/>
    <w:rsid w:val="0076194A"/>
    <w:pPr>
      <w:spacing w:line="360" w:lineRule="auto"/>
    </w:pPr>
  </w:style>
  <w:style w:type="paragraph" w:customStyle="1" w:styleId="Correspondence">
    <w:name w:val="Correspondence"/>
    <w:basedOn w:val="BaseText"/>
    <w:rsid w:val="0076194A"/>
    <w:pPr>
      <w:spacing w:line="360" w:lineRule="auto"/>
    </w:pPr>
  </w:style>
  <w:style w:type="paragraph" w:customStyle="1" w:styleId="DisplayMatter">
    <w:name w:val="DisplayMatter"/>
    <w:basedOn w:val="BaseText"/>
    <w:rsid w:val="0076194A"/>
  </w:style>
  <w:style w:type="paragraph" w:styleId="DocumentMap">
    <w:name w:val="Document Map"/>
    <w:basedOn w:val="Normal"/>
    <w:link w:val="DocumentMapChar"/>
    <w:uiPriority w:val="99"/>
    <w:semiHidden/>
    <w:rsid w:val="007619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9571B1"/>
    <w:rPr>
      <w:rFonts w:ascii="Tahoma" w:eastAsia="Times New Roman" w:hAnsi="Tahoma" w:cs="Times New Roman"/>
      <w:sz w:val="20"/>
      <w:szCs w:val="20"/>
      <w:shd w:val="clear" w:color="auto" w:fill="000080"/>
      <w:lang w:val="en-GB"/>
    </w:rPr>
  </w:style>
  <w:style w:type="paragraph" w:customStyle="1" w:styleId="Endnote">
    <w:name w:val="Endnote"/>
    <w:basedOn w:val="BaseText"/>
    <w:rsid w:val="0076194A"/>
  </w:style>
  <w:style w:type="paragraph" w:customStyle="1" w:styleId="Equation">
    <w:name w:val="Equation"/>
    <w:basedOn w:val="BaseText"/>
    <w:rsid w:val="0076194A"/>
    <w:pPr>
      <w:ind w:left="1440" w:right="1440"/>
    </w:pPr>
  </w:style>
  <w:style w:type="paragraph" w:customStyle="1" w:styleId="FigureLegend">
    <w:name w:val="FigureLegend"/>
    <w:basedOn w:val="BaseText"/>
    <w:rsid w:val="0076194A"/>
    <w:pPr>
      <w:spacing w:line="360" w:lineRule="auto"/>
    </w:pPr>
    <w:rPr>
      <w:sz w:val="24"/>
    </w:rPr>
  </w:style>
  <w:style w:type="paragraph" w:customStyle="1" w:styleId="FirstPara">
    <w:name w:val="FirstPara"/>
    <w:basedOn w:val="BaseText"/>
    <w:link w:val="FirstParaChar"/>
    <w:rsid w:val="0076194A"/>
    <w:pPr>
      <w:spacing w:line="360" w:lineRule="auto"/>
    </w:pPr>
    <w:rPr>
      <w:sz w:val="24"/>
    </w:rPr>
  </w:style>
  <w:style w:type="character" w:styleId="FollowedHyperlink">
    <w:name w:val="FollowedHyperlink"/>
    <w:uiPriority w:val="99"/>
    <w:rsid w:val="0076194A"/>
    <w:rPr>
      <w:color w:val="800080"/>
      <w:u w:val="single"/>
    </w:rPr>
  </w:style>
  <w:style w:type="paragraph" w:customStyle="1" w:styleId="Footnote">
    <w:name w:val="Footnote"/>
    <w:basedOn w:val="BaseText"/>
    <w:rsid w:val="0076194A"/>
    <w:pPr>
      <w:spacing w:line="360" w:lineRule="auto"/>
    </w:pPr>
  </w:style>
  <w:style w:type="paragraph" w:customStyle="1" w:styleId="Glossary">
    <w:name w:val="Glossary"/>
    <w:basedOn w:val="BaseText"/>
    <w:rsid w:val="0076194A"/>
  </w:style>
  <w:style w:type="paragraph" w:customStyle="1" w:styleId="GlossaryTerm">
    <w:name w:val="GlossaryTerm"/>
    <w:basedOn w:val="BaseText"/>
    <w:rsid w:val="0076194A"/>
  </w:style>
  <w:style w:type="paragraph" w:customStyle="1" w:styleId="MethEqn">
    <w:name w:val="MethEqn"/>
    <w:basedOn w:val="BaseText"/>
    <w:rsid w:val="0076194A"/>
    <w:pPr>
      <w:ind w:left="1440" w:right="1440"/>
    </w:pPr>
    <w:rPr>
      <w:sz w:val="18"/>
    </w:rPr>
  </w:style>
  <w:style w:type="paragraph" w:customStyle="1" w:styleId="MethHead1">
    <w:name w:val="MethHead1"/>
    <w:basedOn w:val="Heading1"/>
    <w:rsid w:val="0076194A"/>
    <w:rPr>
      <w:sz w:val="24"/>
    </w:rPr>
  </w:style>
  <w:style w:type="paragraph" w:customStyle="1" w:styleId="MethHead2">
    <w:name w:val="MethHead2"/>
    <w:basedOn w:val="Heading1"/>
    <w:rsid w:val="0076194A"/>
    <w:pPr>
      <w:outlineLvl w:val="1"/>
    </w:pPr>
    <w:rPr>
      <w:sz w:val="20"/>
    </w:rPr>
  </w:style>
  <w:style w:type="paragraph" w:customStyle="1" w:styleId="MethPara">
    <w:name w:val="MethPara"/>
    <w:basedOn w:val="BaseText"/>
    <w:rsid w:val="0076194A"/>
    <w:pPr>
      <w:spacing w:line="360" w:lineRule="auto"/>
    </w:pPr>
    <w:rPr>
      <w:sz w:val="24"/>
    </w:rPr>
  </w:style>
  <w:style w:type="paragraph" w:customStyle="1" w:styleId="MethParaIndent">
    <w:name w:val="MethParaIndent"/>
    <w:basedOn w:val="BaseText"/>
    <w:rsid w:val="0076194A"/>
    <w:pPr>
      <w:spacing w:line="360" w:lineRule="auto"/>
      <w:ind w:firstLine="720"/>
    </w:pPr>
    <w:rPr>
      <w:sz w:val="24"/>
    </w:rPr>
  </w:style>
  <w:style w:type="paragraph" w:customStyle="1" w:styleId="NumList1">
    <w:name w:val="NumList1"/>
    <w:basedOn w:val="BaseText"/>
    <w:rsid w:val="0076194A"/>
    <w:pPr>
      <w:ind w:left="360" w:hanging="360"/>
    </w:pPr>
  </w:style>
  <w:style w:type="paragraph" w:customStyle="1" w:styleId="NumList2">
    <w:name w:val="NumList2"/>
    <w:basedOn w:val="BaseText"/>
    <w:rsid w:val="0076194A"/>
    <w:pPr>
      <w:ind w:left="720" w:hanging="360"/>
    </w:pPr>
  </w:style>
  <w:style w:type="paragraph" w:customStyle="1" w:styleId="NumList3">
    <w:name w:val="NumList3"/>
    <w:basedOn w:val="BaseText"/>
    <w:rsid w:val="0076194A"/>
    <w:pPr>
      <w:ind w:left="1080" w:hanging="360"/>
    </w:pPr>
  </w:style>
  <w:style w:type="paragraph" w:customStyle="1" w:styleId="NumListLevel4">
    <w:name w:val="NumListLevel4"/>
    <w:basedOn w:val="BaseText"/>
    <w:rsid w:val="0076194A"/>
    <w:pPr>
      <w:ind w:left="1440" w:hanging="360"/>
    </w:pPr>
  </w:style>
  <w:style w:type="paragraph" w:customStyle="1" w:styleId="Query">
    <w:name w:val="Query"/>
    <w:basedOn w:val="BaseText"/>
    <w:link w:val="QueryChar"/>
    <w:rsid w:val="0076194A"/>
  </w:style>
  <w:style w:type="paragraph" w:styleId="Quote">
    <w:name w:val="Quote"/>
    <w:basedOn w:val="BaseText"/>
    <w:link w:val="QuoteChar"/>
    <w:uiPriority w:val="29"/>
    <w:qFormat/>
    <w:rsid w:val="0076194A"/>
    <w:pPr>
      <w:ind w:left="1440" w:right="1440"/>
    </w:pPr>
  </w:style>
  <w:style w:type="character" w:customStyle="1" w:styleId="QuoteChar">
    <w:name w:val="Quote Char"/>
    <w:basedOn w:val="DefaultParagraphFont"/>
    <w:link w:val="Quote"/>
    <w:uiPriority w:val="29"/>
    <w:rsid w:val="009571B1"/>
    <w:rPr>
      <w:rFonts w:ascii="Times New Roman" w:eastAsia="Times New Roman" w:hAnsi="Times New Roman" w:cs="Times New Roman"/>
      <w:sz w:val="20"/>
      <w:szCs w:val="20"/>
      <w:lang w:val="en-GB"/>
    </w:rPr>
  </w:style>
  <w:style w:type="paragraph" w:customStyle="1" w:styleId="ReceivedAccepted">
    <w:name w:val="ReceivedAccepted"/>
    <w:basedOn w:val="BaseText"/>
    <w:rsid w:val="0076194A"/>
    <w:pPr>
      <w:spacing w:line="360" w:lineRule="auto"/>
    </w:pPr>
  </w:style>
  <w:style w:type="paragraph" w:customStyle="1" w:styleId="Reference">
    <w:name w:val="Reference"/>
    <w:basedOn w:val="BaseText"/>
    <w:link w:val="ReferenceChar"/>
    <w:rsid w:val="0076194A"/>
    <w:pPr>
      <w:spacing w:line="360" w:lineRule="auto"/>
      <w:ind w:left="792" w:hanging="792"/>
    </w:pPr>
    <w:rPr>
      <w:sz w:val="24"/>
    </w:rPr>
  </w:style>
  <w:style w:type="paragraph" w:customStyle="1" w:styleId="ReferenceHead">
    <w:name w:val="ReferenceHead"/>
    <w:basedOn w:val="Heading1"/>
    <w:rsid w:val="0076194A"/>
  </w:style>
  <w:style w:type="paragraph" w:customStyle="1" w:styleId="Sec1Ttl">
    <w:name w:val="Sec1Ttl"/>
    <w:basedOn w:val="Heading1"/>
    <w:rsid w:val="0076194A"/>
    <w:rPr>
      <w:sz w:val="24"/>
    </w:rPr>
  </w:style>
  <w:style w:type="paragraph" w:customStyle="1" w:styleId="Sec2Ttl">
    <w:name w:val="Sec2Ttl"/>
    <w:basedOn w:val="Heading1"/>
    <w:rsid w:val="0076194A"/>
    <w:pPr>
      <w:outlineLvl w:val="1"/>
    </w:pPr>
    <w:rPr>
      <w:sz w:val="20"/>
    </w:rPr>
  </w:style>
  <w:style w:type="paragraph" w:customStyle="1" w:styleId="SuppInfor">
    <w:name w:val="SuppInfor"/>
    <w:basedOn w:val="BaseText"/>
    <w:rsid w:val="0076194A"/>
    <w:pPr>
      <w:spacing w:line="360" w:lineRule="auto"/>
    </w:pPr>
  </w:style>
  <w:style w:type="paragraph" w:customStyle="1" w:styleId="TableBody">
    <w:name w:val="TableBody"/>
    <w:basedOn w:val="BaseText"/>
    <w:rsid w:val="0076194A"/>
    <w:pPr>
      <w:spacing w:before="0"/>
    </w:pPr>
    <w:rPr>
      <w:rFonts w:ascii="Arial" w:hAnsi="Arial"/>
    </w:rPr>
  </w:style>
  <w:style w:type="paragraph" w:customStyle="1" w:styleId="TableFootnote">
    <w:name w:val="TableFootnote"/>
    <w:basedOn w:val="BaseText"/>
    <w:link w:val="TableFootnoteChar"/>
    <w:rsid w:val="0076194A"/>
    <w:pPr>
      <w:spacing w:before="0"/>
    </w:pPr>
    <w:rPr>
      <w:rFonts w:ascii="Arial" w:hAnsi="Arial"/>
    </w:rPr>
  </w:style>
  <w:style w:type="paragraph" w:customStyle="1" w:styleId="TableHead">
    <w:name w:val="TableHead"/>
    <w:basedOn w:val="BaseText"/>
    <w:rsid w:val="0076194A"/>
    <w:pPr>
      <w:spacing w:before="0"/>
    </w:pPr>
    <w:rPr>
      <w:rFonts w:ascii="Arial" w:hAnsi="Arial"/>
    </w:rPr>
  </w:style>
  <w:style w:type="paragraph" w:customStyle="1" w:styleId="TableLegend">
    <w:name w:val="TableLegend"/>
    <w:basedOn w:val="BaseText"/>
    <w:rsid w:val="0076194A"/>
    <w:pPr>
      <w:spacing w:before="0"/>
    </w:pPr>
    <w:rPr>
      <w:rFonts w:ascii="Arial" w:hAnsi="Arial"/>
    </w:rPr>
  </w:style>
  <w:style w:type="paragraph" w:customStyle="1" w:styleId="TableTitle">
    <w:name w:val="TableTitle"/>
    <w:basedOn w:val="BaseText"/>
    <w:rsid w:val="0076194A"/>
    <w:rPr>
      <w:rFonts w:ascii="Arial" w:hAnsi="Arial"/>
    </w:rPr>
  </w:style>
  <w:style w:type="paragraph" w:styleId="Title">
    <w:name w:val="Title"/>
    <w:basedOn w:val="BaseHeading"/>
    <w:link w:val="TitleChar"/>
    <w:uiPriority w:val="10"/>
    <w:qFormat/>
    <w:rsid w:val="0076194A"/>
    <w:pPr>
      <w:spacing w:line="360" w:lineRule="auto"/>
    </w:pPr>
  </w:style>
  <w:style w:type="character" w:customStyle="1" w:styleId="TitleChar">
    <w:name w:val="Title Char"/>
    <w:basedOn w:val="DefaultParagraphFont"/>
    <w:link w:val="Title"/>
    <w:uiPriority w:val="10"/>
    <w:rsid w:val="009571B1"/>
    <w:rPr>
      <w:rFonts w:ascii="Arial" w:eastAsia="Times New Roman" w:hAnsi="Arial" w:cs="Times New Roman"/>
      <w:b/>
      <w:kern w:val="28"/>
      <w:sz w:val="28"/>
      <w:szCs w:val="20"/>
      <w:lang w:val="en-GB"/>
    </w:rPr>
  </w:style>
  <w:style w:type="paragraph" w:customStyle="1" w:styleId="UnnumList">
    <w:name w:val="UnnumList"/>
    <w:basedOn w:val="BaseText"/>
    <w:rsid w:val="0076194A"/>
    <w:pPr>
      <w:ind w:left="360" w:hanging="360"/>
    </w:pPr>
  </w:style>
  <w:style w:type="paragraph" w:customStyle="1" w:styleId="AuthorContrib">
    <w:name w:val="AuthorContrib"/>
    <w:basedOn w:val="BaseText"/>
    <w:rsid w:val="0076194A"/>
    <w:pPr>
      <w:spacing w:line="360" w:lineRule="auto"/>
    </w:pPr>
  </w:style>
  <w:style w:type="paragraph" w:customStyle="1" w:styleId="AuthorInfo">
    <w:name w:val="AuthorInfo"/>
    <w:basedOn w:val="BaseText"/>
    <w:rsid w:val="0076194A"/>
    <w:pPr>
      <w:spacing w:line="360" w:lineRule="auto"/>
    </w:pPr>
  </w:style>
  <w:style w:type="paragraph" w:customStyle="1" w:styleId="Sec3Ttl">
    <w:name w:val="Sec3Ttl"/>
    <w:basedOn w:val="BaseHeading"/>
    <w:rsid w:val="0076194A"/>
    <w:pPr>
      <w:outlineLvl w:val="2"/>
    </w:pPr>
    <w:rPr>
      <w:sz w:val="18"/>
    </w:rPr>
  </w:style>
  <w:style w:type="paragraph" w:customStyle="1" w:styleId="BoxTextIndent">
    <w:name w:val="BoxTextIndent"/>
    <w:basedOn w:val="BaseText"/>
    <w:rsid w:val="0076194A"/>
    <w:pPr>
      <w:ind w:firstLine="720"/>
    </w:pPr>
  </w:style>
  <w:style w:type="paragraph" w:customStyle="1" w:styleId="BoxFigureLegend">
    <w:name w:val="BoxFigureLegend"/>
    <w:basedOn w:val="BaseText"/>
    <w:rsid w:val="0076194A"/>
  </w:style>
  <w:style w:type="paragraph" w:customStyle="1" w:styleId="BCACorrAmfront">
    <w:name w:val="BCA_CorrAm_front"/>
    <w:basedOn w:val="BaseText"/>
    <w:rsid w:val="0076194A"/>
  </w:style>
  <w:style w:type="paragraph" w:customStyle="1" w:styleId="OnlineMethHead1">
    <w:name w:val="Online_MethHead1"/>
    <w:basedOn w:val="BaseHeading"/>
    <w:rsid w:val="0076194A"/>
    <w:rPr>
      <w:sz w:val="24"/>
    </w:rPr>
  </w:style>
  <w:style w:type="paragraph" w:customStyle="1" w:styleId="OnlineMethHead2">
    <w:name w:val="Online_MethHead2"/>
    <w:basedOn w:val="BaseHeading"/>
    <w:rsid w:val="0076194A"/>
    <w:pPr>
      <w:outlineLvl w:val="1"/>
    </w:pPr>
    <w:rPr>
      <w:sz w:val="20"/>
    </w:rPr>
  </w:style>
  <w:style w:type="paragraph" w:customStyle="1" w:styleId="OnlineMethPara">
    <w:name w:val="Online_MethPara"/>
    <w:basedOn w:val="BaseText"/>
    <w:rsid w:val="0076194A"/>
    <w:pPr>
      <w:spacing w:line="360" w:lineRule="auto"/>
    </w:pPr>
    <w:rPr>
      <w:sz w:val="24"/>
    </w:rPr>
  </w:style>
  <w:style w:type="paragraph" w:customStyle="1" w:styleId="OnlineMethParaIndent">
    <w:name w:val="Online_MethParaIndent"/>
    <w:basedOn w:val="BaseText"/>
    <w:rsid w:val="0076194A"/>
    <w:pPr>
      <w:spacing w:line="360" w:lineRule="auto"/>
      <w:ind w:firstLine="720"/>
    </w:pPr>
    <w:rPr>
      <w:sz w:val="24"/>
    </w:rPr>
  </w:style>
  <w:style w:type="paragraph" w:customStyle="1" w:styleId="OnlineReference">
    <w:name w:val="Online_Reference"/>
    <w:basedOn w:val="BaseText"/>
    <w:rsid w:val="0076194A"/>
    <w:pPr>
      <w:spacing w:line="360" w:lineRule="auto"/>
      <w:ind w:left="792" w:hanging="792"/>
    </w:pPr>
    <w:rPr>
      <w:sz w:val="24"/>
    </w:rPr>
  </w:style>
  <w:style w:type="paragraph" w:customStyle="1" w:styleId="ParagraphList">
    <w:name w:val="ParagraphList"/>
    <w:basedOn w:val="Normal"/>
    <w:next w:val="BaseText"/>
    <w:rsid w:val="0076194A"/>
    <w:pPr>
      <w:spacing w:line="360" w:lineRule="auto"/>
    </w:pPr>
    <w:rPr>
      <w:sz w:val="24"/>
    </w:rPr>
  </w:style>
  <w:style w:type="paragraph" w:customStyle="1" w:styleId="ReferenceAnnotation">
    <w:name w:val="ReferenceAnnotation"/>
    <w:basedOn w:val="BaseText"/>
    <w:rsid w:val="0076194A"/>
    <w:pPr>
      <w:spacing w:line="360" w:lineRule="auto"/>
      <w:ind w:left="792"/>
    </w:pPr>
    <w:rPr>
      <w:b/>
      <w:sz w:val="24"/>
    </w:rPr>
  </w:style>
  <w:style w:type="paragraph" w:customStyle="1" w:styleId="OnlineDispMat">
    <w:name w:val="Online_DispMat"/>
    <w:basedOn w:val="BaseText"/>
    <w:qFormat/>
    <w:rsid w:val="0076194A"/>
    <w:rPr>
      <w:szCs w:val="24"/>
    </w:rPr>
  </w:style>
  <w:style w:type="character" w:customStyle="1" w:styleId="BaseTextChar">
    <w:name w:val="Base_Text Char"/>
    <w:basedOn w:val="DefaultParagraphFont"/>
    <w:link w:val="BaseText"/>
    <w:rsid w:val="006E0BC3"/>
    <w:rPr>
      <w:rFonts w:ascii="Times New Roman" w:eastAsia="Times New Roman" w:hAnsi="Times New Roman" w:cs="Times New Roman"/>
      <w:sz w:val="20"/>
      <w:szCs w:val="20"/>
      <w:lang w:val="en-GB"/>
    </w:rPr>
  </w:style>
  <w:style w:type="character" w:customStyle="1" w:styleId="FirstParaChar">
    <w:name w:val="FirstPara Char"/>
    <w:basedOn w:val="BaseTextChar"/>
    <w:link w:val="FirstPara"/>
    <w:rsid w:val="006E0BC3"/>
    <w:rPr>
      <w:rFonts w:ascii="Times New Roman" w:eastAsia="Times New Roman" w:hAnsi="Times New Roman" w:cs="Times New Roman"/>
      <w:sz w:val="20"/>
      <w:szCs w:val="20"/>
      <w:lang w:val="en-GB"/>
    </w:rPr>
  </w:style>
  <w:style w:type="character" w:customStyle="1" w:styleId="BodyIndentChar">
    <w:name w:val="BodyIndent Char"/>
    <w:basedOn w:val="BaseTextChar"/>
    <w:link w:val="BodyIndent"/>
    <w:rsid w:val="00345D14"/>
    <w:rPr>
      <w:rFonts w:ascii="Times New Roman" w:eastAsia="Times New Roman" w:hAnsi="Times New Roman" w:cs="Times New Roman"/>
      <w:sz w:val="20"/>
      <w:szCs w:val="20"/>
      <w:lang w:val="en-GB"/>
    </w:rPr>
  </w:style>
  <w:style w:type="character" w:customStyle="1" w:styleId="QueryChar">
    <w:name w:val="Query Char"/>
    <w:basedOn w:val="BaseTextChar"/>
    <w:link w:val="Query"/>
    <w:rsid w:val="00CD5676"/>
    <w:rPr>
      <w:rFonts w:ascii="Times New Roman" w:eastAsia="Times New Roman" w:hAnsi="Times New Roman" w:cs="Times New Roman"/>
      <w:sz w:val="20"/>
      <w:szCs w:val="20"/>
      <w:lang w:val="en-GB"/>
    </w:rPr>
  </w:style>
  <w:style w:type="character" w:customStyle="1" w:styleId="ReferenceChar">
    <w:name w:val="Reference Char"/>
    <w:basedOn w:val="BaseTextChar"/>
    <w:link w:val="Reference"/>
    <w:rsid w:val="007F73A4"/>
    <w:rPr>
      <w:rFonts w:ascii="Times New Roman" w:eastAsia="Times New Roman" w:hAnsi="Times New Roman" w:cs="Times New Roman"/>
      <w:sz w:val="20"/>
      <w:szCs w:val="20"/>
      <w:lang w:val="en-GB"/>
    </w:rPr>
  </w:style>
  <w:style w:type="character" w:customStyle="1" w:styleId="TableFootnoteChar">
    <w:name w:val="TableFootnote Char"/>
    <w:basedOn w:val="BaseTextChar"/>
    <w:link w:val="TableFootnote"/>
    <w:rsid w:val="002E5704"/>
    <w:rPr>
      <w:rFonts w:ascii="Arial" w:eastAsia="Times New Roman"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383210003">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737705275">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38/nature13005"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cbi.nlm.nih.gov/entrez/query.fcgi?cmd=Retrieve&amp;db=PubMed&amp;list_uids=24013639&amp;dopt=Abstract" TargetMode="External"/><Relationship Id="rId11" Type="http://schemas.openxmlformats.org/officeDocument/2006/relationships/hyperlink" Target="http://dx.doi.org/10.1038/ng.2756" TargetMode="External"/><Relationship Id="rId12" Type="http://schemas.openxmlformats.org/officeDocument/2006/relationships/hyperlink" Target="http://www.ncbi.nlm.nih.gov/entrez/query.fcgi?cmd=Retrieve&amp;db=PubMed&amp;list_uids=23696747&amp;dopt=Abstract" TargetMode="External"/><Relationship Id="rId13" Type="http://schemas.openxmlformats.org/officeDocument/2006/relationships/hyperlink" Target="http://www.ncbi.nlm.nih.gov/entrez/query.fcgi?cmd=Retrieve&amp;db=PubMed&amp;list_uids=22563384&amp;dopt=Abstract" TargetMode="External"/><Relationship Id="rId14" Type="http://schemas.openxmlformats.org/officeDocument/2006/relationships/hyperlink" Target="http://dx.doi.org/10.1371/journal.pone.00354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x.doi.org/10.1371/journal.pone.0035430" TargetMode="External"/><Relationship Id="rId8" Type="http://schemas.openxmlformats.org/officeDocument/2006/relationships/hyperlink" Target="http://www.ncbi.nlm.nih.gov/entrez/query.fcgi?cmd=Retrieve&amp;db=PubMed&amp;list_uids=24572353&amp;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2188</Words>
  <Characters>12475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14634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Visscher</dc:creator>
  <cp:lastModifiedBy>joseph powell</cp:lastModifiedBy>
  <cp:revision>4</cp:revision>
  <dcterms:created xsi:type="dcterms:W3CDTF">2014-08-19T01:14:00Z</dcterms:created>
  <dcterms:modified xsi:type="dcterms:W3CDTF">2014-08-19T22:59:00Z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ies>
</file>