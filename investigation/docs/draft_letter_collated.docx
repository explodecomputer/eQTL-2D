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E853AB" w14:textId="77777777" w:rsidR="002723EE" w:rsidRPr="002723EE" w:rsidRDefault="002723EE" w:rsidP="002723EE">
      <w:pPr>
        <w:jc w:val="both"/>
        <w:rPr>
          <w:rFonts w:ascii="Times" w:eastAsia="Times New Roman" w:hAnsi="Times" w:cs="Times New Roman"/>
          <w:sz w:val="20"/>
          <w:szCs w:val="20"/>
          <w:lang w:val="en-AU"/>
        </w:rPr>
      </w:pPr>
    </w:p>
    <w:p w14:paraId="30DE8157" w14:textId="77777777" w:rsidR="002723EE" w:rsidRPr="002723EE" w:rsidRDefault="002723EE" w:rsidP="002723EE">
      <w:pPr>
        <w:jc w:val="both"/>
        <w:rPr>
          <w:rFonts w:ascii="Times" w:eastAsia="Times New Roman" w:hAnsi="Times" w:cs="Times New Roman"/>
          <w:sz w:val="20"/>
          <w:szCs w:val="20"/>
          <w:lang w:val="en-AU"/>
        </w:rPr>
      </w:pPr>
      <w:r w:rsidRPr="002723EE">
        <w:rPr>
          <w:rFonts w:ascii="Times" w:eastAsia="Times New Roman" w:hAnsi="Times" w:cs="Times New Roman"/>
          <w:sz w:val="20"/>
          <w:szCs w:val="20"/>
          <w:lang w:val="en-AU"/>
        </w:rPr>
        <w:t>Dear Editors –</w:t>
      </w:r>
    </w:p>
    <w:p w14:paraId="6314C59D" w14:textId="77777777" w:rsidR="002723EE" w:rsidRPr="002723EE" w:rsidRDefault="002723EE" w:rsidP="002723EE">
      <w:pPr>
        <w:jc w:val="both"/>
        <w:rPr>
          <w:rFonts w:ascii="Times" w:eastAsia="Times New Roman" w:hAnsi="Times" w:cs="Times New Roman"/>
          <w:sz w:val="20"/>
          <w:szCs w:val="20"/>
          <w:lang w:val="en-AU"/>
        </w:rPr>
      </w:pPr>
    </w:p>
    <w:p w14:paraId="2EEDFE2A" w14:textId="77777777" w:rsidR="002723EE" w:rsidRPr="002723EE" w:rsidRDefault="002723EE" w:rsidP="002723EE">
      <w:pPr>
        <w:jc w:val="both"/>
        <w:rPr>
          <w:rFonts w:ascii="Times" w:eastAsia="Times New Roman" w:hAnsi="Times" w:cs="Times New Roman"/>
          <w:sz w:val="20"/>
          <w:szCs w:val="20"/>
          <w:lang w:val="en-AU"/>
        </w:rPr>
      </w:pPr>
      <w:r w:rsidRPr="002723EE">
        <w:rPr>
          <w:rFonts w:ascii="Times" w:eastAsia="Times New Roman" w:hAnsi="Times" w:cs="Times New Roman"/>
          <w:sz w:val="20"/>
          <w:szCs w:val="20"/>
          <w:lang w:val="en-AU"/>
        </w:rPr>
        <w:t xml:space="preserve">We write regarding your request for voluntary retraction of our study, Hemani </w:t>
      </w:r>
      <w:r w:rsidRPr="002723EE">
        <w:rPr>
          <w:rFonts w:ascii="Times" w:eastAsia="Times New Roman" w:hAnsi="Times" w:cs="Times New Roman"/>
          <w:i/>
          <w:sz w:val="20"/>
          <w:szCs w:val="20"/>
          <w:lang w:val="en-AU"/>
        </w:rPr>
        <w:t>et al.</w:t>
      </w:r>
      <w:r w:rsidRPr="002723EE">
        <w:rPr>
          <w:rFonts w:ascii="Times" w:eastAsia="Times New Roman" w:hAnsi="Times" w:cs="Times New Roman"/>
          <w:sz w:val="20"/>
          <w:szCs w:val="20"/>
          <w:lang w:val="en-AU"/>
        </w:rPr>
        <w:t xml:space="preserve"> “Detection and replication of epistasis influencing transcription in humans” published in </w:t>
      </w:r>
      <w:r w:rsidRPr="00C141A1">
        <w:rPr>
          <w:rFonts w:ascii="Times" w:eastAsia="Times New Roman" w:hAnsi="Times" w:cs="Times New Roman"/>
          <w:i/>
          <w:sz w:val="20"/>
          <w:szCs w:val="20"/>
          <w:lang w:val="en-AU"/>
        </w:rPr>
        <w:t>Nature</w:t>
      </w:r>
      <w:r w:rsidRPr="002723EE">
        <w:rPr>
          <w:rFonts w:ascii="Times" w:eastAsia="Times New Roman" w:hAnsi="Times" w:cs="Times New Roman"/>
          <w:sz w:val="20"/>
          <w:szCs w:val="20"/>
          <w:lang w:val="en-AU"/>
        </w:rPr>
        <w:t xml:space="preserve"> on 10 April 2014 (volume 508, </w:t>
      </w:r>
      <w:proofErr w:type="spellStart"/>
      <w:r w:rsidRPr="002723EE">
        <w:rPr>
          <w:rFonts w:ascii="Times" w:eastAsia="Times New Roman" w:hAnsi="Times" w:cs="Times New Roman"/>
          <w:sz w:val="20"/>
          <w:szCs w:val="20"/>
          <w:lang w:val="en-AU"/>
        </w:rPr>
        <w:t>pp</w:t>
      </w:r>
      <w:proofErr w:type="spellEnd"/>
      <w:r w:rsidRPr="002723EE">
        <w:rPr>
          <w:rFonts w:ascii="Times" w:eastAsia="Times New Roman" w:hAnsi="Times" w:cs="Times New Roman"/>
          <w:sz w:val="20"/>
          <w:szCs w:val="20"/>
          <w:lang w:val="en-AU"/>
        </w:rPr>
        <w:t xml:space="preserve"> 249-253). After consultation among ourselves and with colleagues, we are unanimous in the position that the reasons that you provided do not fairly reflect the issues surrounding this paper, and we believe that retraction on those grounds would be in opposition to the standard scientific process.</w:t>
      </w:r>
    </w:p>
    <w:p w14:paraId="7B3C5AD6" w14:textId="77777777" w:rsidR="002723EE" w:rsidRPr="002723EE" w:rsidRDefault="002723EE" w:rsidP="002723EE">
      <w:pPr>
        <w:jc w:val="both"/>
        <w:rPr>
          <w:rFonts w:ascii="Times" w:eastAsia="Times New Roman" w:hAnsi="Times" w:cs="Times New Roman"/>
          <w:sz w:val="20"/>
          <w:szCs w:val="20"/>
          <w:lang w:val="en-AU"/>
        </w:rPr>
      </w:pPr>
    </w:p>
    <w:p w14:paraId="5575ABD1" w14:textId="77777777" w:rsidR="002723EE" w:rsidRPr="00591A22" w:rsidRDefault="002723EE" w:rsidP="002723EE">
      <w:pPr>
        <w:jc w:val="both"/>
        <w:rPr>
          <w:rFonts w:ascii="Times" w:eastAsia="Times New Roman" w:hAnsi="Times" w:cs="Times New Roman"/>
          <w:b/>
          <w:sz w:val="20"/>
          <w:szCs w:val="20"/>
          <w:lang w:val="en-AU"/>
        </w:rPr>
      </w:pPr>
      <w:r w:rsidRPr="00591A22">
        <w:rPr>
          <w:rFonts w:ascii="Times" w:eastAsia="Times New Roman" w:hAnsi="Times" w:cs="Times New Roman"/>
          <w:b/>
          <w:sz w:val="20"/>
          <w:szCs w:val="20"/>
          <w:lang w:val="en-AU"/>
        </w:rPr>
        <w:t>Background</w:t>
      </w:r>
    </w:p>
    <w:p w14:paraId="1E4D564E" w14:textId="77777777" w:rsidR="002723EE" w:rsidRPr="002723EE" w:rsidRDefault="002723EE" w:rsidP="002723EE">
      <w:pPr>
        <w:jc w:val="both"/>
        <w:rPr>
          <w:rFonts w:ascii="Times" w:eastAsia="Times New Roman" w:hAnsi="Times" w:cs="Times New Roman"/>
          <w:sz w:val="20"/>
          <w:szCs w:val="20"/>
          <w:lang w:val="en-AU"/>
        </w:rPr>
      </w:pPr>
    </w:p>
    <w:p w14:paraId="17F4BEF6" w14:textId="77777777" w:rsidR="002723EE" w:rsidRPr="002723EE" w:rsidRDefault="002723EE" w:rsidP="002723EE">
      <w:pPr>
        <w:jc w:val="both"/>
        <w:rPr>
          <w:rFonts w:ascii="Times" w:eastAsia="Times New Roman" w:hAnsi="Times" w:cs="Times New Roman"/>
          <w:sz w:val="20"/>
          <w:szCs w:val="20"/>
          <w:lang w:val="en-AU"/>
        </w:rPr>
      </w:pPr>
      <w:r w:rsidRPr="002723EE">
        <w:rPr>
          <w:rFonts w:ascii="Times" w:eastAsia="Times New Roman" w:hAnsi="Times" w:cs="Times New Roman"/>
          <w:sz w:val="20"/>
          <w:szCs w:val="20"/>
          <w:lang w:val="en-AU"/>
        </w:rPr>
        <w:t xml:space="preserve">In the two weeks after publication, we received correspondence from Wood et al. proposing an alternate interpretation of the data, which led us to conduct an extensive follow-up investigation. Wood et al. suggested that many of the epistatic signals, which were detected using a firmly established statistical method, could be abrogated when accounting for haplotype effects. Magdalena Skipper, the handling editor at the time, agreed to publish a Brief Communication Arising (BCA) from Wood </w:t>
      </w:r>
      <w:r w:rsidRPr="00591A22">
        <w:rPr>
          <w:rFonts w:ascii="Times" w:eastAsia="Times New Roman" w:hAnsi="Times" w:cs="Times New Roman"/>
          <w:i/>
          <w:sz w:val="20"/>
          <w:szCs w:val="20"/>
          <w:lang w:val="en-AU"/>
        </w:rPr>
        <w:t>et al</w:t>
      </w:r>
      <w:r w:rsidRPr="002723EE">
        <w:rPr>
          <w:rFonts w:ascii="Times" w:eastAsia="Times New Roman" w:hAnsi="Times" w:cs="Times New Roman"/>
          <w:sz w:val="20"/>
          <w:szCs w:val="20"/>
          <w:lang w:val="en-AU"/>
        </w:rPr>
        <w:t xml:space="preserve">. along with our response. During the period in which we had to submit our reply to the BCA, we were unable to fully resolve the reason for the observation offered by Wood </w:t>
      </w:r>
      <w:r w:rsidRPr="00591A22">
        <w:rPr>
          <w:rFonts w:ascii="Times" w:eastAsia="Times New Roman" w:hAnsi="Times" w:cs="Times New Roman"/>
          <w:i/>
          <w:sz w:val="20"/>
          <w:szCs w:val="20"/>
          <w:lang w:val="en-AU"/>
        </w:rPr>
        <w:t>et al</w:t>
      </w:r>
      <w:r w:rsidRPr="002723EE">
        <w:rPr>
          <w:rFonts w:ascii="Times" w:eastAsia="Times New Roman" w:hAnsi="Times" w:cs="Times New Roman"/>
          <w:sz w:val="20"/>
          <w:szCs w:val="20"/>
          <w:lang w:val="en-AU"/>
        </w:rPr>
        <w:t xml:space="preserve">. We concluded that there was a possibility that their explanation could hold for </w:t>
      </w:r>
      <w:r w:rsidRPr="00591A22">
        <w:rPr>
          <w:rFonts w:ascii="Times" w:eastAsia="Times New Roman" w:hAnsi="Times" w:cs="Times New Roman"/>
          <w:i/>
          <w:sz w:val="20"/>
          <w:szCs w:val="20"/>
          <w:lang w:val="en-AU"/>
        </w:rPr>
        <w:t>cis-cis</w:t>
      </w:r>
      <w:r w:rsidRPr="002723EE">
        <w:rPr>
          <w:rFonts w:ascii="Times" w:eastAsia="Times New Roman" w:hAnsi="Times" w:cs="Times New Roman"/>
          <w:sz w:val="20"/>
          <w:szCs w:val="20"/>
          <w:lang w:val="en-AU"/>
        </w:rPr>
        <w:t xml:space="preserve"> interactions, but disputed the interpretation for </w:t>
      </w:r>
      <w:r w:rsidRPr="00591A22">
        <w:rPr>
          <w:rFonts w:ascii="Times" w:eastAsia="Times New Roman" w:hAnsi="Times" w:cs="Times New Roman"/>
          <w:i/>
          <w:sz w:val="20"/>
          <w:szCs w:val="20"/>
          <w:lang w:val="en-AU"/>
        </w:rPr>
        <w:t>cis-trans</w:t>
      </w:r>
      <w:r w:rsidRPr="002723EE">
        <w:rPr>
          <w:rFonts w:ascii="Times" w:eastAsia="Times New Roman" w:hAnsi="Times" w:cs="Times New Roman"/>
          <w:sz w:val="20"/>
          <w:szCs w:val="20"/>
          <w:lang w:val="en-AU"/>
        </w:rPr>
        <w:t xml:space="preserve"> effects. </w:t>
      </w:r>
    </w:p>
    <w:p w14:paraId="234EA7EE" w14:textId="77777777" w:rsidR="002723EE" w:rsidRPr="002723EE" w:rsidRDefault="002723EE" w:rsidP="002723EE">
      <w:pPr>
        <w:jc w:val="both"/>
        <w:rPr>
          <w:rFonts w:ascii="Times" w:eastAsia="Times New Roman" w:hAnsi="Times" w:cs="Times New Roman"/>
          <w:sz w:val="20"/>
          <w:szCs w:val="20"/>
          <w:lang w:val="en-AU"/>
        </w:rPr>
      </w:pPr>
    </w:p>
    <w:p w14:paraId="1B8D10A8" w14:textId="77777777" w:rsidR="002723EE" w:rsidRPr="002723EE" w:rsidRDefault="002723EE" w:rsidP="002723EE">
      <w:pPr>
        <w:jc w:val="both"/>
        <w:rPr>
          <w:rFonts w:ascii="Times" w:eastAsia="Times New Roman" w:hAnsi="Times" w:cs="Times New Roman"/>
          <w:sz w:val="20"/>
          <w:szCs w:val="20"/>
          <w:lang w:val="en-AU"/>
        </w:rPr>
      </w:pPr>
      <w:r w:rsidRPr="002723EE">
        <w:rPr>
          <w:rFonts w:ascii="Times" w:eastAsia="Times New Roman" w:hAnsi="Times" w:cs="Times New Roman"/>
          <w:sz w:val="20"/>
          <w:szCs w:val="20"/>
          <w:lang w:val="en-AU"/>
        </w:rPr>
        <w:t xml:space="preserve">To resolve this discrepancy we voluntarily performed substantial further work and identified that in some instances the distribution underlying the test statistic deviates from the expected null distribution leading to an increase in the false positive rate. To communicate this to the scientific field we subsequently, in October 2015, submitted an Addendum. Critically, the statistical issue that we have identified is not the explanation offered by Wood </w:t>
      </w:r>
      <w:r w:rsidRPr="00591A22">
        <w:rPr>
          <w:rFonts w:ascii="Times" w:eastAsia="Times New Roman" w:hAnsi="Times" w:cs="Times New Roman"/>
          <w:i/>
          <w:sz w:val="20"/>
          <w:szCs w:val="20"/>
          <w:lang w:val="en-AU"/>
        </w:rPr>
        <w:t>et al</w:t>
      </w:r>
      <w:r w:rsidRPr="002723EE">
        <w:rPr>
          <w:rFonts w:ascii="Times" w:eastAsia="Times New Roman" w:hAnsi="Times" w:cs="Times New Roman"/>
          <w:sz w:val="20"/>
          <w:szCs w:val="20"/>
          <w:lang w:val="en-AU"/>
        </w:rPr>
        <w:t xml:space="preserve">. Also, our addendum shows no inflation of the test statistic for many of our original epistatic signals. Through discussion with the handling editor, we were informed that an Addendum would be an appropriate way to communicate our new findings with the scientific community and that a decision would be made to either publish or not publish the addendum. It has taken numerous emails and phone calls over a period of more than 18 months during which we were enquiring about the decision of whether or not to publish the Addendum. </w:t>
      </w:r>
    </w:p>
    <w:p w14:paraId="0DC4C38B" w14:textId="77777777" w:rsidR="002723EE" w:rsidRPr="002723EE" w:rsidRDefault="002723EE" w:rsidP="002723EE">
      <w:pPr>
        <w:jc w:val="both"/>
        <w:rPr>
          <w:rFonts w:ascii="Times" w:eastAsia="Times New Roman" w:hAnsi="Times" w:cs="Times New Roman"/>
          <w:sz w:val="20"/>
          <w:szCs w:val="20"/>
          <w:lang w:val="en-AU"/>
        </w:rPr>
      </w:pPr>
    </w:p>
    <w:p w14:paraId="508E5C0D" w14:textId="77777777" w:rsidR="002723EE" w:rsidRPr="002723EE" w:rsidRDefault="002723EE" w:rsidP="002723EE">
      <w:pPr>
        <w:jc w:val="both"/>
        <w:rPr>
          <w:rFonts w:ascii="Times" w:eastAsia="Times New Roman" w:hAnsi="Times" w:cs="Times New Roman"/>
          <w:sz w:val="20"/>
          <w:szCs w:val="20"/>
          <w:lang w:val="en-AU"/>
        </w:rPr>
      </w:pPr>
      <w:r w:rsidRPr="002723EE">
        <w:rPr>
          <w:rFonts w:ascii="Times" w:eastAsia="Times New Roman" w:hAnsi="Times" w:cs="Times New Roman"/>
          <w:sz w:val="20"/>
          <w:szCs w:val="20"/>
          <w:lang w:val="en-AU"/>
        </w:rPr>
        <w:t xml:space="preserve">The external reviewers of the Addendum show a range of opinions and appear to have been asked to express their thoughts on whether retraction is warranted. During our discussions with the handling editor, it was never mentioned to us that reviewers of the addendum would be specially asked if a retraction was appropriate. We would welcome the opportunity to shed light on this issue through the publication of the attached Addendum because it does illuminate a potential issue with the statistical method that has been used extensively throughout the field. However, though we understand that you deal with these issues on a case-by-case basis we strongly believe that retraction of this paper is not in line with the scientific process. </w:t>
      </w:r>
    </w:p>
    <w:p w14:paraId="006E2D2D" w14:textId="77777777" w:rsidR="002723EE" w:rsidRPr="002723EE" w:rsidRDefault="002723EE" w:rsidP="002723EE">
      <w:pPr>
        <w:jc w:val="both"/>
        <w:rPr>
          <w:rFonts w:ascii="Times" w:eastAsia="Times New Roman" w:hAnsi="Times" w:cs="Times New Roman"/>
          <w:sz w:val="20"/>
          <w:szCs w:val="20"/>
          <w:lang w:val="en-AU"/>
        </w:rPr>
      </w:pPr>
    </w:p>
    <w:p w14:paraId="1DC7D1A5" w14:textId="28320814" w:rsidR="002723EE" w:rsidRPr="002723EE" w:rsidRDefault="002723EE" w:rsidP="002723EE">
      <w:pPr>
        <w:jc w:val="both"/>
        <w:rPr>
          <w:rFonts w:ascii="Times" w:eastAsia="Times New Roman" w:hAnsi="Times" w:cs="Times New Roman"/>
          <w:sz w:val="20"/>
          <w:szCs w:val="20"/>
          <w:lang w:val="en-AU"/>
        </w:rPr>
      </w:pPr>
      <w:r w:rsidRPr="002723EE">
        <w:rPr>
          <w:rFonts w:ascii="Times" w:eastAsia="Times New Roman" w:hAnsi="Times" w:cs="Times New Roman"/>
          <w:sz w:val="20"/>
          <w:szCs w:val="20"/>
          <w:lang w:val="en-AU"/>
        </w:rPr>
        <w:t xml:space="preserve">You state in your letter of June 8, 2017, that you have </w:t>
      </w:r>
      <w:r w:rsidR="00591A22" w:rsidRPr="002723EE">
        <w:rPr>
          <w:rFonts w:ascii="Times" w:eastAsia="Times New Roman" w:hAnsi="Times" w:cs="Times New Roman"/>
          <w:sz w:val="20"/>
          <w:szCs w:val="20"/>
          <w:lang w:val="en-AU"/>
        </w:rPr>
        <w:t>decided,</w:t>
      </w:r>
      <w:r w:rsidRPr="002723EE">
        <w:rPr>
          <w:rFonts w:ascii="Times" w:eastAsia="Times New Roman" w:hAnsi="Times" w:cs="Times New Roman"/>
          <w:sz w:val="20"/>
          <w:szCs w:val="20"/>
          <w:lang w:val="en-AU"/>
        </w:rPr>
        <w:t xml:space="preserve"> “the conclusions of the paper are no longer supported by the data.” We argue that a) There are several important conclusions in the paper, and issue identified in our Addendum only effects some of them, and importantly only some of the epistatic signals, and b) Every retraction that we can find has arisen because of ‘invalid results’ and though some of our conclusions may have alternative explanations to those that we provided, our results are certainly valid. We expand on these points below.</w:t>
      </w:r>
    </w:p>
    <w:p w14:paraId="15C2668F" w14:textId="77777777" w:rsidR="002723EE" w:rsidRPr="002723EE" w:rsidRDefault="002723EE" w:rsidP="002723EE">
      <w:pPr>
        <w:jc w:val="both"/>
        <w:rPr>
          <w:rFonts w:ascii="Times" w:eastAsia="Times New Roman" w:hAnsi="Times" w:cs="Times New Roman"/>
          <w:sz w:val="20"/>
          <w:szCs w:val="20"/>
          <w:lang w:val="en-AU"/>
        </w:rPr>
      </w:pPr>
    </w:p>
    <w:p w14:paraId="5DE54318" w14:textId="77777777" w:rsidR="002723EE" w:rsidRPr="00591A22" w:rsidRDefault="002723EE" w:rsidP="002723EE">
      <w:pPr>
        <w:jc w:val="both"/>
        <w:rPr>
          <w:rFonts w:ascii="Times" w:eastAsia="Times New Roman" w:hAnsi="Times" w:cs="Times New Roman"/>
          <w:b/>
          <w:sz w:val="20"/>
          <w:szCs w:val="20"/>
          <w:lang w:val="en-AU"/>
        </w:rPr>
      </w:pPr>
      <w:r w:rsidRPr="00591A22">
        <w:rPr>
          <w:rFonts w:ascii="Times" w:eastAsia="Times New Roman" w:hAnsi="Times" w:cs="Times New Roman"/>
          <w:b/>
          <w:sz w:val="20"/>
          <w:szCs w:val="20"/>
          <w:lang w:val="en-AU"/>
        </w:rPr>
        <w:t>Validity of conclusions</w:t>
      </w:r>
    </w:p>
    <w:p w14:paraId="3F4BC852" w14:textId="77777777" w:rsidR="002723EE" w:rsidRPr="002723EE" w:rsidRDefault="002723EE" w:rsidP="002723EE">
      <w:pPr>
        <w:jc w:val="both"/>
        <w:rPr>
          <w:rFonts w:ascii="Times" w:eastAsia="Times New Roman" w:hAnsi="Times" w:cs="Times New Roman"/>
          <w:sz w:val="20"/>
          <w:szCs w:val="20"/>
          <w:lang w:val="en-AU"/>
        </w:rPr>
      </w:pPr>
    </w:p>
    <w:p w14:paraId="5950D6CB" w14:textId="349DDDA1" w:rsidR="002723EE" w:rsidRPr="002723EE" w:rsidRDefault="002723EE" w:rsidP="002723EE">
      <w:pPr>
        <w:jc w:val="both"/>
        <w:rPr>
          <w:rFonts w:ascii="Times" w:eastAsia="Times New Roman" w:hAnsi="Times" w:cs="Times New Roman"/>
          <w:sz w:val="20"/>
          <w:szCs w:val="20"/>
          <w:lang w:val="en-AU"/>
        </w:rPr>
      </w:pPr>
      <w:r w:rsidRPr="002723EE">
        <w:rPr>
          <w:rFonts w:ascii="Times" w:eastAsia="Times New Roman" w:hAnsi="Times" w:cs="Times New Roman"/>
          <w:sz w:val="20"/>
          <w:szCs w:val="20"/>
          <w:lang w:val="en-AU"/>
        </w:rPr>
        <w:t xml:space="preserve">This study was an extra-ordinary computational </w:t>
      </w:r>
      <w:r w:rsidR="00591A22" w:rsidRPr="002723EE">
        <w:rPr>
          <w:rFonts w:ascii="Times" w:eastAsia="Times New Roman" w:hAnsi="Times" w:cs="Times New Roman"/>
          <w:sz w:val="20"/>
          <w:szCs w:val="20"/>
          <w:lang w:val="en-AU"/>
        </w:rPr>
        <w:t>accomplishment, which</w:t>
      </w:r>
      <w:r w:rsidRPr="002723EE">
        <w:rPr>
          <w:rFonts w:ascii="Times" w:eastAsia="Times New Roman" w:hAnsi="Times" w:cs="Times New Roman"/>
          <w:sz w:val="20"/>
          <w:szCs w:val="20"/>
          <w:lang w:val="en-AU"/>
        </w:rPr>
        <w:t xml:space="preserve"> remains unmatched three years later. It is critical to note that arguably the major claim of the paper is that replicated epistasis is exceedingly rare and where it exists it only explains a minor fraction of the variance in gene expression. This is not in doubt. A retraction would remove from the literature this critical observation. There has been an extensive debate on the issue, with significant reviews (e.g., </w:t>
      </w:r>
      <w:proofErr w:type="spellStart"/>
      <w:r w:rsidRPr="002723EE">
        <w:rPr>
          <w:rFonts w:ascii="Times" w:eastAsia="Times New Roman" w:hAnsi="Times" w:cs="Times New Roman"/>
          <w:sz w:val="20"/>
          <w:szCs w:val="20"/>
          <w:lang w:val="en-AU"/>
        </w:rPr>
        <w:t>Carlborg</w:t>
      </w:r>
      <w:proofErr w:type="spellEnd"/>
      <w:r w:rsidRPr="002723EE">
        <w:rPr>
          <w:rFonts w:ascii="Times" w:eastAsia="Times New Roman" w:hAnsi="Times" w:cs="Times New Roman"/>
          <w:sz w:val="20"/>
          <w:szCs w:val="20"/>
          <w:lang w:val="en-AU"/>
        </w:rPr>
        <w:t xml:space="preserve"> </w:t>
      </w:r>
      <w:r w:rsidRPr="00591A22">
        <w:rPr>
          <w:rFonts w:ascii="Times" w:eastAsia="Times New Roman" w:hAnsi="Times" w:cs="Times New Roman"/>
          <w:i/>
          <w:sz w:val="20"/>
          <w:szCs w:val="20"/>
          <w:lang w:val="en-AU"/>
        </w:rPr>
        <w:t>et al</w:t>
      </w:r>
      <w:r w:rsidRPr="002723EE">
        <w:rPr>
          <w:rFonts w:ascii="Times" w:eastAsia="Times New Roman" w:hAnsi="Times" w:cs="Times New Roman"/>
          <w:sz w:val="20"/>
          <w:szCs w:val="20"/>
          <w:lang w:val="en-AU"/>
        </w:rPr>
        <w:t xml:space="preserve">. 2004; Phillips 2008; Cordell 2009) calling for the investigation of the prevalence of epistasis and proportion of phenotypic variance that it explains. Many authors continue to argue for its prevalence, whereas Hemani et al. is the strongest comprehensive empirical study establishing its limited role. We note that negative results regarding other aspects of the underlying genetic architecture of complex traits have </w:t>
      </w:r>
      <w:r w:rsidRPr="002723EE">
        <w:rPr>
          <w:rFonts w:ascii="Times" w:eastAsia="Times New Roman" w:hAnsi="Times" w:cs="Times New Roman"/>
          <w:sz w:val="20"/>
          <w:szCs w:val="20"/>
          <w:lang w:val="en-AU"/>
        </w:rPr>
        <w:lastRenderedPageBreak/>
        <w:t xml:space="preserve">been published previously also (e.g., Hunt </w:t>
      </w:r>
      <w:r w:rsidRPr="00591A22">
        <w:rPr>
          <w:rFonts w:ascii="Times" w:eastAsia="Times New Roman" w:hAnsi="Times" w:cs="Times New Roman"/>
          <w:i/>
          <w:sz w:val="20"/>
          <w:szCs w:val="20"/>
          <w:lang w:val="en-AU"/>
        </w:rPr>
        <w:t>et al</w:t>
      </w:r>
      <w:r w:rsidRPr="002723EE">
        <w:rPr>
          <w:rFonts w:ascii="Times" w:eastAsia="Times New Roman" w:hAnsi="Times" w:cs="Times New Roman"/>
          <w:sz w:val="20"/>
          <w:szCs w:val="20"/>
          <w:lang w:val="en-AU"/>
        </w:rPr>
        <w:t>. 2013 regarding the role of rare variants). A slight change in the wording of the title of the paper would have emphasized this conclusion, and there would likely be no debate.</w:t>
      </w:r>
    </w:p>
    <w:p w14:paraId="0D4CFDE5" w14:textId="77777777" w:rsidR="002723EE" w:rsidRPr="002723EE" w:rsidRDefault="002723EE" w:rsidP="002723EE">
      <w:pPr>
        <w:jc w:val="both"/>
        <w:rPr>
          <w:rFonts w:ascii="Times" w:eastAsia="Times New Roman" w:hAnsi="Times" w:cs="Times New Roman"/>
          <w:sz w:val="20"/>
          <w:szCs w:val="20"/>
          <w:lang w:val="en-AU"/>
        </w:rPr>
      </w:pPr>
    </w:p>
    <w:p w14:paraId="5DB4ECFE" w14:textId="708AB293" w:rsidR="002723EE" w:rsidRPr="002723EE" w:rsidRDefault="002723EE" w:rsidP="002723EE">
      <w:pPr>
        <w:jc w:val="both"/>
        <w:rPr>
          <w:rFonts w:ascii="Times" w:eastAsia="Times New Roman" w:hAnsi="Times" w:cs="Times New Roman"/>
          <w:sz w:val="20"/>
          <w:szCs w:val="20"/>
          <w:lang w:val="en-AU"/>
        </w:rPr>
      </w:pPr>
      <w:r w:rsidRPr="002723EE">
        <w:rPr>
          <w:rFonts w:ascii="Times" w:eastAsia="Times New Roman" w:hAnsi="Times" w:cs="Times New Roman"/>
          <w:sz w:val="20"/>
          <w:szCs w:val="20"/>
          <w:lang w:val="en-AU"/>
        </w:rPr>
        <w:t>The conclusions in dispute are regarding the few epistatic signals that we detected and replicated in independent samples. We would argue that it remains far from clear that the initial claim of replicated epistasis has been entirely refuted.  Our initial response included re-</w:t>
      </w:r>
      <w:r w:rsidR="00591A22" w:rsidRPr="002723EE">
        <w:rPr>
          <w:rFonts w:ascii="Times" w:eastAsia="Times New Roman" w:hAnsi="Times" w:cs="Times New Roman"/>
          <w:sz w:val="20"/>
          <w:szCs w:val="20"/>
          <w:lang w:val="en-AU"/>
        </w:rPr>
        <w:t>analyses, which</w:t>
      </w:r>
      <w:r w:rsidRPr="002723EE">
        <w:rPr>
          <w:rFonts w:ascii="Times" w:eastAsia="Times New Roman" w:hAnsi="Times" w:cs="Times New Roman"/>
          <w:sz w:val="20"/>
          <w:szCs w:val="20"/>
          <w:lang w:val="en-AU"/>
        </w:rPr>
        <w:t xml:space="preserve"> agreed that there was an alternative interpretation that could explain some of the cases but that their explanation couldn’t be the complete story. The Addendum further establishes this reasoning, and we would point out that of the three external referees, one fully agrees with us, one acknowledges that there is a legitimate debate, and only the first categorically suggests retraction without addressing the scientific issues. </w:t>
      </w:r>
    </w:p>
    <w:p w14:paraId="00F4ABF6" w14:textId="77777777" w:rsidR="002723EE" w:rsidRPr="002723EE" w:rsidRDefault="002723EE" w:rsidP="002723EE">
      <w:pPr>
        <w:jc w:val="both"/>
        <w:rPr>
          <w:rFonts w:ascii="Times" w:eastAsia="Times New Roman" w:hAnsi="Times" w:cs="Times New Roman"/>
          <w:sz w:val="20"/>
          <w:szCs w:val="20"/>
          <w:lang w:val="en-AU"/>
        </w:rPr>
      </w:pPr>
    </w:p>
    <w:p w14:paraId="4575AE1F" w14:textId="77777777" w:rsidR="002723EE" w:rsidRPr="002723EE" w:rsidRDefault="002723EE" w:rsidP="002723EE">
      <w:pPr>
        <w:jc w:val="both"/>
        <w:rPr>
          <w:rFonts w:ascii="Times" w:eastAsia="Times New Roman" w:hAnsi="Times" w:cs="Times New Roman"/>
          <w:sz w:val="20"/>
          <w:szCs w:val="20"/>
          <w:lang w:val="en-AU"/>
        </w:rPr>
      </w:pPr>
      <w:r w:rsidRPr="002723EE">
        <w:rPr>
          <w:rFonts w:ascii="Times" w:eastAsia="Times New Roman" w:hAnsi="Times" w:cs="Times New Roman"/>
          <w:sz w:val="20"/>
          <w:szCs w:val="20"/>
          <w:lang w:val="en-AU"/>
        </w:rPr>
        <w:t xml:space="preserve">The issue that the reviewers and Wood et al. raised – namely that moderate levels of LD between each of the two SNPs in an epistatic pair and a single causal allele caused false associations – is not the cause of the issue raised in the Addendum. Instead, it is caused by differences between the actual and theoretical distribution of the F-statistic in the presence of additive eQTLs. This is a technical but important point of distinction, and it appears that the reviewers of the addendum may have confused these issues. Importantly, despite this statistical issue that we have identified, we note that many of the putative epistatic associations do not appear to be liable to the problem - as evidenced by figure 1 in the addendum showing no or very little inflation of the test statistic for many of the original pairs. </w:t>
      </w:r>
    </w:p>
    <w:p w14:paraId="4EA5A61E" w14:textId="77777777" w:rsidR="002723EE" w:rsidRPr="002723EE" w:rsidRDefault="002723EE" w:rsidP="002723EE">
      <w:pPr>
        <w:jc w:val="both"/>
        <w:rPr>
          <w:rFonts w:ascii="Times" w:eastAsia="Times New Roman" w:hAnsi="Times" w:cs="Times New Roman"/>
          <w:sz w:val="20"/>
          <w:szCs w:val="20"/>
          <w:lang w:val="en-AU"/>
        </w:rPr>
      </w:pPr>
    </w:p>
    <w:p w14:paraId="43E29D72" w14:textId="77777777" w:rsidR="002723EE" w:rsidRPr="00591A22" w:rsidRDefault="002723EE" w:rsidP="002723EE">
      <w:pPr>
        <w:jc w:val="both"/>
        <w:rPr>
          <w:rFonts w:ascii="Times" w:eastAsia="Times New Roman" w:hAnsi="Times" w:cs="Times New Roman"/>
          <w:b/>
          <w:sz w:val="20"/>
          <w:szCs w:val="20"/>
          <w:lang w:val="en-AU"/>
        </w:rPr>
      </w:pPr>
      <w:r w:rsidRPr="00591A22">
        <w:rPr>
          <w:rFonts w:ascii="Times" w:eastAsia="Times New Roman" w:hAnsi="Times" w:cs="Times New Roman"/>
          <w:b/>
          <w:sz w:val="20"/>
          <w:szCs w:val="20"/>
          <w:lang w:val="en-AU"/>
        </w:rPr>
        <w:t>Validity of results</w:t>
      </w:r>
    </w:p>
    <w:p w14:paraId="67BF025E" w14:textId="77777777" w:rsidR="002723EE" w:rsidRPr="002723EE" w:rsidRDefault="002723EE" w:rsidP="002723EE">
      <w:pPr>
        <w:jc w:val="both"/>
        <w:rPr>
          <w:rFonts w:ascii="Times" w:eastAsia="Times New Roman" w:hAnsi="Times" w:cs="Times New Roman"/>
          <w:sz w:val="20"/>
          <w:szCs w:val="20"/>
          <w:lang w:val="en-AU"/>
        </w:rPr>
      </w:pPr>
    </w:p>
    <w:p w14:paraId="25CAB5D4" w14:textId="77777777" w:rsidR="002723EE" w:rsidRPr="002723EE" w:rsidRDefault="002723EE" w:rsidP="002723EE">
      <w:pPr>
        <w:jc w:val="both"/>
        <w:rPr>
          <w:rFonts w:ascii="Times" w:eastAsia="Times New Roman" w:hAnsi="Times" w:cs="Times New Roman"/>
          <w:sz w:val="20"/>
          <w:szCs w:val="20"/>
          <w:lang w:val="en-AU"/>
        </w:rPr>
      </w:pPr>
      <w:r w:rsidRPr="002723EE">
        <w:rPr>
          <w:rFonts w:ascii="Times" w:eastAsia="Times New Roman" w:hAnsi="Times" w:cs="Times New Roman"/>
          <w:sz w:val="20"/>
          <w:szCs w:val="20"/>
          <w:lang w:val="en-AU"/>
        </w:rPr>
        <w:t xml:space="preserve">Where it has been argued that this paper should be retracted, the justification cited has been due to ‘invalid conclusions.' We hope it is clear that we do not agree that the conclusions of the study are categorically invalid. We also feel that it is critical to point out that the </w:t>
      </w:r>
      <w:r w:rsidRPr="00C141A1">
        <w:rPr>
          <w:rFonts w:ascii="Times" w:eastAsia="Times New Roman" w:hAnsi="Times" w:cs="Times New Roman"/>
          <w:i/>
          <w:sz w:val="20"/>
          <w:szCs w:val="20"/>
          <w:lang w:val="en-AU"/>
        </w:rPr>
        <w:t>Nature</w:t>
      </w:r>
      <w:r w:rsidRPr="002723EE">
        <w:rPr>
          <w:rFonts w:ascii="Times" w:eastAsia="Times New Roman" w:hAnsi="Times" w:cs="Times New Roman"/>
          <w:sz w:val="20"/>
          <w:szCs w:val="20"/>
          <w:lang w:val="en-AU"/>
        </w:rPr>
        <w:t xml:space="preserve"> policy (http://www.nature.com/authors/policies/corrections.html) states that retractions arise due to ‘invalid results.'  We performed our analysis using a well-established statistical method that has been used and described extensively in the literature (for examples of high profile cases see Strange et al. 2010, </w:t>
      </w:r>
      <w:proofErr w:type="spellStart"/>
      <w:r w:rsidRPr="002723EE">
        <w:rPr>
          <w:rFonts w:ascii="Times" w:eastAsia="Times New Roman" w:hAnsi="Times" w:cs="Times New Roman"/>
          <w:sz w:val="20"/>
          <w:szCs w:val="20"/>
          <w:lang w:val="en-AU"/>
        </w:rPr>
        <w:t>Ripke</w:t>
      </w:r>
      <w:proofErr w:type="spellEnd"/>
      <w:r w:rsidRPr="002723EE">
        <w:rPr>
          <w:rFonts w:ascii="Times" w:eastAsia="Times New Roman" w:hAnsi="Times" w:cs="Times New Roman"/>
          <w:sz w:val="20"/>
          <w:szCs w:val="20"/>
          <w:lang w:val="en-AU"/>
        </w:rPr>
        <w:t xml:space="preserve"> et al. 2014; but the method is used extensively - for high profile reviews describing many more instances see </w:t>
      </w:r>
      <w:proofErr w:type="spellStart"/>
      <w:r w:rsidRPr="002723EE">
        <w:rPr>
          <w:rFonts w:ascii="Times" w:eastAsia="Times New Roman" w:hAnsi="Times" w:cs="Times New Roman"/>
          <w:sz w:val="20"/>
          <w:szCs w:val="20"/>
          <w:lang w:val="en-AU"/>
        </w:rPr>
        <w:t>Carlborg</w:t>
      </w:r>
      <w:proofErr w:type="spellEnd"/>
      <w:r w:rsidRPr="002723EE">
        <w:rPr>
          <w:rFonts w:ascii="Times" w:eastAsia="Times New Roman" w:hAnsi="Times" w:cs="Times New Roman"/>
          <w:sz w:val="20"/>
          <w:szCs w:val="20"/>
          <w:lang w:val="en-AU"/>
        </w:rPr>
        <w:t xml:space="preserve"> </w:t>
      </w:r>
      <w:r w:rsidRPr="00591A22">
        <w:rPr>
          <w:rFonts w:ascii="Times" w:eastAsia="Times New Roman" w:hAnsi="Times" w:cs="Times New Roman"/>
          <w:i/>
          <w:sz w:val="20"/>
          <w:szCs w:val="20"/>
          <w:lang w:val="en-AU"/>
        </w:rPr>
        <w:t>et al</w:t>
      </w:r>
      <w:r w:rsidRPr="002723EE">
        <w:rPr>
          <w:rFonts w:ascii="Times" w:eastAsia="Times New Roman" w:hAnsi="Times" w:cs="Times New Roman"/>
          <w:sz w:val="20"/>
          <w:szCs w:val="20"/>
          <w:lang w:val="en-AU"/>
        </w:rPr>
        <w:t xml:space="preserve">. 2004, Cordell 2009, Wei </w:t>
      </w:r>
      <w:r w:rsidRPr="00591A22">
        <w:rPr>
          <w:rFonts w:ascii="Times" w:eastAsia="Times New Roman" w:hAnsi="Times" w:cs="Times New Roman"/>
          <w:i/>
          <w:sz w:val="20"/>
          <w:szCs w:val="20"/>
          <w:lang w:val="en-AU"/>
        </w:rPr>
        <w:t>et al</w:t>
      </w:r>
      <w:r w:rsidRPr="002723EE">
        <w:rPr>
          <w:rFonts w:ascii="Times" w:eastAsia="Times New Roman" w:hAnsi="Times" w:cs="Times New Roman"/>
          <w:sz w:val="20"/>
          <w:szCs w:val="20"/>
          <w:lang w:val="en-AU"/>
        </w:rPr>
        <w:t xml:space="preserve">. 2014). </w:t>
      </w:r>
    </w:p>
    <w:p w14:paraId="6CAE4C25" w14:textId="77777777" w:rsidR="002723EE" w:rsidRPr="002723EE" w:rsidRDefault="002723EE" w:rsidP="002723EE">
      <w:pPr>
        <w:jc w:val="both"/>
        <w:rPr>
          <w:rFonts w:ascii="Times" w:eastAsia="Times New Roman" w:hAnsi="Times" w:cs="Times New Roman"/>
          <w:sz w:val="20"/>
          <w:szCs w:val="20"/>
          <w:lang w:val="en-AU"/>
        </w:rPr>
      </w:pPr>
    </w:p>
    <w:p w14:paraId="75AC283D" w14:textId="77777777" w:rsidR="002723EE" w:rsidRPr="002723EE" w:rsidRDefault="002723EE" w:rsidP="002723EE">
      <w:pPr>
        <w:jc w:val="both"/>
        <w:rPr>
          <w:rFonts w:ascii="Times" w:eastAsia="Times New Roman" w:hAnsi="Times" w:cs="Times New Roman"/>
          <w:sz w:val="20"/>
          <w:szCs w:val="20"/>
          <w:lang w:val="en-AU"/>
        </w:rPr>
      </w:pPr>
      <w:r w:rsidRPr="002723EE">
        <w:rPr>
          <w:rFonts w:ascii="Times" w:eastAsia="Times New Roman" w:hAnsi="Times" w:cs="Times New Roman"/>
          <w:sz w:val="20"/>
          <w:szCs w:val="20"/>
          <w:lang w:val="en-AU"/>
        </w:rPr>
        <w:t xml:space="preserve">The novelty in our approach was implementing the method at a much larger computational scale than had been achieved previously. This had no bearing on the issues that we described earlier. Our results were entirely valid, and while we replicated them in two independent datasets, they have subsequently been replicated in two additional independent datasets (including by Wood </w:t>
      </w:r>
      <w:r w:rsidRPr="00591A22">
        <w:rPr>
          <w:rFonts w:ascii="Times" w:eastAsia="Times New Roman" w:hAnsi="Times" w:cs="Times New Roman"/>
          <w:i/>
          <w:sz w:val="20"/>
          <w:szCs w:val="20"/>
          <w:lang w:val="en-AU"/>
        </w:rPr>
        <w:t>et al</w:t>
      </w:r>
      <w:r w:rsidRPr="002723EE">
        <w:rPr>
          <w:rFonts w:ascii="Times" w:eastAsia="Times New Roman" w:hAnsi="Times" w:cs="Times New Roman"/>
          <w:sz w:val="20"/>
          <w:szCs w:val="20"/>
          <w:lang w:val="en-AU"/>
        </w:rPr>
        <w:t xml:space="preserve">.). There was no inappropriate scientific conduct. We followed established scientific practices in adopting extremely stringent evidence thresholds and demanding replication in independent datasets, and published findings that either surprised most in the community for the rarity of the phenomenon or contradicted long-held assumptions (including those of several of us) of additivity. There was no attempt to push an unfounded or controversial conclusion, there is no claim that the data itself is compromised, and neither the reviewers nor Wood et al. question our implementation of the established methods.  Rather, subsequent analysis revealed the alternate interpretation of the test statistic under certain circumstances, which we have taken very considerable efforts to confirm while also investigating further to improve the scientific understanding of the method. All of this is acknowledged in two of your three external opinions and addressed in our proposed Addendum, and establishes without doubt that there was neither fraudulent scientific practice, nor was there a procedural error that would give rise to invalid results. </w:t>
      </w:r>
    </w:p>
    <w:p w14:paraId="6890B5A7" w14:textId="77777777" w:rsidR="002723EE" w:rsidRPr="002723EE" w:rsidRDefault="002723EE" w:rsidP="002723EE">
      <w:pPr>
        <w:jc w:val="both"/>
        <w:rPr>
          <w:rFonts w:ascii="Times" w:eastAsia="Times New Roman" w:hAnsi="Times" w:cs="Times New Roman"/>
          <w:sz w:val="20"/>
          <w:szCs w:val="20"/>
          <w:lang w:val="en-AU"/>
        </w:rPr>
      </w:pPr>
    </w:p>
    <w:p w14:paraId="1295AD80" w14:textId="77777777" w:rsidR="002723EE" w:rsidRPr="002723EE" w:rsidRDefault="002723EE" w:rsidP="002723EE">
      <w:pPr>
        <w:jc w:val="both"/>
        <w:rPr>
          <w:rFonts w:ascii="Times" w:eastAsia="Times New Roman" w:hAnsi="Times" w:cs="Times New Roman"/>
          <w:sz w:val="20"/>
          <w:szCs w:val="20"/>
          <w:lang w:val="en-AU"/>
        </w:rPr>
      </w:pPr>
      <w:r w:rsidRPr="002723EE">
        <w:rPr>
          <w:rFonts w:ascii="Times" w:eastAsia="Times New Roman" w:hAnsi="Times" w:cs="Times New Roman"/>
          <w:sz w:val="20"/>
          <w:szCs w:val="20"/>
          <w:lang w:val="en-AU"/>
        </w:rPr>
        <w:t xml:space="preserve">We have studied examples of retractions in </w:t>
      </w:r>
      <w:r w:rsidRPr="00591A22">
        <w:rPr>
          <w:rFonts w:ascii="Times" w:eastAsia="Times New Roman" w:hAnsi="Times" w:cs="Times New Roman"/>
          <w:i/>
          <w:sz w:val="20"/>
          <w:szCs w:val="20"/>
          <w:lang w:val="en-AU"/>
        </w:rPr>
        <w:t>Nature</w:t>
      </w:r>
      <w:r w:rsidRPr="002723EE">
        <w:rPr>
          <w:rFonts w:ascii="Times" w:eastAsia="Times New Roman" w:hAnsi="Times" w:cs="Times New Roman"/>
          <w:sz w:val="20"/>
          <w:szCs w:val="20"/>
          <w:lang w:val="en-AU"/>
        </w:rPr>
        <w:t xml:space="preserve"> and other journals, including a recent example highlighted to us by </w:t>
      </w:r>
      <w:proofErr w:type="spellStart"/>
      <w:r w:rsidRPr="002723EE">
        <w:rPr>
          <w:rFonts w:ascii="Times" w:eastAsia="Times New Roman" w:hAnsi="Times" w:cs="Times New Roman"/>
          <w:sz w:val="20"/>
          <w:szCs w:val="20"/>
          <w:lang w:val="en-AU"/>
        </w:rPr>
        <w:t>Orli</w:t>
      </w:r>
      <w:proofErr w:type="spellEnd"/>
      <w:r w:rsidRPr="002723EE">
        <w:rPr>
          <w:rFonts w:ascii="Times" w:eastAsia="Times New Roman" w:hAnsi="Times" w:cs="Times New Roman"/>
          <w:sz w:val="20"/>
          <w:szCs w:val="20"/>
          <w:lang w:val="en-AU"/>
        </w:rPr>
        <w:t xml:space="preserve"> (</w:t>
      </w:r>
      <w:proofErr w:type="spellStart"/>
      <w:r w:rsidRPr="002723EE">
        <w:rPr>
          <w:rFonts w:ascii="Times" w:eastAsia="Times New Roman" w:hAnsi="Times" w:cs="Times New Roman"/>
          <w:sz w:val="20"/>
          <w:szCs w:val="20"/>
          <w:lang w:val="en-AU"/>
        </w:rPr>
        <w:t>Gao</w:t>
      </w:r>
      <w:proofErr w:type="spellEnd"/>
      <w:r w:rsidRPr="002723EE">
        <w:rPr>
          <w:rFonts w:ascii="Times" w:eastAsia="Times New Roman" w:hAnsi="Times" w:cs="Times New Roman"/>
          <w:sz w:val="20"/>
          <w:szCs w:val="20"/>
          <w:lang w:val="en-AU"/>
        </w:rPr>
        <w:t xml:space="preserve"> </w:t>
      </w:r>
      <w:r w:rsidRPr="00591A22">
        <w:rPr>
          <w:rFonts w:ascii="Times" w:eastAsia="Times New Roman" w:hAnsi="Times" w:cs="Times New Roman"/>
          <w:i/>
          <w:sz w:val="20"/>
          <w:szCs w:val="20"/>
          <w:lang w:val="en-AU"/>
        </w:rPr>
        <w:t>et al</w:t>
      </w:r>
      <w:r w:rsidRPr="002723EE">
        <w:rPr>
          <w:rFonts w:ascii="Times" w:eastAsia="Times New Roman" w:hAnsi="Times" w:cs="Times New Roman"/>
          <w:sz w:val="20"/>
          <w:szCs w:val="20"/>
          <w:lang w:val="en-AU"/>
        </w:rPr>
        <w:t xml:space="preserve">. 2016, </w:t>
      </w:r>
      <w:r w:rsidRPr="00C141A1">
        <w:rPr>
          <w:rFonts w:ascii="Times" w:eastAsia="Times New Roman" w:hAnsi="Times" w:cs="Times New Roman"/>
          <w:i/>
          <w:sz w:val="20"/>
          <w:szCs w:val="20"/>
          <w:lang w:val="en-AU"/>
        </w:rPr>
        <w:t>Nature Biotechnology</w:t>
      </w:r>
      <w:r w:rsidRPr="002723EE">
        <w:rPr>
          <w:rFonts w:ascii="Times" w:eastAsia="Times New Roman" w:hAnsi="Times" w:cs="Times New Roman"/>
          <w:sz w:val="20"/>
          <w:szCs w:val="20"/>
          <w:lang w:val="en-AU"/>
        </w:rPr>
        <w:t xml:space="preserve">), to understand the circumstances that give rise to retraction. Every retraction that we have seen has arisen due to either a mistake in the implementation or scientific fraud. We fully understand that each case is considered separately, but we need to make it clear that the issues in our paper are fundamentally different to that of fraud or mistakes in implementation. For example, the </w:t>
      </w:r>
      <w:proofErr w:type="spellStart"/>
      <w:proofErr w:type="gramStart"/>
      <w:r w:rsidRPr="002723EE">
        <w:rPr>
          <w:rFonts w:ascii="Times" w:eastAsia="Times New Roman" w:hAnsi="Times" w:cs="Times New Roman"/>
          <w:sz w:val="20"/>
          <w:szCs w:val="20"/>
          <w:lang w:val="en-AU"/>
        </w:rPr>
        <w:t>Gao</w:t>
      </w:r>
      <w:proofErr w:type="spellEnd"/>
      <w:r w:rsidRPr="002723EE">
        <w:rPr>
          <w:rFonts w:ascii="Times" w:eastAsia="Times New Roman" w:hAnsi="Times" w:cs="Times New Roman"/>
          <w:sz w:val="20"/>
          <w:szCs w:val="20"/>
          <w:lang w:val="en-AU"/>
        </w:rPr>
        <w:t xml:space="preserve"> </w:t>
      </w:r>
      <w:r w:rsidRPr="00591A22">
        <w:rPr>
          <w:rFonts w:ascii="Times" w:eastAsia="Times New Roman" w:hAnsi="Times" w:cs="Times New Roman"/>
          <w:i/>
          <w:sz w:val="20"/>
          <w:szCs w:val="20"/>
          <w:lang w:val="en-AU"/>
        </w:rPr>
        <w:t>et al</w:t>
      </w:r>
      <w:r w:rsidRPr="002723EE">
        <w:rPr>
          <w:rFonts w:ascii="Times" w:eastAsia="Times New Roman" w:hAnsi="Times" w:cs="Times New Roman"/>
          <w:sz w:val="20"/>
          <w:szCs w:val="20"/>
          <w:lang w:val="en-AU"/>
        </w:rPr>
        <w:t>.</w:t>
      </w:r>
      <w:proofErr w:type="gramEnd"/>
      <w:r w:rsidRPr="002723EE">
        <w:rPr>
          <w:rFonts w:ascii="Times" w:eastAsia="Times New Roman" w:hAnsi="Times" w:cs="Times New Roman"/>
          <w:sz w:val="20"/>
          <w:szCs w:val="20"/>
          <w:lang w:val="en-AU"/>
        </w:rPr>
        <w:t xml:space="preserve"> (2016) retracted paper proposed a method that was impossible to replicate by different laboratories following the same protocol. Consequently, their results were deemed invalid. The retraction was appropriate in this case because invalid results contribute nothing but confusion to the scientific record. In contrast, the results in Hemani </w:t>
      </w:r>
      <w:r w:rsidRPr="00591A22">
        <w:rPr>
          <w:rFonts w:ascii="Times" w:eastAsia="Times New Roman" w:hAnsi="Times" w:cs="Times New Roman"/>
          <w:i/>
          <w:sz w:val="20"/>
          <w:szCs w:val="20"/>
          <w:lang w:val="en-AU"/>
        </w:rPr>
        <w:t>et al</w:t>
      </w:r>
      <w:r w:rsidRPr="002723EE">
        <w:rPr>
          <w:rFonts w:ascii="Times" w:eastAsia="Times New Roman" w:hAnsi="Times" w:cs="Times New Roman"/>
          <w:sz w:val="20"/>
          <w:szCs w:val="20"/>
          <w:lang w:val="en-AU"/>
        </w:rPr>
        <w:t xml:space="preserve">. (2014) are entirely replicable when using our protocols in independent datasets. Through the scientific process, we now have a clearer understanding of the pitfalls of a method that was previously well established within the community. We fully acknowledge and have voluntarily taken steps to make the community aware, that this established method is liable to alternative interpretations. The full history should remain on the scientific record. </w:t>
      </w:r>
    </w:p>
    <w:p w14:paraId="132DB536" w14:textId="77777777" w:rsidR="002723EE" w:rsidRPr="002723EE" w:rsidRDefault="002723EE" w:rsidP="002723EE">
      <w:pPr>
        <w:jc w:val="both"/>
        <w:rPr>
          <w:rFonts w:ascii="Times" w:eastAsia="Times New Roman" w:hAnsi="Times" w:cs="Times New Roman"/>
          <w:sz w:val="20"/>
          <w:szCs w:val="20"/>
          <w:lang w:val="en-AU"/>
        </w:rPr>
      </w:pPr>
    </w:p>
    <w:p w14:paraId="5B8D8473" w14:textId="4352A939" w:rsidR="002723EE" w:rsidRPr="002723EE" w:rsidRDefault="002723EE" w:rsidP="002723EE">
      <w:pPr>
        <w:jc w:val="both"/>
        <w:rPr>
          <w:rFonts w:ascii="Times" w:eastAsia="Times New Roman" w:hAnsi="Times" w:cs="Times New Roman"/>
          <w:sz w:val="20"/>
          <w:szCs w:val="20"/>
          <w:lang w:val="en-AU"/>
        </w:rPr>
      </w:pPr>
      <w:r w:rsidRPr="002723EE">
        <w:rPr>
          <w:rFonts w:ascii="Times" w:eastAsia="Times New Roman" w:hAnsi="Times" w:cs="Times New Roman"/>
          <w:sz w:val="20"/>
          <w:szCs w:val="20"/>
          <w:lang w:val="en-AU"/>
        </w:rPr>
        <w:t xml:space="preserve">As you will be well aware, there are numerous papers where subsequent research over a three-year period has shone a light on the original work, calling into question some of the initial conclusions. This is the way science does and should work. In the most recent major review on epistasis (Wei </w:t>
      </w:r>
      <w:r w:rsidRPr="00591A22">
        <w:rPr>
          <w:rFonts w:ascii="Times" w:eastAsia="Times New Roman" w:hAnsi="Times" w:cs="Times New Roman"/>
          <w:i/>
          <w:sz w:val="20"/>
          <w:szCs w:val="20"/>
          <w:lang w:val="en-AU"/>
        </w:rPr>
        <w:t>et al</w:t>
      </w:r>
      <w:r w:rsidRPr="002723EE">
        <w:rPr>
          <w:rFonts w:ascii="Times" w:eastAsia="Times New Roman" w:hAnsi="Times" w:cs="Times New Roman"/>
          <w:sz w:val="20"/>
          <w:szCs w:val="20"/>
          <w:lang w:val="en-AU"/>
        </w:rPr>
        <w:t xml:space="preserve">. 2014), a central conclusion is that the vast majority of reported epistatic signals in the literature, arising from a range of different methods, </w:t>
      </w:r>
      <w:r w:rsidR="00591A22" w:rsidRPr="002723EE">
        <w:rPr>
          <w:rFonts w:ascii="Times" w:eastAsia="Times New Roman" w:hAnsi="Times" w:cs="Times New Roman"/>
          <w:sz w:val="20"/>
          <w:szCs w:val="20"/>
          <w:lang w:val="en-AU"/>
        </w:rPr>
        <w:t>could</w:t>
      </w:r>
      <w:r w:rsidRPr="002723EE">
        <w:rPr>
          <w:rFonts w:ascii="Times" w:eastAsia="Times New Roman" w:hAnsi="Times" w:cs="Times New Roman"/>
          <w:sz w:val="20"/>
          <w:szCs w:val="20"/>
          <w:lang w:val="en-AU"/>
        </w:rPr>
        <w:t xml:space="preserve"> be attributed to alternative statistical explanations. To our knowledge, this has not resulted in any of the studies being retracted. Such practice would strongly discourage authors to self-correct their published work.</w:t>
      </w:r>
    </w:p>
    <w:p w14:paraId="5F1F1395" w14:textId="77777777" w:rsidR="002723EE" w:rsidRPr="002723EE" w:rsidRDefault="002723EE" w:rsidP="002723EE">
      <w:pPr>
        <w:jc w:val="both"/>
        <w:rPr>
          <w:rFonts w:ascii="Times" w:eastAsia="Times New Roman" w:hAnsi="Times" w:cs="Times New Roman"/>
          <w:sz w:val="20"/>
          <w:szCs w:val="20"/>
          <w:lang w:val="en-AU"/>
        </w:rPr>
      </w:pPr>
    </w:p>
    <w:p w14:paraId="463F12DF" w14:textId="77777777" w:rsidR="002723EE" w:rsidRPr="002723EE" w:rsidRDefault="002723EE" w:rsidP="002723EE">
      <w:pPr>
        <w:jc w:val="both"/>
        <w:rPr>
          <w:rFonts w:ascii="Times" w:eastAsia="Times New Roman" w:hAnsi="Times" w:cs="Times New Roman"/>
          <w:sz w:val="20"/>
          <w:szCs w:val="20"/>
          <w:lang w:val="en-AU"/>
        </w:rPr>
      </w:pPr>
      <w:r w:rsidRPr="002723EE">
        <w:rPr>
          <w:rFonts w:ascii="Times" w:eastAsia="Times New Roman" w:hAnsi="Times" w:cs="Times New Roman"/>
          <w:sz w:val="20"/>
          <w:szCs w:val="20"/>
          <w:lang w:val="en-AU"/>
        </w:rPr>
        <w:t>We cannot envisage that voluntary retraction of this paper being interpreted differently from any other retraction: arising due to fraud or error in implementation; we believe that it will strike an important body of work from the scientific record. Having read your policy</w:t>
      </w:r>
      <w:bookmarkStart w:id="0" w:name="_GoBack"/>
      <w:bookmarkEnd w:id="0"/>
      <w:r w:rsidRPr="002723EE">
        <w:rPr>
          <w:rFonts w:ascii="Times" w:eastAsia="Times New Roman" w:hAnsi="Times" w:cs="Times New Roman"/>
          <w:sz w:val="20"/>
          <w:szCs w:val="20"/>
          <w:lang w:val="en-AU"/>
        </w:rPr>
        <w:t xml:space="preserve"> on refutations, corrections, and retractions we see no reason why this debate does not fall within the ordinary category of scientific correspondence with correction. Publication policies in </w:t>
      </w:r>
      <w:r w:rsidRPr="00C141A1">
        <w:rPr>
          <w:rFonts w:ascii="Times" w:eastAsia="Times New Roman" w:hAnsi="Times" w:cs="Times New Roman"/>
          <w:i/>
          <w:sz w:val="20"/>
          <w:szCs w:val="20"/>
          <w:lang w:val="en-AU"/>
        </w:rPr>
        <w:t>Nature</w:t>
      </w:r>
      <w:r w:rsidRPr="002723EE">
        <w:rPr>
          <w:rFonts w:ascii="Times" w:eastAsia="Times New Roman" w:hAnsi="Times" w:cs="Times New Roman"/>
          <w:sz w:val="20"/>
          <w:szCs w:val="20"/>
          <w:lang w:val="en-AU"/>
        </w:rPr>
        <w:t xml:space="preserve"> acknowledge that scientific debate is often inconclusive and provides for “Corrigendum.” Finally, as outlined above, the statistical issue identified and communicated in our Addendum, does not impact on many of the epistatic signals, nor does it affect many of the conclusions made in our original work. For these reasons, we respectfully request that you reconsider your decision.</w:t>
      </w:r>
    </w:p>
    <w:p w14:paraId="7CC3C362" w14:textId="77777777" w:rsidR="002723EE" w:rsidRPr="002723EE" w:rsidRDefault="002723EE" w:rsidP="002723EE">
      <w:pPr>
        <w:jc w:val="both"/>
        <w:rPr>
          <w:rFonts w:ascii="Times" w:eastAsia="Times New Roman" w:hAnsi="Times" w:cs="Times New Roman"/>
          <w:sz w:val="20"/>
          <w:szCs w:val="20"/>
          <w:lang w:val="en-AU"/>
        </w:rPr>
      </w:pPr>
    </w:p>
    <w:p w14:paraId="7D2B86A7" w14:textId="77777777" w:rsidR="002723EE" w:rsidRPr="00591A22" w:rsidRDefault="002723EE" w:rsidP="002723EE">
      <w:pPr>
        <w:jc w:val="both"/>
        <w:rPr>
          <w:rFonts w:ascii="Times" w:eastAsia="Times New Roman" w:hAnsi="Times" w:cs="Times New Roman"/>
          <w:b/>
          <w:sz w:val="20"/>
          <w:szCs w:val="20"/>
          <w:lang w:val="en-AU"/>
        </w:rPr>
      </w:pPr>
      <w:r w:rsidRPr="00591A22">
        <w:rPr>
          <w:rFonts w:ascii="Times" w:eastAsia="Times New Roman" w:hAnsi="Times" w:cs="Times New Roman"/>
          <w:b/>
          <w:sz w:val="20"/>
          <w:szCs w:val="20"/>
          <w:lang w:val="en-AU"/>
        </w:rPr>
        <w:t>References</w:t>
      </w:r>
    </w:p>
    <w:p w14:paraId="09D99ED8" w14:textId="77777777" w:rsidR="002723EE" w:rsidRPr="002723EE" w:rsidRDefault="002723EE" w:rsidP="002723EE">
      <w:pPr>
        <w:jc w:val="both"/>
        <w:rPr>
          <w:rFonts w:ascii="Times" w:eastAsia="Times New Roman" w:hAnsi="Times" w:cs="Times New Roman"/>
          <w:sz w:val="20"/>
          <w:szCs w:val="20"/>
          <w:lang w:val="en-AU"/>
        </w:rPr>
      </w:pPr>
    </w:p>
    <w:p w14:paraId="7CAF86C7" w14:textId="77777777" w:rsidR="002723EE" w:rsidRPr="002723EE" w:rsidRDefault="002723EE" w:rsidP="002723EE">
      <w:pPr>
        <w:jc w:val="both"/>
        <w:rPr>
          <w:rFonts w:ascii="Times" w:eastAsia="Times New Roman" w:hAnsi="Times" w:cs="Times New Roman"/>
          <w:sz w:val="20"/>
          <w:szCs w:val="20"/>
          <w:lang w:val="en-AU"/>
        </w:rPr>
      </w:pPr>
      <w:proofErr w:type="spellStart"/>
      <w:r w:rsidRPr="002723EE">
        <w:rPr>
          <w:rFonts w:ascii="Times" w:eastAsia="Times New Roman" w:hAnsi="Times" w:cs="Times New Roman"/>
          <w:sz w:val="20"/>
          <w:szCs w:val="20"/>
          <w:lang w:val="en-AU"/>
        </w:rPr>
        <w:t>Carlborg</w:t>
      </w:r>
      <w:proofErr w:type="spellEnd"/>
      <w:r w:rsidRPr="002723EE">
        <w:rPr>
          <w:rFonts w:ascii="Times" w:eastAsia="Times New Roman" w:hAnsi="Times" w:cs="Times New Roman"/>
          <w:sz w:val="20"/>
          <w:szCs w:val="20"/>
          <w:lang w:val="en-AU"/>
        </w:rPr>
        <w:t xml:space="preserve"> O, Haley CS. Epistasis: too often neglected in complex trait studies? Nat Rev Genet. 2004 Aug</w:t>
      </w:r>
      <w:proofErr w:type="gramStart"/>
      <w:r w:rsidRPr="002723EE">
        <w:rPr>
          <w:rFonts w:ascii="Times" w:eastAsia="Times New Roman" w:hAnsi="Times" w:cs="Times New Roman"/>
          <w:sz w:val="20"/>
          <w:szCs w:val="20"/>
          <w:lang w:val="en-AU"/>
        </w:rPr>
        <w:t>;5</w:t>
      </w:r>
      <w:proofErr w:type="gramEnd"/>
      <w:r w:rsidRPr="002723EE">
        <w:rPr>
          <w:rFonts w:ascii="Times" w:eastAsia="Times New Roman" w:hAnsi="Times" w:cs="Times New Roman"/>
          <w:sz w:val="20"/>
          <w:szCs w:val="20"/>
          <w:lang w:val="en-AU"/>
        </w:rPr>
        <w:t>(8):618-25</w:t>
      </w:r>
    </w:p>
    <w:p w14:paraId="74D276FA" w14:textId="77777777" w:rsidR="002723EE" w:rsidRPr="002723EE" w:rsidRDefault="002723EE" w:rsidP="002723EE">
      <w:pPr>
        <w:jc w:val="both"/>
        <w:rPr>
          <w:rFonts w:ascii="Times" w:eastAsia="Times New Roman" w:hAnsi="Times" w:cs="Times New Roman"/>
          <w:sz w:val="20"/>
          <w:szCs w:val="20"/>
          <w:lang w:val="en-AU"/>
        </w:rPr>
      </w:pPr>
    </w:p>
    <w:p w14:paraId="492B4A3C" w14:textId="77777777" w:rsidR="002723EE" w:rsidRPr="002723EE" w:rsidRDefault="002723EE" w:rsidP="002723EE">
      <w:pPr>
        <w:jc w:val="both"/>
        <w:rPr>
          <w:rFonts w:ascii="Times" w:eastAsia="Times New Roman" w:hAnsi="Times" w:cs="Times New Roman"/>
          <w:sz w:val="20"/>
          <w:szCs w:val="20"/>
          <w:lang w:val="en-AU"/>
        </w:rPr>
      </w:pPr>
      <w:r w:rsidRPr="002723EE">
        <w:rPr>
          <w:rFonts w:ascii="Times" w:eastAsia="Times New Roman" w:hAnsi="Times" w:cs="Times New Roman"/>
          <w:sz w:val="20"/>
          <w:szCs w:val="20"/>
          <w:lang w:val="en-AU"/>
        </w:rPr>
        <w:t>Cordell HJ. Detecting gene-gene interactions that underlie human diseases. Nat Rev Genet. 2009 Jun</w:t>
      </w:r>
      <w:proofErr w:type="gramStart"/>
      <w:r w:rsidRPr="002723EE">
        <w:rPr>
          <w:rFonts w:ascii="Times" w:eastAsia="Times New Roman" w:hAnsi="Times" w:cs="Times New Roman"/>
          <w:sz w:val="20"/>
          <w:szCs w:val="20"/>
          <w:lang w:val="en-AU"/>
        </w:rPr>
        <w:t>;10</w:t>
      </w:r>
      <w:proofErr w:type="gramEnd"/>
      <w:r w:rsidRPr="002723EE">
        <w:rPr>
          <w:rFonts w:ascii="Times" w:eastAsia="Times New Roman" w:hAnsi="Times" w:cs="Times New Roman"/>
          <w:sz w:val="20"/>
          <w:szCs w:val="20"/>
          <w:lang w:val="en-AU"/>
        </w:rPr>
        <w:t>(6):392-404</w:t>
      </w:r>
    </w:p>
    <w:p w14:paraId="1CCBAB8D" w14:textId="77777777" w:rsidR="002723EE" w:rsidRPr="002723EE" w:rsidRDefault="002723EE" w:rsidP="002723EE">
      <w:pPr>
        <w:jc w:val="both"/>
        <w:rPr>
          <w:rFonts w:ascii="Times" w:eastAsia="Times New Roman" w:hAnsi="Times" w:cs="Times New Roman"/>
          <w:sz w:val="20"/>
          <w:szCs w:val="20"/>
          <w:lang w:val="en-AU"/>
        </w:rPr>
      </w:pPr>
    </w:p>
    <w:p w14:paraId="4C810C33" w14:textId="77777777" w:rsidR="002723EE" w:rsidRPr="002723EE" w:rsidRDefault="002723EE" w:rsidP="002723EE">
      <w:pPr>
        <w:jc w:val="both"/>
        <w:rPr>
          <w:rFonts w:ascii="Times" w:eastAsia="Times New Roman" w:hAnsi="Times" w:cs="Times New Roman"/>
          <w:sz w:val="20"/>
          <w:szCs w:val="20"/>
          <w:lang w:val="en-AU"/>
        </w:rPr>
      </w:pPr>
      <w:proofErr w:type="spellStart"/>
      <w:r w:rsidRPr="002723EE">
        <w:rPr>
          <w:rFonts w:ascii="Times" w:eastAsia="Times New Roman" w:hAnsi="Times" w:cs="Times New Roman"/>
          <w:sz w:val="20"/>
          <w:szCs w:val="20"/>
          <w:lang w:val="en-AU"/>
        </w:rPr>
        <w:t>Gao</w:t>
      </w:r>
      <w:proofErr w:type="spellEnd"/>
      <w:r w:rsidRPr="002723EE">
        <w:rPr>
          <w:rFonts w:ascii="Times" w:eastAsia="Times New Roman" w:hAnsi="Times" w:cs="Times New Roman"/>
          <w:sz w:val="20"/>
          <w:szCs w:val="20"/>
          <w:lang w:val="en-AU"/>
        </w:rPr>
        <w:t xml:space="preserve"> F, </w:t>
      </w:r>
      <w:proofErr w:type="spellStart"/>
      <w:r w:rsidRPr="002723EE">
        <w:rPr>
          <w:rFonts w:ascii="Times" w:eastAsia="Times New Roman" w:hAnsi="Times" w:cs="Times New Roman"/>
          <w:sz w:val="20"/>
          <w:szCs w:val="20"/>
          <w:lang w:val="en-AU"/>
        </w:rPr>
        <w:t>Shen</w:t>
      </w:r>
      <w:proofErr w:type="spellEnd"/>
      <w:r w:rsidRPr="002723EE">
        <w:rPr>
          <w:rFonts w:ascii="Times" w:eastAsia="Times New Roman" w:hAnsi="Times" w:cs="Times New Roman"/>
          <w:sz w:val="20"/>
          <w:szCs w:val="20"/>
          <w:lang w:val="en-AU"/>
        </w:rPr>
        <w:t xml:space="preserve"> XZ, Jiang F, Wu Y, Han C. Retraction: DNA-guided genome editing using the </w:t>
      </w:r>
      <w:proofErr w:type="spellStart"/>
      <w:r w:rsidRPr="002723EE">
        <w:rPr>
          <w:rFonts w:ascii="Times" w:eastAsia="Times New Roman" w:hAnsi="Times" w:cs="Times New Roman"/>
          <w:sz w:val="20"/>
          <w:szCs w:val="20"/>
          <w:lang w:val="en-AU"/>
        </w:rPr>
        <w:t>Natronobacterium</w:t>
      </w:r>
      <w:proofErr w:type="spellEnd"/>
      <w:r w:rsidRPr="002723EE">
        <w:rPr>
          <w:rFonts w:ascii="Times" w:eastAsia="Times New Roman" w:hAnsi="Times" w:cs="Times New Roman"/>
          <w:sz w:val="20"/>
          <w:szCs w:val="20"/>
          <w:lang w:val="en-AU"/>
        </w:rPr>
        <w:t xml:space="preserve"> </w:t>
      </w:r>
      <w:proofErr w:type="spellStart"/>
      <w:r w:rsidRPr="002723EE">
        <w:rPr>
          <w:rFonts w:ascii="Times" w:eastAsia="Times New Roman" w:hAnsi="Times" w:cs="Times New Roman"/>
          <w:sz w:val="20"/>
          <w:szCs w:val="20"/>
          <w:lang w:val="en-AU"/>
        </w:rPr>
        <w:t>gregoryi</w:t>
      </w:r>
      <w:proofErr w:type="spellEnd"/>
      <w:r w:rsidRPr="002723EE">
        <w:rPr>
          <w:rFonts w:ascii="Times" w:eastAsia="Times New Roman" w:hAnsi="Times" w:cs="Times New Roman"/>
          <w:sz w:val="20"/>
          <w:szCs w:val="20"/>
          <w:lang w:val="en-AU"/>
        </w:rPr>
        <w:t xml:space="preserve"> </w:t>
      </w:r>
      <w:proofErr w:type="spellStart"/>
      <w:r w:rsidRPr="002723EE">
        <w:rPr>
          <w:rFonts w:ascii="Times" w:eastAsia="Times New Roman" w:hAnsi="Times" w:cs="Times New Roman"/>
          <w:sz w:val="20"/>
          <w:szCs w:val="20"/>
          <w:lang w:val="en-AU"/>
        </w:rPr>
        <w:t>Argonaute</w:t>
      </w:r>
      <w:proofErr w:type="spellEnd"/>
      <w:r w:rsidRPr="002723EE">
        <w:rPr>
          <w:rFonts w:ascii="Times" w:eastAsia="Times New Roman" w:hAnsi="Times" w:cs="Times New Roman"/>
          <w:sz w:val="20"/>
          <w:szCs w:val="20"/>
          <w:lang w:val="en-AU"/>
        </w:rPr>
        <w:t xml:space="preserve">. Nat </w:t>
      </w:r>
      <w:proofErr w:type="spellStart"/>
      <w:r w:rsidRPr="002723EE">
        <w:rPr>
          <w:rFonts w:ascii="Times" w:eastAsia="Times New Roman" w:hAnsi="Times" w:cs="Times New Roman"/>
          <w:sz w:val="20"/>
          <w:szCs w:val="20"/>
          <w:lang w:val="en-AU"/>
        </w:rPr>
        <w:t>Biotechnol</w:t>
      </w:r>
      <w:proofErr w:type="spellEnd"/>
      <w:r w:rsidRPr="002723EE">
        <w:rPr>
          <w:rFonts w:ascii="Times" w:eastAsia="Times New Roman" w:hAnsi="Times" w:cs="Times New Roman"/>
          <w:sz w:val="20"/>
          <w:szCs w:val="20"/>
          <w:lang w:val="en-AU"/>
        </w:rPr>
        <w:t>. 2017 Aug 8</w:t>
      </w:r>
      <w:proofErr w:type="gramStart"/>
      <w:r w:rsidRPr="002723EE">
        <w:rPr>
          <w:rFonts w:ascii="Times" w:eastAsia="Times New Roman" w:hAnsi="Times" w:cs="Times New Roman"/>
          <w:sz w:val="20"/>
          <w:szCs w:val="20"/>
          <w:lang w:val="en-AU"/>
        </w:rPr>
        <w:t>;35</w:t>
      </w:r>
      <w:proofErr w:type="gramEnd"/>
      <w:r w:rsidRPr="002723EE">
        <w:rPr>
          <w:rFonts w:ascii="Times" w:eastAsia="Times New Roman" w:hAnsi="Times" w:cs="Times New Roman"/>
          <w:sz w:val="20"/>
          <w:szCs w:val="20"/>
          <w:lang w:val="en-AU"/>
        </w:rPr>
        <w:t>(8):797</w:t>
      </w:r>
    </w:p>
    <w:p w14:paraId="0DBDE16A" w14:textId="77777777" w:rsidR="002723EE" w:rsidRPr="002723EE" w:rsidRDefault="002723EE" w:rsidP="002723EE">
      <w:pPr>
        <w:jc w:val="both"/>
        <w:rPr>
          <w:rFonts w:ascii="Times" w:eastAsia="Times New Roman" w:hAnsi="Times" w:cs="Times New Roman"/>
          <w:sz w:val="20"/>
          <w:szCs w:val="20"/>
          <w:lang w:val="en-AU"/>
        </w:rPr>
      </w:pPr>
    </w:p>
    <w:p w14:paraId="487D4DAA" w14:textId="77777777" w:rsidR="002723EE" w:rsidRPr="002723EE" w:rsidRDefault="002723EE" w:rsidP="002723EE">
      <w:pPr>
        <w:jc w:val="both"/>
        <w:rPr>
          <w:rFonts w:ascii="Times" w:eastAsia="Times New Roman" w:hAnsi="Times" w:cs="Times New Roman"/>
          <w:sz w:val="20"/>
          <w:szCs w:val="20"/>
          <w:lang w:val="en-AU"/>
        </w:rPr>
      </w:pPr>
      <w:r w:rsidRPr="002723EE">
        <w:rPr>
          <w:rFonts w:ascii="Times" w:eastAsia="Times New Roman" w:hAnsi="Times" w:cs="Times New Roman"/>
          <w:sz w:val="20"/>
          <w:szCs w:val="20"/>
          <w:lang w:val="en-AU"/>
        </w:rPr>
        <w:t>Hunt KA et al. Negligible impact of rare autoimmune-locus coding-region variants on</w:t>
      </w:r>
    </w:p>
    <w:p w14:paraId="0A194868" w14:textId="77777777" w:rsidR="002723EE" w:rsidRPr="002723EE" w:rsidRDefault="002723EE" w:rsidP="002723EE">
      <w:pPr>
        <w:jc w:val="both"/>
        <w:rPr>
          <w:rFonts w:ascii="Times" w:eastAsia="Times New Roman" w:hAnsi="Times" w:cs="Times New Roman"/>
          <w:sz w:val="20"/>
          <w:szCs w:val="20"/>
          <w:lang w:val="en-AU"/>
        </w:rPr>
      </w:pPr>
      <w:proofErr w:type="gramStart"/>
      <w:r w:rsidRPr="002723EE">
        <w:rPr>
          <w:rFonts w:ascii="Times" w:eastAsia="Times New Roman" w:hAnsi="Times" w:cs="Times New Roman"/>
          <w:sz w:val="20"/>
          <w:szCs w:val="20"/>
          <w:lang w:val="en-AU"/>
        </w:rPr>
        <w:t>missing</w:t>
      </w:r>
      <w:proofErr w:type="gramEnd"/>
      <w:r w:rsidRPr="002723EE">
        <w:rPr>
          <w:rFonts w:ascii="Times" w:eastAsia="Times New Roman" w:hAnsi="Times" w:cs="Times New Roman"/>
          <w:sz w:val="20"/>
          <w:szCs w:val="20"/>
          <w:lang w:val="en-AU"/>
        </w:rPr>
        <w:t xml:space="preserve"> heritability. Nature. 2013 Jun 13</w:t>
      </w:r>
      <w:proofErr w:type="gramStart"/>
      <w:r w:rsidRPr="002723EE">
        <w:rPr>
          <w:rFonts w:ascii="Times" w:eastAsia="Times New Roman" w:hAnsi="Times" w:cs="Times New Roman"/>
          <w:sz w:val="20"/>
          <w:szCs w:val="20"/>
          <w:lang w:val="en-AU"/>
        </w:rPr>
        <w:t>;498</w:t>
      </w:r>
      <w:proofErr w:type="gramEnd"/>
      <w:r w:rsidRPr="002723EE">
        <w:rPr>
          <w:rFonts w:ascii="Times" w:eastAsia="Times New Roman" w:hAnsi="Times" w:cs="Times New Roman"/>
          <w:sz w:val="20"/>
          <w:szCs w:val="20"/>
          <w:lang w:val="en-AU"/>
        </w:rPr>
        <w:t>(7453):232-5</w:t>
      </w:r>
    </w:p>
    <w:p w14:paraId="06FB6280" w14:textId="77777777" w:rsidR="002723EE" w:rsidRPr="002723EE" w:rsidRDefault="002723EE" w:rsidP="002723EE">
      <w:pPr>
        <w:jc w:val="both"/>
        <w:rPr>
          <w:rFonts w:ascii="Times" w:eastAsia="Times New Roman" w:hAnsi="Times" w:cs="Times New Roman"/>
          <w:sz w:val="20"/>
          <w:szCs w:val="20"/>
          <w:lang w:val="en-AU"/>
        </w:rPr>
      </w:pPr>
    </w:p>
    <w:p w14:paraId="74FE7C1F" w14:textId="77777777" w:rsidR="002723EE" w:rsidRPr="002723EE" w:rsidRDefault="002723EE" w:rsidP="002723EE">
      <w:pPr>
        <w:jc w:val="both"/>
        <w:rPr>
          <w:rFonts w:ascii="Times" w:eastAsia="Times New Roman" w:hAnsi="Times" w:cs="Times New Roman"/>
          <w:sz w:val="20"/>
          <w:szCs w:val="20"/>
          <w:lang w:val="en-AU"/>
        </w:rPr>
      </w:pPr>
      <w:proofErr w:type="spellStart"/>
      <w:proofErr w:type="gramStart"/>
      <w:r w:rsidRPr="002723EE">
        <w:rPr>
          <w:rFonts w:ascii="Times" w:eastAsia="Times New Roman" w:hAnsi="Times" w:cs="Times New Roman"/>
          <w:sz w:val="20"/>
          <w:szCs w:val="20"/>
          <w:lang w:val="en-AU"/>
        </w:rPr>
        <w:t>Ripke</w:t>
      </w:r>
      <w:proofErr w:type="spellEnd"/>
      <w:r w:rsidRPr="002723EE">
        <w:rPr>
          <w:rFonts w:ascii="Times" w:eastAsia="Times New Roman" w:hAnsi="Times" w:cs="Times New Roman"/>
          <w:sz w:val="20"/>
          <w:szCs w:val="20"/>
          <w:lang w:val="en-AU"/>
        </w:rPr>
        <w:t xml:space="preserve"> et al. Biological insights from 108 schizophrenia-associated genetic loci.</w:t>
      </w:r>
      <w:proofErr w:type="gramEnd"/>
      <w:r w:rsidRPr="002723EE">
        <w:rPr>
          <w:rFonts w:ascii="Times" w:eastAsia="Times New Roman" w:hAnsi="Times" w:cs="Times New Roman"/>
          <w:sz w:val="20"/>
          <w:szCs w:val="20"/>
          <w:lang w:val="en-AU"/>
        </w:rPr>
        <w:t xml:space="preserve"> Nature. 2014 Jul 24</w:t>
      </w:r>
      <w:proofErr w:type="gramStart"/>
      <w:r w:rsidRPr="002723EE">
        <w:rPr>
          <w:rFonts w:ascii="Times" w:eastAsia="Times New Roman" w:hAnsi="Times" w:cs="Times New Roman"/>
          <w:sz w:val="20"/>
          <w:szCs w:val="20"/>
          <w:lang w:val="en-AU"/>
        </w:rPr>
        <w:t>;511</w:t>
      </w:r>
      <w:proofErr w:type="gramEnd"/>
      <w:r w:rsidRPr="002723EE">
        <w:rPr>
          <w:rFonts w:ascii="Times" w:eastAsia="Times New Roman" w:hAnsi="Times" w:cs="Times New Roman"/>
          <w:sz w:val="20"/>
          <w:szCs w:val="20"/>
          <w:lang w:val="en-AU"/>
        </w:rPr>
        <w:t>(7510):421-7.</w:t>
      </w:r>
    </w:p>
    <w:p w14:paraId="61ECB73B" w14:textId="77777777" w:rsidR="002723EE" w:rsidRPr="002723EE" w:rsidRDefault="002723EE" w:rsidP="002723EE">
      <w:pPr>
        <w:jc w:val="both"/>
        <w:rPr>
          <w:rFonts w:ascii="Times" w:eastAsia="Times New Roman" w:hAnsi="Times" w:cs="Times New Roman"/>
          <w:sz w:val="20"/>
          <w:szCs w:val="20"/>
          <w:lang w:val="en-AU"/>
        </w:rPr>
      </w:pPr>
    </w:p>
    <w:p w14:paraId="513E49F2" w14:textId="77777777" w:rsidR="002723EE" w:rsidRPr="002723EE" w:rsidRDefault="002723EE" w:rsidP="002723EE">
      <w:pPr>
        <w:jc w:val="both"/>
        <w:rPr>
          <w:rFonts w:ascii="Times" w:eastAsia="Times New Roman" w:hAnsi="Times" w:cs="Times New Roman"/>
          <w:sz w:val="20"/>
          <w:szCs w:val="20"/>
          <w:lang w:val="en-AU"/>
        </w:rPr>
      </w:pPr>
      <w:r w:rsidRPr="002723EE">
        <w:rPr>
          <w:rFonts w:ascii="Times" w:eastAsia="Times New Roman" w:hAnsi="Times" w:cs="Times New Roman"/>
          <w:sz w:val="20"/>
          <w:szCs w:val="20"/>
          <w:lang w:val="en-AU"/>
        </w:rPr>
        <w:t>Phillips PC. Epistasis--the essential role of gene interactions in the structure and evolution of genetic systems. Nat Rev Genet. 2008 Nov</w:t>
      </w:r>
      <w:proofErr w:type="gramStart"/>
      <w:r w:rsidRPr="002723EE">
        <w:rPr>
          <w:rFonts w:ascii="Times" w:eastAsia="Times New Roman" w:hAnsi="Times" w:cs="Times New Roman"/>
          <w:sz w:val="20"/>
          <w:szCs w:val="20"/>
          <w:lang w:val="en-AU"/>
        </w:rPr>
        <w:t>;9</w:t>
      </w:r>
      <w:proofErr w:type="gramEnd"/>
      <w:r w:rsidRPr="002723EE">
        <w:rPr>
          <w:rFonts w:ascii="Times" w:eastAsia="Times New Roman" w:hAnsi="Times" w:cs="Times New Roman"/>
          <w:sz w:val="20"/>
          <w:szCs w:val="20"/>
          <w:lang w:val="en-AU"/>
        </w:rPr>
        <w:t>(11):855-67.</w:t>
      </w:r>
    </w:p>
    <w:p w14:paraId="5DA797E3" w14:textId="77777777" w:rsidR="002723EE" w:rsidRPr="002723EE" w:rsidRDefault="002723EE" w:rsidP="002723EE">
      <w:pPr>
        <w:jc w:val="both"/>
        <w:rPr>
          <w:rFonts w:ascii="Times" w:eastAsia="Times New Roman" w:hAnsi="Times" w:cs="Times New Roman"/>
          <w:sz w:val="20"/>
          <w:szCs w:val="20"/>
          <w:lang w:val="en-AU"/>
        </w:rPr>
      </w:pPr>
    </w:p>
    <w:p w14:paraId="017ACA8B" w14:textId="77777777" w:rsidR="002723EE" w:rsidRPr="002723EE" w:rsidRDefault="002723EE" w:rsidP="002723EE">
      <w:pPr>
        <w:jc w:val="both"/>
        <w:rPr>
          <w:rFonts w:ascii="Times" w:eastAsia="Times New Roman" w:hAnsi="Times" w:cs="Times New Roman"/>
          <w:sz w:val="20"/>
          <w:szCs w:val="20"/>
          <w:lang w:val="en-AU"/>
        </w:rPr>
      </w:pPr>
      <w:r w:rsidRPr="002723EE">
        <w:rPr>
          <w:rFonts w:ascii="Times" w:eastAsia="Times New Roman" w:hAnsi="Times" w:cs="Times New Roman"/>
          <w:sz w:val="20"/>
          <w:szCs w:val="20"/>
          <w:lang w:val="en-AU"/>
        </w:rPr>
        <w:t>Strange A et al. A genome-wide association study identifies new psoriasis susceptibility loci and an interaction between HLA-C and ERAP1. Nat Genet. 2010 Nov</w:t>
      </w:r>
      <w:proofErr w:type="gramStart"/>
      <w:r w:rsidRPr="002723EE">
        <w:rPr>
          <w:rFonts w:ascii="Times" w:eastAsia="Times New Roman" w:hAnsi="Times" w:cs="Times New Roman"/>
          <w:sz w:val="20"/>
          <w:szCs w:val="20"/>
          <w:lang w:val="en-AU"/>
        </w:rPr>
        <w:t>;42</w:t>
      </w:r>
      <w:proofErr w:type="gramEnd"/>
      <w:r w:rsidRPr="002723EE">
        <w:rPr>
          <w:rFonts w:ascii="Times" w:eastAsia="Times New Roman" w:hAnsi="Times" w:cs="Times New Roman"/>
          <w:sz w:val="20"/>
          <w:szCs w:val="20"/>
          <w:lang w:val="en-AU"/>
        </w:rPr>
        <w:t>(11):985-90</w:t>
      </w:r>
    </w:p>
    <w:p w14:paraId="5EB8D943" w14:textId="77777777" w:rsidR="002723EE" w:rsidRPr="002723EE" w:rsidRDefault="002723EE" w:rsidP="002723EE">
      <w:pPr>
        <w:jc w:val="both"/>
        <w:rPr>
          <w:rFonts w:ascii="Times" w:eastAsia="Times New Roman" w:hAnsi="Times" w:cs="Times New Roman"/>
          <w:sz w:val="20"/>
          <w:szCs w:val="20"/>
          <w:lang w:val="en-AU"/>
        </w:rPr>
      </w:pPr>
    </w:p>
    <w:p w14:paraId="7473C3F8" w14:textId="77777777" w:rsidR="002723EE" w:rsidRPr="002723EE" w:rsidRDefault="002723EE" w:rsidP="002723EE">
      <w:pPr>
        <w:jc w:val="both"/>
        <w:rPr>
          <w:rFonts w:ascii="Times" w:eastAsia="Times New Roman" w:hAnsi="Times" w:cs="Times New Roman"/>
          <w:sz w:val="20"/>
          <w:szCs w:val="20"/>
          <w:lang w:val="en-AU"/>
        </w:rPr>
      </w:pPr>
      <w:r w:rsidRPr="002723EE">
        <w:rPr>
          <w:rFonts w:ascii="Times" w:eastAsia="Times New Roman" w:hAnsi="Times" w:cs="Times New Roman"/>
          <w:sz w:val="20"/>
          <w:szCs w:val="20"/>
          <w:lang w:val="en-AU"/>
        </w:rPr>
        <w:t>Wei WH, Hemani G, Haley CS. Detecting epistasis in human complex traits. Nat Rev Genet. 2014 Nov</w:t>
      </w:r>
      <w:proofErr w:type="gramStart"/>
      <w:r w:rsidRPr="002723EE">
        <w:rPr>
          <w:rFonts w:ascii="Times" w:eastAsia="Times New Roman" w:hAnsi="Times" w:cs="Times New Roman"/>
          <w:sz w:val="20"/>
          <w:szCs w:val="20"/>
          <w:lang w:val="en-AU"/>
        </w:rPr>
        <w:t>;15</w:t>
      </w:r>
      <w:proofErr w:type="gramEnd"/>
      <w:r w:rsidRPr="002723EE">
        <w:rPr>
          <w:rFonts w:ascii="Times" w:eastAsia="Times New Roman" w:hAnsi="Times" w:cs="Times New Roman"/>
          <w:sz w:val="20"/>
          <w:szCs w:val="20"/>
          <w:lang w:val="en-AU"/>
        </w:rPr>
        <w:t>(11):722-33</w:t>
      </w:r>
    </w:p>
    <w:p w14:paraId="1831E43A" w14:textId="77777777" w:rsidR="002723EE" w:rsidRPr="002723EE" w:rsidRDefault="002723EE" w:rsidP="002723EE">
      <w:pPr>
        <w:jc w:val="both"/>
        <w:rPr>
          <w:rFonts w:ascii="Times" w:eastAsia="Times New Roman" w:hAnsi="Times" w:cs="Times New Roman"/>
          <w:sz w:val="20"/>
          <w:szCs w:val="20"/>
          <w:lang w:val="en-AU"/>
        </w:rPr>
      </w:pPr>
    </w:p>
    <w:p w14:paraId="4D0D4489" w14:textId="77777777" w:rsidR="002723EE" w:rsidRPr="002723EE" w:rsidRDefault="002723EE" w:rsidP="002723EE">
      <w:pPr>
        <w:jc w:val="both"/>
        <w:rPr>
          <w:rFonts w:ascii="Times" w:eastAsia="Times New Roman" w:hAnsi="Times" w:cs="Times New Roman"/>
          <w:sz w:val="20"/>
          <w:szCs w:val="20"/>
          <w:lang w:val="en-AU"/>
        </w:rPr>
      </w:pPr>
      <w:r w:rsidRPr="002723EE">
        <w:rPr>
          <w:rFonts w:ascii="Times" w:eastAsia="Times New Roman" w:hAnsi="Times" w:cs="Times New Roman"/>
          <w:sz w:val="20"/>
          <w:szCs w:val="20"/>
          <w:lang w:val="en-AU"/>
        </w:rPr>
        <w:t xml:space="preserve">Wood AR et al. </w:t>
      </w:r>
      <w:proofErr w:type="gramStart"/>
      <w:r w:rsidRPr="002723EE">
        <w:rPr>
          <w:rFonts w:ascii="Times" w:eastAsia="Times New Roman" w:hAnsi="Times" w:cs="Times New Roman"/>
          <w:sz w:val="20"/>
          <w:szCs w:val="20"/>
          <w:lang w:val="en-AU"/>
        </w:rPr>
        <w:t>Another explanation for apparent epistasis.</w:t>
      </w:r>
      <w:proofErr w:type="gramEnd"/>
      <w:r w:rsidRPr="002723EE">
        <w:rPr>
          <w:rFonts w:ascii="Times" w:eastAsia="Times New Roman" w:hAnsi="Times" w:cs="Times New Roman"/>
          <w:sz w:val="20"/>
          <w:szCs w:val="20"/>
          <w:lang w:val="en-AU"/>
        </w:rPr>
        <w:t xml:space="preserve"> Nature. 2014 Oct 2</w:t>
      </w:r>
      <w:proofErr w:type="gramStart"/>
      <w:r w:rsidRPr="002723EE">
        <w:rPr>
          <w:rFonts w:ascii="Times" w:eastAsia="Times New Roman" w:hAnsi="Times" w:cs="Times New Roman"/>
          <w:sz w:val="20"/>
          <w:szCs w:val="20"/>
          <w:lang w:val="en-AU"/>
        </w:rPr>
        <w:t>;514</w:t>
      </w:r>
      <w:proofErr w:type="gramEnd"/>
      <w:r w:rsidRPr="002723EE">
        <w:rPr>
          <w:rFonts w:ascii="Times" w:eastAsia="Times New Roman" w:hAnsi="Times" w:cs="Times New Roman"/>
          <w:sz w:val="20"/>
          <w:szCs w:val="20"/>
          <w:lang w:val="en-AU"/>
        </w:rPr>
        <w:t>(7520):E3-5</w:t>
      </w:r>
    </w:p>
    <w:p w14:paraId="110B0FD8" w14:textId="77777777" w:rsidR="002723EE" w:rsidRPr="002723EE" w:rsidRDefault="002723EE" w:rsidP="002723EE">
      <w:pPr>
        <w:jc w:val="both"/>
        <w:rPr>
          <w:rFonts w:ascii="Times" w:eastAsia="Times New Roman" w:hAnsi="Times" w:cs="Times New Roman"/>
          <w:sz w:val="20"/>
          <w:szCs w:val="20"/>
          <w:lang w:val="en-AU"/>
        </w:rPr>
      </w:pPr>
    </w:p>
    <w:p w14:paraId="706B7D4D" w14:textId="77777777" w:rsidR="002723EE" w:rsidRPr="002723EE" w:rsidRDefault="002723EE" w:rsidP="002723EE">
      <w:pPr>
        <w:jc w:val="both"/>
        <w:rPr>
          <w:rFonts w:ascii="Times" w:eastAsia="Times New Roman" w:hAnsi="Times" w:cs="Times New Roman"/>
          <w:sz w:val="20"/>
          <w:szCs w:val="20"/>
          <w:lang w:val="en-AU"/>
        </w:rPr>
      </w:pPr>
    </w:p>
    <w:p w14:paraId="66B2D6C6" w14:textId="77777777" w:rsidR="002723EE" w:rsidRPr="002723EE" w:rsidRDefault="002723EE" w:rsidP="002723EE">
      <w:pPr>
        <w:jc w:val="both"/>
        <w:rPr>
          <w:rFonts w:ascii="Times" w:eastAsia="Times New Roman" w:hAnsi="Times" w:cs="Times New Roman"/>
          <w:sz w:val="20"/>
          <w:szCs w:val="20"/>
          <w:lang w:val="en-AU"/>
        </w:rPr>
      </w:pPr>
    </w:p>
    <w:p w14:paraId="75E66808" w14:textId="77777777" w:rsidR="002723EE" w:rsidRPr="002723EE" w:rsidRDefault="002723EE" w:rsidP="002723EE">
      <w:pPr>
        <w:jc w:val="both"/>
        <w:rPr>
          <w:rFonts w:ascii="Times" w:eastAsia="Times New Roman" w:hAnsi="Times" w:cs="Times New Roman"/>
          <w:sz w:val="20"/>
          <w:szCs w:val="20"/>
          <w:lang w:val="en-AU"/>
        </w:rPr>
      </w:pPr>
    </w:p>
    <w:p w14:paraId="2331EFA6" w14:textId="77777777" w:rsidR="002723EE" w:rsidRPr="002723EE" w:rsidRDefault="002723EE" w:rsidP="002723EE">
      <w:pPr>
        <w:jc w:val="both"/>
        <w:rPr>
          <w:rFonts w:ascii="Times" w:eastAsia="Times New Roman" w:hAnsi="Times" w:cs="Times New Roman"/>
          <w:sz w:val="20"/>
          <w:szCs w:val="20"/>
          <w:lang w:val="en-AU"/>
        </w:rPr>
      </w:pPr>
    </w:p>
    <w:p w14:paraId="3119820A" w14:textId="77777777" w:rsidR="006A7DE6" w:rsidRPr="002723EE" w:rsidRDefault="006A7DE6" w:rsidP="002723EE">
      <w:pPr>
        <w:jc w:val="both"/>
      </w:pPr>
    </w:p>
    <w:sectPr w:rsidR="006A7DE6" w:rsidRPr="002723EE" w:rsidSect="006A7DE6">
      <w:pgSz w:w="11900" w:h="16840"/>
      <w:pgMar w:top="1440" w:right="1800" w:bottom="1440" w:left="1800" w:header="708" w:footer="708" w:gutter="0"/>
      <w:cols w:space="708"/>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C932A20" w15:done="0"/>
  <w15:commentEx w15:paraId="04914B9A" w15:done="0"/>
  <w15:commentEx w15:paraId="6BB6DC47" w15:done="0"/>
  <w15:commentEx w15:paraId="6F498A03" w15:done="0"/>
  <w15:commentEx w15:paraId="20C9883C" w15:done="0"/>
  <w15:commentEx w15:paraId="729FF931" w15:done="0"/>
  <w15:commentEx w15:paraId="2E1BE2B9" w15:done="0"/>
  <w15:commentEx w15:paraId="3AFA3B27" w15:done="0"/>
  <w15:commentEx w15:paraId="3DBAE1C8" w15:done="0"/>
  <w15:commentEx w15:paraId="24D4EC7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ibran Hemani">
    <w15:presenceInfo w15:providerId="None" w15:userId="Gibran Hema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302"/>
    <w:rsid w:val="000131D9"/>
    <w:rsid w:val="001711F9"/>
    <w:rsid w:val="001B27F9"/>
    <w:rsid w:val="001D5439"/>
    <w:rsid w:val="002723EE"/>
    <w:rsid w:val="0031555C"/>
    <w:rsid w:val="003517FD"/>
    <w:rsid w:val="003D487A"/>
    <w:rsid w:val="003D6AD5"/>
    <w:rsid w:val="004968DD"/>
    <w:rsid w:val="005632D1"/>
    <w:rsid w:val="00591A22"/>
    <w:rsid w:val="00595EFD"/>
    <w:rsid w:val="005A6913"/>
    <w:rsid w:val="00620AC4"/>
    <w:rsid w:val="00657E88"/>
    <w:rsid w:val="006A7DE6"/>
    <w:rsid w:val="00786202"/>
    <w:rsid w:val="009311ED"/>
    <w:rsid w:val="00996646"/>
    <w:rsid w:val="009C0DE4"/>
    <w:rsid w:val="009C50C9"/>
    <w:rsid w:val="00A833B7"/>
    <w:rsid w:val="00AB0EC8"/>
    <w:rsid w:val="00B52AC6"/>
    <w:rsid w:val="00BE6302"/>
    <w:rsid w:val="00C141A1"/>
    <w:rsid w:val="00CA6F2B"/>
    <w:rsid w:val="00CF03C8"/>
    <w:rsid w:val="00D31E27"/>
    <w:rsid w:val="00D71097"/>
    <w:rsid w:val="00D9146F"/>
    <w:rsid w:val="00DE5448"/>
    <w:rsid w:val="00F20F72"/>
    <w:rsid w:val="00F80603"/>
    <w:rsid w:val="00FC26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DD59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6302"/>
    <w:pPr>
      <w:spacing w:before="100" w:beforeAutospacing="1" w:after="100" w:afterAutospacing="1"/>
    </w:pPr>
    <w:rPr>
      <w:rFonts w:ascii="Times" w:hAnsi="Times" w:cs="Times New Roman"/>
      <w:sz w:val="20"/>
      <w:szCs w:val="20"/>
      <w:lang w:val="en-AU"/>
    </w:rPr>
  </w:style>
  <w:style w:type="character" w:styleId="Hyperlink">
    <w:name w:val="Hyperlink"/>
    <w:basedOn w:val="DefaultParagraphFont"/>
    <w:uiPriority w:val="99"/>
    <w:semiHidden/>
    <w:unhideWhenUsed/>
    <w:rsid w:val="00BE6302"/>
    <w:rPr>
      <w:color w:val="0000FF"/>
      <w:u w:val="single"/>
    </w:rPr>
  </w:style>
  <w:style w:type="character" w:styleId="CommentReference">
    <w:name w:val="annotation reference"/>
    <w:basedOn w:val="DefaultParagraphFont"/>
    <w:uiPriority w:val="99"/>
    <w:semiHidden/>
    <w:unhideWhenUsed/>
    <w:rsid w:val="009C50C9"/>
    <w:rPr>
      <w:sz w:val="18"/>
      <w:szCs w:val="18"/>
    </w:rPr>
  </w:style>
  <w:style w:type="paragraph" w:styleId="CommentText">
    <w:name w:val="annotation text"/>
    <w:basedOn w:val="Normal"/>
    <w:link w:val="CommentTextChar"/>
    <w:uiPriority w:val="99"/>
    <w:semiHidden/>
    <w:unhideWhenUsed/>
    <w:rsid w:val="009C50C9"/>
  </w:style>
  <w:style w:type="character" w:customStyle="1" w:styleId="CommentTextChar">
    <w:name w:val="Comment Text Char"/>
    <w:basedOn w:val="DefaultParagraphFont"/>
    <w:link w:val="CommentText"/>
    <w:uiPriority w:val="99"/>
    <w:semiHidden/>
    <w:rsid w:val="009C50C9"/>
  </w:style>
  <w:style w:type="paragraph" w:styleId="CommentSubject">
    <w:name w:val="annotation subject"/>
    <w:basedOn w:val="CommentText"/>
    <w:next w:val="CommentText"/>
    <w:link w:val="CommentSubjectChar"/>
    <w:uiPriority w:val="99"/>
    <w:semiHidden/>
    <w:unhideWhenUsed/>
    <w:rsid w:val="009C50C9"/>
    <w:rPr>
      <w:b/>
      <w:bCs/>
      <w:sz w:val="20"/>
      <w:szCs w:val="20"/>
    </w:rPr>
  </w:style>
  <w:style w:type="character" w:customStyle="1" w:styleId="CommentSubjectChar">
    <w:name w:val="Comment Subject Char"/>
    <w:basedOn w:val="CommentTextChar"/>
    <w:link w:val="CommentSubject"/>
    <w:uiPriority w:val="99"/>
    <w:semiHidden/>
    <w:rsid w:val="009C50C9"/>
    <w:rPr>
      <w:b/>
      <w:bCs/>
      <w:sz w:val="20"/>
      <w:szCs w:val="20"/>
    </w:rPr>
  </w:style>
  <w:style w:type="paragraph" w:styleId="BalloonText">
    <w:name w:val="Balloon Text"/>
    <w:basedOn w:val="Normal"/>
    <w:link w:val="BalloonTextChar"/>
    <w:uiPriority w:val="99"/>
    <w:semiHidden/>
    <w:unhideWhenUsed/>
    <w:rsid w:val="009C50C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C50C9"/>
    <w:rPr>
      <w:rFonts w:ascii="Times New Roman" w:hAnsi="Times New Roman" w:cs="Times New Roman"/>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6302"/>
    <w:pPr>
      <w:spacing w:before="100" w:beforeAutospacing="1" w:after="100" w:afterAutospacing="1"/>
    </w:pPr>
    <w:rPr>
      <w:rFonts w:ascii="Times" w:hAnsi="Times" w:cs="Times New Roman"/>
      <w:sz w:val="20"/>
      <w:szCs w:val="20"/>
      <w:lang w:val="en-AU"/>
    </w:rPr>
  </w:style>
  <w:style w:type="character" w:styleId="Hyperlink">
    <w:name w:val="Hyperlink"/>
    <w:basedOn w:val="DefaultParagraphFont"/>
    <w:uiPriority w:val="99"/>
    <w:semiHidden/>
    <w:unhideWhenUsed/>
    <w:rsid w:val="00BE6302"/>
    <w:rPr>
      <w:color w:val="0000FF"/>
      <w:u w:val="single"/>
    </w:rPr>
  </w:style>
  <w:style w:type="character" w:styleId="CommentReference">
    <w:name w:val="annotation reference"/>
    <w:basedOn w:val="DefaultParagraphFont"/>
    <w:uiPriority w:val="99"/>
    <w:semiHidden/>
    <w:unhideWhenUsed/>
    <w:rsid w:val="009C50C9"/>
    <w:rPr>
      <w:sz w:val="18"/>
      <w:szCs w:val="18"/>
    </w:rPr>
  </w:style>
  <w:style w:type="paragraph" w:styleId="CommentText">
    <w:name w:val="annotation text"/>
    <w:basedOn w:val="Normal"/>
    <w:link w:val="CommentTextChar"/>
    <w:uiPriority w:val="99"/>
    <w:semiHidden/>
    <w:unhideWhenUsed/>
    <w:rsid w:val="009C50C9"/>
  </w:style>
  <w:style w:type="character" w:customStyle="1" w:styleId="CommentTextChar">
    <w:name w:val="Comment Text Char"/>
    <w:basedOn w:val="DefaultParagraphFont"/>
    <w:link w:val="CommentText"/>
    <w:uiPriority w:val="99"/>
    <w:semiHidden/>
    <w:rsid w:val="009C50C9"/>
  </w:style>
  <w:style w:type="paragraph" w:styleId="CommentSubject">
    <w:name w:val="annotation subject"/>
    <w:basedOn w:val="CommentText"/>
    <w:next w:val="CommentText"/>
    <w:link w:val="CommentSubjectChar"/>
    <w:uiPriority w:val="99"/>
    <w:semiHidden/>
    <w:unhideWhenUsed/>
    <w:rsid w:val="009C50C9"/>
    <w:rPr>
      <w:b/>
      <w:bCs/>
      <w:sz w:val="20"/>
      <w:szCs w:val="20"/>
    </w:rPr>
  </w:style>
  <w:style w:type="character" w:customStyle="1" w:styleId="CommentSubjectChar">
    <w:name w:val="Comment Subject Char"/>
    <w:basedOn w:val="CommentTextChar"/>
    <w:link w:val="CommentSubject"/>
    <w:uiPriority w:val="99"/>
    <w:semiHidden/>
    <w:rsid w:val="009C50C9"/>
    <w:rPr>
      <w:b/>
      <w:bCs/>
      <w:sz w:val="20"/>
      <w:szCs w:val="20"/>
    </w:rPr>
  </w:style>
  <w:style w:type="paragraph" w:styleId="BalloonText">
    <w:name w:val="Balloon Text"/>
    <w:basedOn w:val="Normal"/>
    <w:link w:val="BalloonTextChar"/>
    <w:uiPriority w:val="99"/>
    <w:semiHidden/>
    <w:unhideWhenUsed/>
    <w:rsid w:val="009C50C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C50C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6612586">
      <w:bodyDiv w:val="1"/>
      <w:marLeft w:val="0"/>
      <w:marRight w:val="0"/>
      <w:marTop w:val="0"/>
      <w:marBottom w:val="0"/>
      <w:divBdr>
        <w:top w:val="none" w:sz="0" w:space="0" w:color="auto"/>
        <w:left w:val="none" w:sz="0" w:space="0" w:color="auto"/>
        <w:bottom w:val="none" w:sz="0" w:space="0" w:color="auto"/>
        <w:right w:val="none" w:sz="0" w:space="0" w:color="auto"/>
      </w:divBdr>
    </w:div>
    <w:div w:id="1351955659">
      <w:bodyDiv w:val="1"/>
      <w:marLeft w:val="0"/>
      <w:marRight w:val="0"/>
      <w:marTop w:val="0"/>
      <w:marBottom w:val="0"/>
      <w:divBdr>
        <w:top w:val="none" w:sz="0" w:space="0" w:color="auto"/>
        <w:left w:val="none" w:sz="0" w:space="0" w:color="auto"/>
        <w:bottom w:val="none" w:sz="0" w:space="0" w:color="auto"/>
        <w:right w:val="none" w:sz="0" w:space="0" w:color="auto"/>
      </w:divBdr>
    </w:div>
    <w:div w:id="20938904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11/relationships/commentsExtended" Target="commentsExtended.xml"/><Relationship Id="rId8"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1912</Words>
  <Characters>10905</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UQDI</Company>
  <LinksUpToDate>false</LinksUpToDate>
  <CharactersWithSpaces>12792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powell</dc:creator>
  <cp:keywords/>
  <dc:description/>
  <cp:lastModifiedBy>Joseph Powell</cp:lastModifiedBy>
  <cp:revision>9</cp:revision>
  <dcterms:created xsi:type="dcterms:W3CDTF">2017-10-06T03:33:00Z</dcterms:created>
  <dcterms:modified xsi:type="dcterms:W3CDTF">2017-10-06T04:37:00Z</dcterms:modified>
</cp:coreProperties>
</file>