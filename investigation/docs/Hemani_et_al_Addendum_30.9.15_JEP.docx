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5F70F" w14:textId="77777777" w:rsidR="007133F4" w:rsidRDefault="0093081C">
      <w:r>
        <w:t>Addendum</w:t>
      </w:r>
    </w:p>
    <w:p w14:paraId="5DA3FC99" w14:textId="77777777" w:rsidR="0093081C" w:rsidRDefault="0093081C"/>
    <w:p w14:paraId="771E670D" w14:textId="77777777" w:rsidR="00F26C82" w:rsidRDefault="00F26C82" w:rsidP="00823EB4">
      <w:pPr>
        <w:pStyle w:val="CommentText"/>
      </w:pPr>
      <w:r>
        <w:t xml:space="preserve">We reported the detection and replication of </w:t>
      </w:r>
      <w:proofErr w:type="spellStart"/>
      <w:r>
        <w:t>epistatic</w:t>
      </w:r>
      <w:proofErr w:type="spellEnd"/>
      <w:r>
        <w:t xml:space="preserve"> interactions for gene expression </w:t>
      </w:r>
      <w:r w:rsidR="00F16D6A">
        <w:t>(</w:t>
      </w:r>
      <w:proofErr w:type="spellStart"/>
      <w:r w:rsidR="00F16D6A">
        <w:t>Hemani</w:t>
      </w:r>
      <w:proofErr w:type="spellEnd"/>
      <w:r w:rsidR="00A13473">
        <w:t xml:space="preserve"> et al.</w:t>
      </w:r>
      <w:r w:rsidR="00F16D6A">
        <w:t xml:space="preserve"> 2014). Subsequently, in a Brief Communications Arising (BCA), Wood et al. (2014) proposed an alternative explanation for the reported interactions, namely the existence of</w:t>
      </w:r>
      <w:r w:rsidR="00B04E23">
        <w:t xml:space="preserve"> an</w:t>
      </w:r>
      <w:r w:rsidR="00F16D6A">
        <w:t xml:space="preserve"> imperfectly tagged causal variant in </w:t>
      </w:r>
      <w:r w:rsidR="00F16D6A" w:rsidRPr="00F16D6A">
        <w:rPr>
          <w:i/>
        </w:rPr>
        <w:t>cis</w:t>
      </w:r>
      <w:r w:rsidR="00F16D6A">
        <w:t xml:space="preserve"> which is in linkage disequilibrium</w:t>
      </w:r>
      <w:r w:rsidR="00B04E23">
        <w:t xml:space="preserve"> (LD)</w:t>
      </w:r>
      <w:r w:rsidR="00F16D6A">
        <w:t xml:space="preserve"> with both genotyped SNPs. </w:t>
      </w:r>
      <w:r w:rsidR="00823EB4">
        <w:t xml:space="preserve">Using an independent data set with gene expression and genome sequences, Wood et al. 2014 reported a substantial reduction of signal for the interaction term by adjusting the expression trait by the top associated genetic variant from the sequence data. </w:t>
      </w:r>
      <w:r w:rsidR="00F16D6A">
        <w:t xml:space="preserve">We acknowledged that such </w:t>
      </w:r>
      <w:r w:rsidR="00B04E23">
        <w:t>“</w:t>
      </w:r>
      <w:r w:rsidR="00F16D6A">
        <w:t>haplotype effects</w:t>
      </w:r>
      <w:r w:rsidR="00B04E23">
        <w:t>”</w:t>
      </w:r>
      <w:r w:rsidR="00F16D6A">
        <w:t xml:space="preserve"> could explain a number of the reported </w:t>
      </w:r>
      <w:r w:rsidR="00F16D6A" w:rsidRPr="00F16D6A">
        <w:rPr>
          <w:i/>
        </w:rPr>
        <w:t>cis-cis</w:t>
      </w:r>
      <w:r w:rsidR="00F16D6A">
        <w:t xml:space="preserve"> interactions but it was not clear whe</w:t>
      </w:r>
      <w:r w:rsidR="00654C16">
        <w:t xml:space="preserve">ther this alternative explanation applied to all reported interactions, in particular the </w:t>
      </w:r>
      <w:r w:rsidR="00654C16" w:rsidRPr="00654C16">
        <w:rPr>
          <w:i/>
        </w:rPr>
        <w:t>cis-trans</w:t>
      </w:r>
      <w:r w:rsidR="00654C16">
        <w:t xml:space="preserve"> interactions</w:t>
      </w:r>
      <w:r w:rsidR="00B04E23">
        <w:t xml:space="preserve"> (</w:t>
      </w:r>
      <w:proofErr w:type="spellStart"/>
      <w:r w:rsidR="00B04E23">
        <w:t>Hemani</w:t>
      </w:r>
      <w:proofErr w:type="spellEnd"/>
      <w:r w:rsidR="00A13473">
        <w:t xml:space="preserve"> et al.</w:t>
      </w:r>
      <w:r w:rsidR="00B04E23">
        <w:t xml:space="preserve"> </w:t>
      </w:r>
      <w:r w:rsidR="008A301F">
        <w:t>BCA reply)</w:t>
      </w:r>
      <w:r w:rsidR="00654C16">
        <w:t>.</w:t>
      </w:r>
      <w:r w:rsidR="00906ADA">
        <w:t xml:space="preserve"> For the alternative explanation involving </w:t>
      </w:r>
      <w:proofErr w:type="spellStart"/>
      <w:r w:rsidR="00906ADA" w:rsidRPr="00906ADA">
        <w:rPr>
          <w:i/>
        </w:rPr>
        <w:t>cis-cis</w:t>
      </w:r>
      <w:proofErr w:type="spellEnd"/>
      <w:r w:rsidR="00906ADA">
        <w:t xml:space="preserve"> interactions, both SNPs in </w:t>
      </w:r>
      <w:proofErr w:type="spellStart"/>
      <w:r w:rsidR="00906ADA" w:rsidRPr="00906ADA">
        <w:rPr>
          <w:i/>
        </w:rPr>
        <w:t>cis</w:t>
      </w:r>
      <w:proofErr w:type="spellEnd"/>
      <w:r w:rsidR="00906ADA">
        <w:t xml:space="preserve"> are correlated with an unknown causal variant, whereas for </w:t>
      </w:r>
      <w:proofErr w:type="spellStart"/>
      <w:r w:rsidR="00906ADA" w:rsidRPr="00906ADA">
        <w:rPr>
          <w:i/>
        </w:rPr>
        <w:t>cis</w:t>
      </w:r>
      <w:proofErr w:type="spellEnd"/>
      <w:r w:rsidR="00906ADA">
        <w:t xml:space="preserve">-trans interactions, the SNP in trans is not correlated with either the SNP in </w:t>
      </w:r>
      <w:proofErr w:type="spellStart"/>
      <w:r w:rsidR="00906ADA" w:rsidRPr="00906ADA">
        <w:rPr>
          <w:i/>
        </w:rPr>
        <w:t>cis</w:t>
      </w:r>
      <w:proofErr w:type="spellEnd"/>
      <w:r w:rsidR="00906ADA">
        <w:t xml:space="preserve"> or the unknown causal variant.</w:t>
      </w:r>
    </w:p>
    <w:p w14:paraId="64644605" w14:textId="77777777" w:rsidR="00F26C82" w:rsidRDefault="00F26C82"/>
    <w:p w14:paraId="75DF2806" w14:textId="77777777" w:rsidR="00BB238C" w:rsidRDefault="008A301F" w:rsidP="0093081C">
      <w:r>
        <w:t>W</w:t>
      </w:r>
      <w:r w:rsidR="0093081C">
        <w:t>e have</w:t>
      </w:r>
      <w:r>
        <w:t xml:space="preserve"> now</w:t>
      </w:r>
      <w:r w:rsidR="0093081C">
        <w:t xml:space="preserve"> performed additional </w:t>
      </w:r>
      <w:r w:rsidR="00493F8A">
        <w:t xml:space="preserve">empirical </w:t>
      </w:r>
      <w:r w:rsidR="0093081C">
        <w:t xml:space="preserve">analyses on </w:t>
      </w:r>
      <w:r>
        <w:t xml:space="preserve">exactly </w:t>
      </w:r>
      <w:r w:rsidR="0093081C">
        <w:t>the same data used in the original publication</w:t>
      </w:r>
      <w:r w:rsidR="00A13473">
        <w:t xml:space="preserve"> (</w:t>
      </w:r>
      <w:proofErr w:type="spellStart"/>
      <w:r w:rsidR="00A13473">
        <w:t>Hemani</w:t>
      </w:r>
      <w:proofErr w:type="spellEnd"/>
      <w:r w:rsidR="00A13473">
        <w:t xml:space="preserve"> et al. 2014)</w:t>
      </w:r>
      <w:r w:rsidR="0093081C">
        <w:t xml:space="preserve"> to attempt to resolve the alternative explanations for the results given by </w:t>
      </w:r>
      <w:proofErr w:type="spellStart"/>
      <w:r w:rsidR="0093081C">
        <w:t>Hemani</w:t>
      </w:r>
      <w:proofErr w:type="spellEnd"/>
      <w:r w:rsidR="0093081C">
        <w:t xml:space="preserve"> et al. (2014) and Wood et al.</w:t>
      </w:r>
      <w:r>
        <w:t xml:space="preserve"> (2014</w:t>
      </w:r>
      <w:r w:rsidR="00A13473">
        <w:t xml:space="preserve"> BCA</w:t>
      </w:r>
      <w:r>
        <w:t>).</w:t>
      </w:r>
      <w:r w:rsidR="0093081C">
        <w:t xml:space="preserve"> </w:t>
      </w:r>
      <w:r>
        <w:t>We used permutation analyses, additional genome-wide association testing, simulation studies and empirical derivations to study the behaviour of the test statistic for epistasis</w:t>
      </w:r>
      <w:r w:rsidR="00AC144B">
        <w:t xml:space="preserve"> when </w:t>
      </w:r>
      <w:proofErr w:type="spellStart"/>
      <w:r w:rsidR="00AC144B">
        <w:t>epistatic</w:t>
      </w:r>
      <w:proofErr w:type="spellEnd"/>
      <w:r w:rsidR="00AC144B">
        <w:t xml:space="preserve"> interactions are not present</w:t>
      </w:r>
      <w:r>
        <w:t xml:space="preserve">. </w:t>
      </w:r>
      <w:r w:rsidR="0093081C">
        <w:t>These investigations have revealed that the F-test we used to detect epistasis is not robust to large additive effects</w:t>
      </w:r>
      <w:r w:rsidR="00A13473">
        <w:t xml:space="preserve"> of causal variants</w:t>
      </w:r>
      <w:r w:rsidR="0093081C">
        <w:t xml:space="preserve"> in </w:t>
      </w:r>
      <w:r w:rsidR="0093081C" w:rsidRPr="008A301F">
        <w:rPr>
          <w:i/>
        </w:rPr>
        <w:t>cis</w:t>
      </w:r>
      <w:r w:rsidR="0093081C">
        <w:t xml:space="preserve"> that are not perfectly tagged</w:t>
      </w:r>
      <w:r w:rsidR="00A13473">
        <w:t xml:space="preserve"> by genotyped SNPs</w:t>
      </w:r>
      <w:r w:rsidR="0093081C">
        <w:t xml:space="preserve">. </w:t>
      </w:r>
      <w:r>
        <w:t>A</w:t>
      </w:r>
      <w:r w:rsidR="0093081C">
        <w:t xml:space="preserve"> large imperfectly tagged additive effect in </w:t>
      </w:r>
      <w:r w:rsidR="0093081C" w:rsidRPr="008A301F">
        <w:rPr>
          <w:i/>
        </w:rPr>
        <w:t>cis</w:t>
      </w:r>
      <w:r w:rsidR="0093081C">
        <w:t xml:space="preserve"> </w:t>
      </w:r>
      <w:r w:rsidR="00B04E23">
        <w:t xml:space="preserve">violates the </w:t>
      </w:r>
      <w:r w:rsidR="0093081C">
        <w:t>assumed null distribution</w:t>
      </w:r>
      <w:r>
        <w:t xml:space="preserve"> of no </w:t>
      </w:r>
      <w:proofErr w:type="spellStart"/>
      <w:r>
        <w:t>epistatic</w:t>
      </w:r>
      <w:proofErr w:type="spellEnd"/>
      <w:r>
        <w:t xml:space="preserve"> interaction</w:t>
      </w:r>
      <w:r w:rsidR="00B04E23">
        <w:t xml:space="preserve"> because residuals are not normally distributed</w:t>
      </w:r>
      <w:r w:rsidR="00126EF0">
        <w:t xml:space="preserve"> (they are a mixture of binomial and normal errors)</w:t>
      </w:r>
      <w:r w:rsidR="0093081C">
        <w:t xml:space="preserve">. </w:t>
      </w:r>
      <w:r w:rsidR="00B04E23">
        <w:t>This violation of assumption</w:t>
      </w:r>
      <w:r w:rsidR="0093081C">
        <w:t xml:space="preserve"> can create widespread genome-wide inflation</w:t>
      </w:r>
      <w:r w:rsidR="00B04E23">
        <w:t xml:space="preserve"> of the test statistic, both for </w:t>
      </w:r>
      <w:r w:rsidR="00B04E23" w:rsidRPr="00B04E23">
        <w:rPr>
          <w:i/>
        </w:rPr>
        <w:t>cis-cis</w:t>
      </w:r>
      <w:r w:rsidR="00B04E23">
        <w:t xml:space="preserve"> and </w:t>
      </w:r>
      <w:r w:rsidR="00B04E23" w:rsidRPr="00B04E23">
        <w:rPr>
          <w:i/>
        </w:rPr>
        <w:t>cis-trans</w:t>
      </w:r>
      <w:r w:rsidR="00B04E23">
        <w:t xml:space="preserve"> effects</w:t>
      </w:r>
      <w:r w:rsidR="0093081C">
        <w:t>, which</w:t>
      </w:r>
      <w:r w:rsidR="00AD305F">
        <w:t xml:space="preserve"> can</w:t>
      </w:r>
      <w:r w:rsidR="0093081C">
        <w:t xml:space="preserve"> </w:t>
      </w:r>
      <w:r w:rsidR="00AD305F">
        <w:t>cause</w:t>
      </w:r>
      <w:r w:rsidR="0093081C">
        <w:t xml:space="preserve"> a</w:t>
      </w:r>
      <w:r w:rsidR="00AD305F">
        <w:t>n</w:t>
      </w:r>
      <w:r w:rsidR="0093081C">
        <w:t xml:space="preserve"> inflated false-positive rate if the theoretical F-distribution is used to calculate a p-value (as </w:t>
      </w:r>
      <w:r>
        <w:t xml:space="preserve">was done in </w:t>
      </w:r>
      <w:proofErr w:type="spellStart"/>
      <w:r>
        <w:t>Hemani</w:t>
      </w:r>
      <w:proofErr w:type="spellEnd"/>
      <w:r>
        <w:t xml:space="preserve"> 2014</w:t>
      </w:r>
      <w:r w:rsidR="0093081C">
        <w:t xml:space="preserve">). </w:t>
      </w:r>
    </w:p>
    <w:p w14:paraId="0D0F51D6" w14:textId="77777777" w:rsidR="00BB238C" w:rsidRDefault="00BB238C" w:rsidP="0093081C"/>
    <w:p w14:paraId="1FC348B3" w14:textId="77777777" w:rsidR="0093081C" w:rsidRDefault="00493F8A" w:rsidP="0093081C">
      <w:r>
        <w:t>In Figure 1</w:t>
      </w:r>
      <w:r w:rsidR="000D7EEB">
        <w:t xml:space="preserve"> below</w:t>
      </w:r>
      <w:r>
        <w:t xml:space="preserve"> we report the </w:t>
      </w:r>
      <w:r w:rsidR="00BB238C">
        <w:t>genome-wide</w:t>
      </w:r>
      <w:r>
        <w:t xml:space="preserve"> inflation factor of the F-test for epistasis for the </w:t>
      </w:r>
      <w:r w:rsidR="008A301F">
        <w:t>501 SNPs pairs that passed our significance filters (</w:t>
      </w:r>
      <w:proofErr w:type="spellStart"/>
      <w:r w:rsidR="008A301F">
        <w:t>Hemani</w:t>
      </w:r>
      <w:proofErr w:type="spellEnd"/>
      <w:r w:rsidR="008A301F">
        <w:t xml:space="preserve"> 2014). </w:t>
      </w:r>
      <w:r w:rsidR="00BB238C">
        <w:t>The inflation factor was calculated fr</w:t>
      </w:r>
      <w:r w:rsidR="00E80E9A">
        <w:t>om a genome-wide</w:t>
      </w:r>
      <w:r w:rsidR="00BB238C">
        <w:t xml:space="preserve"> analysis that held the SNP with the strongest additive effect </w:t>
      </w:r>
      <w:r w:rsidR="00E80E9A">
        <w:t xml:space="preserve">in </w:t>
      </w:r>
      <w:r w:rsidR="00E80E9A" w:rsidRPr="008A301F">
        <w:rPr>
          <w:i/>
        </w:rPr>
        <w:t>cis</w:t>
      </w:r>
      <w:r w:rsidR="00E80E9A">
        <w:t xml:space="preserve"> constant and</w:t>
      </w:r>
      <w:r w:rsidR="00F60F6A">
        <w:t xml:space="preserve"> then performing</w:t>
      </w:r>
      <w:r w:rsidR="00E80E9A">
        <w:t xml:space="preserve"> an interaction test with SNPs on other chromosomes. </w:t>
      </w:r>
      <w:commentRangeStart w:id="0"/>
      <w:r w:rsidR="008A301F">
        <w:t>The genome-w</w:t>
      </w:r>
      <w:r w:rsidR="007916CF">
        <w:t xml:space="preserve">ide analysis excluded a 5 </w:t>
      </w:r>
      <w:proofErr w:type="gramStart"/>
      <w:r w:rsidR="007916CF">
        <w:t>Mb</w:t>
      </w:r>
      <w:proofErr w:type="gramEnd"/>
      <w:r w:rsidR="007916CF">
        <w:t xml:space="preserve"> region around the 2</w:t>
      </w:r>
      <w:r w:rsidR="007916CF" w:rsidRPr="007916CF">
        <w:rPr>
          <w:vertAlign w:val="superscript"/>
        </w:rPr>
        <w:t>nd</w:t>
      </w:r>
      <w:r w:rsidR="007916CF">
        <w:t xml:space="preserve"> SNPs of the reported pair</w:t>
      </w:r>
      <w:commentRangeEnd w:id="0"/>
      <w:r w:rsidR="00DB365E">
        <w:rPr>
          <w:rStyle w:val="CommentReference"/>
        </w:rPr>
        <w:commentReference w:id="0"/>
      </w:r>
      <w:r w:rsidR="007916CF">
        <w:t>. In Table 1 we report the average inflation of the test statistic per probe, for probes that had at least 5 SNP pairs that contributed to the 501 selected pairs. Figure 1 and Table 1 show that f</w:t>
      </w:r>
      <w:r w:rsidR="00B85CCB">
        <w:t xml:space="preserve">or many probe </w:t>
      </w:r>
      <w:r w:rsidR="00B85CCB" w:rsidRPr="008A301F">
        <w:rPr>
          <w:i/>
        </w:rPr>
        <w:t>cis</w:t>
      </w:r>
      <w:r w:rsidR="00B85CCB">
        <w:t xml:space="preserve">-SNP pairs, in particular for the probes for which we reported </w:t>
      </w:r>
      <w:r w:rsidR="00B85CCB" w:rsidRPr="008A301F">
        <w:rPr>
          <w:i/>
        </w:rPr>
        <w:t>cis-trans</w:t>
      </w:r>
      <w:r w:rsidR="00B85CCB">
        <w:t xml:space="preserve"> effects in </w:t>
      </w:r>
      <w:proofErr w:type="spellStart"/>
      <w:r w:rsidR="00B85CCB">
        <w:t>Hemani</w:t>
      </w:r>
      <w:proofErr w:type="spellEnd"/>
      <w:r w:rsidR="00B85CCB">
        <w:t xml:space="preserve"> et al.</w:t>
      </w:r>
      <w:r w:rsidR="007916CF">
        <w:t xml:space="preserve"> (2014)</w:t>
      </w:r>
      <w:r w:rsidR="00B85CCB">
        <w:t>, there is a large inflation of the test statistic.</w:t>
      </w:r>
      <w:r w:rsidR="00A13473">
        <w:t xml:space="preserve"> Note that since we removed 5Mb regions around the 2</w:t>
      </w:r>
      <w:r w:rsidR="00A13473" w:rsidRPr="00823EB4">
        <w:rPr>
          <w:vertAlign w:val="superscript"/>
        </w:rPr>
        <w:t>nd</w:t>
      </w:r>
      <w:r w:rsidR="00A13473">
        <w:t xml:space="preserve"> SNPs the actual inflation could be even (slightly) larger than those shown in Figure 1 and Table 1.</w:t>
      </w:r>
      <w:r w:rsidR="007916CF">
        <w:t xml:space="preserve"> </w:t>
      </w:r>
      <w:r w:rsidR="00A976BB">
        <w:t xml:space="preserve">The two probes for which replication was reported in Table 1 of </w:t>
      </w:r>
      <w:proofErr w:type="spellStart"/>
      <w:r w:rsidR="00A976BB">
        <w:t>Hemani</w:t>
      </w:r>
      <w:proofErr w:type="spellEnd"/>
      <w:r w:rsidR="00A976BB">
        <w:t xml:space="preserve"> (2014), TMEM149 and MBLL1, have median genome-wide test statistics that are</w:t>
      </w:r>
      <w:r w:rsidR="00DB06DE">
        <w:t xml:space="preserve">, </w:t>
      </w:r>
      <w:r w:rsidR="00DB06DE">
        <w:lastRenderedPageBreak/>
        <w:t>respectively,</w:t>
      </w:r>
      <w:r w:rsidR="00A976BB">
        <w:t xml:space="preserve"> more than 5 and 3 times the value under the null hypothesis of no epistasis.</w:t>
      </w:r>
    </w:p>
    <w:p w14:paraId="21C8B938" w14:textId="77777777" w:rsidR="0093081C" w:rsidRDefault="0093081C" w:rsidP="0093081C"/>
    <w:p w14:paraId="2C766A0B" w14:textId="77777777" w:rsidR="0093081C" w:rsidRDefault="0093081C" w:rsidP="0093081C">
      <w:r>
        <w:t>The consequence of these findings is that in the presence of large additive imperfectly tagged e</w:t>
      </w:r>
      <w:r w:rsidR="00AE4F83">
        <w:t>QTLs</w:t>
      </w:r>
      <w:r w:rsidR="00DB06DE">
        <w:t>,</w:t>
      </w:r>
      <w:r w:rsidR="00AE4F83">
        <w:t xml:space="preserve"> the false positive rate from the test statistic for epistasis we employed is</w:t>
      </w:r>
      <w:r>
        <w:t xml:space="preserve"> larger than </w:t>
      </w:r>
      <w:r w:rsidR="00AE4F83">
        <w:t>assumed. A larger false positive rate</w:t>
      </w:r>
      <w:r>
        <w:t xml:space="preserve"> is consistent with finding apparent replication (since the same applies to the replication data) and with having a much lower replication rate than expected given the stringency in the discovery sample. It is also the likely explanation why </w:t>
      </w:r>
      <w:r w:rsidR="00F6409A">
        <w:t xml:space="preserve">the statistical evidence for </w:t>
      </w:r>
      <w:r w:rsidRPr="00DB06DE">
        <w:rPr>
          <w:i/>
        </w:rPr>
        <w:t>cis-trans</w:t>
      </w:r>
      <w:r>
        <w:t xml:space="preserve"> </w:t>
      </w:r>
      <w:r w:rsidR="00F6409A">
        <w:t xml:space="preserve">effects is reduced </w:t>
      </w:r>
      <w:r>
        <w:t xml:space="preserve">after an adjustment for </w:t>
      </w:r>
      <w:r w:rsidR="00A13473">
        <w:t>the additive effect of the best-tagging sequence variant</w:t>
      </w:r>
      <w:r>
        <w:t xml:space="preserve"> in the </w:t>
      </w:r>
      <w:r w:rsidRPr="00DB06DE">
        <w:rPr>
          <w:i/>
        </w:rPr>
        <w:t>cis</w:t>
      </w:r>
      <w:r>
        <w:t xml:space="preserve"> </w:t>
      </w:r>
      <w:r w:rsidR="00F6409A">
        <w:t>region (Wood et al. 2014).</w:t>
      </w:r>
    </w:p>
    <w:p w14:paraId="55CEF386" w14:textId="77777777" w:rsidR="0093081C" w:rsidRDefault="0093081C" w:rsidP="0093081C"/>
    <w:p w14:paraId="7F61391D" w14:textId="77777777" w:rsidR="0093081C" w:rsidRDefault="0093081C" w:rsidP="0093081C">
      <w:r>
        <w:t>Whilst we cannot resolve</w:t>
      </w:r>
      <w:r w:rsidR="00DB7711">
        <w:t xml:space="preserve"> with certainty</w:t>
      </w:r>
      <w:r>
        <w:t xml:space="preserve"> alternative explanations for</w:t>
      </w:r>
      <w:r w:rsidR="00B85CCB">
        <w:t xml:space="preserve"> all</w:t>
      </w:r>
      <w:r>
        <w:t xml:space="preserve"> reported </w:t>
      </w:r>
      <w:proofErr w:type="spellStart"/>
      <w:r>
        <w:t>epistatic</w:t>
      </w:r>
      <w:proofErr w:type="spellEnd"/>
      <w:r>
        <w:t xml:space="preserve"> interactions </w:t>
      </w:r>
      <w:r w:rsidR="00B85CCB">
        <w:t xml:space="preserve">(either the 501 pairs discovered or the 30 pairs replicated) with </w:t>
      </w:r>
      <w:r w:rsidR="00404FD2">
        <w:t xml:space="preserve">these additional analyses, they </w:t>
      </w:r>
      <w:r w:rsidR="00F76382">
        <w:t>show</w:t>
      </w:r>
      <w:r w:rsidR="00AE4F83">
        <w:t xml:space="preserve"> that</w:t>
      </w:r>
      <w:r w:rsidR="00404FD2">
        <w:t xml:space="preserve"> in the presence of imperfectly tagged large </w:t>
      </w:r>
      <w:proofErr w:type="spellStart"/>
      <w:r w:rsidR="00404FD2" w:rsidRPr="00DB06DE">
        <w:rPr>
          <w:i/>
        </w:rPr>
        <w:t>cis</w:t>
      </w:r>
      <w:proofErr w:type="spellEnd"/>
      <w:r w:rsidR="00404FD2">
        <w:t>-eQTLs</w:t>
      </w:r>
      <w:r w:rsidR="00BE088C">
        <w:t>,</w:t>
      </w:r>
      <w:r w:rsidR="00404FD2">
        <w:t xml:space="preserve"> tests for epistasis</w:t>
      </w:r>
      <w:r w:rsidR="00963FFA">
        <w:t xml:space="preserve"> such as that employed by us</w:t>
      </w:r>
      <w:r w:rsidR="00404FD2">
        <w:t xml:space="preserve"> c</w:t>
      </w:r>
      <w:r w:rsidR="00963FFA">
        <w:t>an result</w:t>
      </w:r>
      <w:del w:id="1" w:author="Joseph Powell" w:date="2015-10-02T13:23:00Z">
        <w:r w:rsidR="00963FFA" w:rsidDel="00DB365E">
          <w:delText>s</w:delText>
        </w:r>
      </w:del>
      <w:r w:rsidR="00963FFA">
        <w:t xml:space="preserve"> in false positive results</w:t>
      </w:r>
      <w:r w:rsidR="00F76382">
        <w:t xml:space="preserve">, in particular for </w:t>
      </w:r>
      <w:r w:rsidR="00F76382" w:rsidRPr="00F76382">
        <w:rPr>
          <w:i/>
        </w:rPr>
        <w:t>cis-trans</w:t>
      </w:r>
      <w:r w:rsidR="00F76382">
        <w:t xml:space="preserve"> effects</w:t>
      </w:r>
      <w:r w:rsidR="00404FD2">
        <w:t>.</w:t>
      </w:r>
      <w:r w:rsidR="00DB06DE">
        <w:t xml:space="preserve"> </w:t>
      </w:r>
      <w:commentRangeStart w:id="2"/>
      <w:r w:rsidR="00DB06DE">
        <w:t>This conclusion is general and alternative explanations may also apply to other studies that have reported pairwise interactions in the presence of large additive effects</w:t>
      </w:r>
      <w:r w:rsidR="00A13473">
        <w:t xml:space="preserve"> using SNP-array based genotype data in particular</w:t>
      </w:r>
      <w:r w:rsidR="00DB06DE">
        <w:t>.</w:t>
      </w:r>
      <w:commentRangeEnd w:id="2"/>
      <w:r w:rsidR="00DB365E">
        <w:rPr>
          <w:rStyle w:val="CommentReference"/>
        </w:rPr>
        <w:commentReference w:id="2"/>
      </w:r>
      <w:r w:rsidR="00A13473">
        <w:t xml:space="preserve"> Unfortunately, there </w:t>
      </w:r>
      <w:r w:rsidR="00DB7711">
        <w:t xml:space="preserve">is, to our knowledge, no </w:t>
      </w:r>
      <w:r w:rsidR="00A13473">
        <w:t>existing</w:t>
      </w:r>
      <w:r w:rsidR="00DB7711">
        <w:t xml:space="preserve"> or proposed</w:t>
      </w:r>
      <w:r w:rsidR="00A13473">
        <w:t xml:space="preserve"> solution to this problem. The problem could be attenuated using whole genome sequencing data or very well imputed data.</w:t>
      </w:r>
      <w:r w:rsidR="00DB06DE">
        <w:t xml:space="preserve"> Creating an empirical null distribution by permutation or correction for genome-wide inflation for any pair of SNPs</w:t>
      </w:r>
      <w:r w:rsidR="00963FFA">
        <w:t xml:space="preserve"> on different chromosomes</w:t>
      </w:r>
      <w:r w:rsidR="00DB06DE">
        <w:t xml:space="preserve"> in a full genome-wide </w:t>
      </w:r>
      <w:r w:rsidR="0053216F">
        <w:t>scan</w:t>
      </w:r>
      <w:r w:rsidR="00DB06DE">
        <w:t xml:space="preserve"> for epistasis is at present </w:t>
      </w:r>
      <w:r w:rsidR="00963FFA">
        <w:t xml:space="preserve">computationally too demanding, and would not resolve </w:t>
      </w:r>
      <w:r w:rsidR="00963FFA" w:rsidRPr="00963FFA">
        <w:rPr>
          <w:i/>
        </w:rPr>
        <w:t>cis-cis</w:t>
      </w:r>
      <w:r w:rsidR="00963FFA">
        <w:t xml:space="preserve"> interactions.</w:t>
      </w:r>
    </w:p>
    <w:p w14:paraId="4FD8FAC8" w14:textId="77777777" w:rsidR="00DB7711" w:rsidRDefault="00DB7711" w:rsidP="0093081C"/>
    <w:p w14:paraId="52199E33" w14:textId="77777777" w:rsidR="00963FFA" w:rsidRDefault="00963FFA" w:rsidP="0093081C"/>
    <w:p w14:paraId="3BD6F8AC" w14:textId="77777777" w:rsidR="0053216F" w:rsidRDefault="0053216F" w:rsidP="0093081C"/>
    <w:p w14:paraId="410EB8C6" w14:textId="77777777" w:rsidR="00404FD2" w:rsidRDefault="00404FD2" w:rsidP="0093081C"/>
    <w:p w14:paraId="6CD3590C" w14:textId="77777777" w:rsidR="00CC6F30" w:rsidRDefault="00CC6F30" w:rsidP="0093081C">
      <w:r>
        <w:br w:type="column"/>
      </w:r>
    </w:p>
    <w:p w14:paraId="030C0864" w14:textId="77777777" w:rsidR="00CC6F30" w:rsidRDefault="00CC6F30">
      <w:r>
        <w:t xml:space="preserve">Figure 1: Distribution of the ratio of the median F-statistic for epistasis and its value under the null hypothesis from a genome-wide empirical pairwise epistasis analysis that held the cis-SNP constant, for each of the 501 SNP pairs that passed the significance filters in </w:t>
      </w:r>
      <w:proofErr w:type="spellStart"/>
      <w:r>
        <w:t>Hemani</w:t>
      </w:r>
      <w:proofErr w:type="spellEnd"/>
      <w:r>
        <w:t xml:space="preserve"> et al. (2014).</w:t>
      </w:r>
    </w:p>
    <w:p w14:paraId="7FAA8E82" w14:textId="77777777" w:rsidR="001C32E2" w:rsidRDefault="001C32E2"/>
    <w:p w14:paraId="4D2A1B8C" w14:textId="77777777" w:rsidR="001C32E2" w:rsidRDefault="001C32E2"/>
    <w:p w14:paraId="636FA040" w14:textId="77777777" w:rsidR="0093081C" w:rsidRDefault="001C32E2">
      <w:r w:rsidRPr="00CC6F30">
        <w:rPr>
          <w:noProof/>
          <w:lang w:val="en-US"/>
        </w:rPr>
        <w:drawing>
          <wp:inline distT="0" distB="0" distL="0" distR="0" wp14:anchorId="138FA413" wp14:editId="0896385C">
            <wp:extent cx="5468418" cy="618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18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A1A6" w14:textId="77777777" w:rsidR="001C32E2" w:rsidRDefault="001C32E2"/>
    <w:p w14:paraId="253D3473" w14:textId="77777777" w:rsidR="001C32E2" w:rsidRDefault="001C32E2"/>
    <w:p w14:paraId="3811DCC5" w14:textId="77777777" w:rsidR="001C32E2" w:rsidRDefault="001C32E2">
      <w:pPr>
        <w:rPr>
          <w:ins w:id="3" w:author="Joseph Powell" w:date="2015-10-02T13:27:00Z"/>
        </w:rPr>
      </w:pPr>
      <w:r>
        <w:br w:type="column"/>
        <w:t>Table 1: Probes with multiple cis-trans interactions have genome-wide inflation of the test statistic for epistasis.</w:t>
      </w:r>
    </w:p>
    <w:p w14:paraId="204F45DD" w14:textId="77777777" w:rsidR="00DB365E" w:rsidRDefault="00DB365E">
      <w:pPr>
        <w:rPr>
          <w:ins w:id="4" w:author="Joseph Powell" w:date="2015-10-02T13:27:00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" w:author="Joseph Powell" w:date="2015-10-02T13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01"/>
        <w:gridCol w:w="1482"/>
        <w:gridCol w:w="1482"/>
        <w:gridCol w:w="1363"/>
        <w:gridCol w:w="1351"/>
        <w:gridCol w:w="1037"/>
        <w:tblGridChange w:id="6">
          <w:tblGrid>
            <w:gridCol w:w="1801"/>
            <w:gridCol w:w="1482"/>
            <w:gridCol w:w="1482"/>
            <w:gridCol w:w="1363"/>
            <w:gridCol w:w="1260"/>
            <w:gridCol w:w="1128"/>
          </w:tblGrid>
        </w:tblGridChange>
      </w:tblGrid>
      <w:tr w:rsidR="00DB365E" w14:paraId="1074E285" w14:textId="77777777" w:rsidTr="009A23D5">
        <w:trPr>
          <w:ins w:id="7" w:author="Joseph Powell" w:date="2015-10-02T13:27:00Z"/>
        </w:trPr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tcPrChange w:id="8" w:author="Joseph Powell" w:date="2015-10-02T13:40:00Z">
              <w:tcPr>
                <w:tcW w:w="1419" w:type="dxa"/>
              </w:tcPr>
            </w:tcPrChange>
          </w:tcPr>
          <w:p w14:paraId="1C37F007" w14:textId="77777777" w:rsidR="00DB365E" w:rsidRDefault="00DB365E">
            <w:pPr>
              <w:rPr>
                <w:ins w:id="9" w:author="Joseph Powell" w:date="2015-10-02T13:27:00Z"/>
              </w:rPr>
            </w:pPr>
            <w:ins w:id="10" w:author="Joseph Powell" w:date="2015-10-02T13:28:00Z">
              <w:r>
                <w:t>Probe Name</w:t>
              </w:r>
            </w:ins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tcPrChange w:id="11" w:author="Joseph Powell" w:date="2015-10-02T13:40:00Z">
              <w:tcPr>
                <w:tcW w:w="1419" w:type="dxa"/>
              </w:tcPr>
            </w:tcPrChange>
          </w:tcPr>
          <w:p w14:paraId="28FFED9F" w14:textId="77777777" w:rsidR="00DB365E" w:rsidRDefault="00DB365E">
            <w:pPr>
              <w:rPr>
                <w:ins w:id="12" w:author="Joseph Powell" w:date="2015-10-02T13:27:00Z"/>
              </w:rPr>
            </w:pPr>
            <w:ins w:id="13" w:author="Joseph Powell" w:date="2015-10-02T13:28:00Z">
              <w:r>
                <w:t>SNP 1</w:t>
              </w:r>
            </w:ins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tcPrChange w:id="14" w:author="Joseph Powell" w:date="2015-10-02T13:40:00Z">
              <w:tcPr>
                <w:tcW w:w="1419" w:type="dxa"/>
              </w:tcPr>
            </w:tcPrChange>
          </w:tcPr>
          <w:p w14:paraId="7D4BC5A0" w14:textId="77777777" w:rsidR="00DB365E" w:rsidRDefault="00DB365E">
            <w:pPr>
              <w:rPr>
                <w:ins w:id="15" w:author="Joseph Powell" w:date="2015-10-02T13:27:00Z"/>
              </w:rPr>
            </w:pPr>
            <w:ins w:id="16" w:author="Joseph Powell" w:date="2015-10-02T13:28:00Z">
              <w:r>
                <w:t>SNP 2</w:t>
              </w:r>
            </w:ins>
          </w:p>
        </w:tc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tcPrChange w:id="17" w:author="Joseph Powell" w:date="2015-10-02T13:40:00Z">
              <w:tcPr>
                <w:tcW w:w="1419" w:type="dxa"/>
              </w:tcPr>
            </w:tcPrChange>
          </w:tcPr>
          <w:p w14:paraId="5EE9754C" w14:textId="77777777" w:rsidR="00DB365E" w:rsidRDefault="00DB365E">
            <w:pPr>
              <w:rPr>
                <w:ins w:id="18" w:author="Joseph Powell" w:date="2015-10-02T13:27:00Z"/>
              </w:rPr>
            </w:pPr>
            <w:ins w:id="19" w:author="Joseph Powell" w:date="2015-10-02T13:28:00Z">
              <w:r>
                <w:t>Gene</w:t>
              </w:r>
            </w:ins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tcPrChange w:id="20" w:author="Joseph Powell" w:date="2015-10-02T13:40:00Z">
              <w:tcPr>
                <w:tcW w:w="1420" w:type="dxa"/>
              </w:tcPr>
            </w:tcPrChange>
          </w:tcPr>
          <w:p w14:paraId="3D45CD49" w14:textId="77777777" w:rsidR="00DB365E" w:rsidRDefault="00DB365E">
            <w:pPr>
              <w:rPr>
                <w:ins w:id="21" w:author="Joseph Powell" w:date="2015-10-02T13:27:00Z"/>
              </w:rPr>
            </w:pPr>
            <w:ins w:id="22" w:author="Joseph Powell" w:date="2015-10-02T13:28:00Z">
              <w:r>
                <w:t>Mean Lambda</w:t>
              </w:r>
            </w:ins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tcPrChange w:id="23" w:author="Joseph Powell" w:date="2015-10-02T13:40:00Z">
              <w:tcPr>
                <w:tcW w:w="1420" w:type="dxa"/>
              </w:tcPr>
            </w:tcPrChange>
          </w:tcPr>
          <w:p w14:paraId="39E139D8" w14:textId="77777777" w:rsidR="00DB365E" w:rsidRDefault="00DB365E">
            <w:pPr>
              <w:rPr>
                <w:ins w:id="24" w:author="Joseph Powell" w:date="2015-10-02T13:27:00Z"/>
              </w:rPr>
            </w:pPr>
            <w:ins w:id="25" w:author="Joseph Powell" w:date="2015-10-02T13:28:00Z">
              <w:r>
                <w:t>N pairs</w:t>
              </w:r>
            </w:ins>
          </w:p>
        </w:tc>
      </w:tr>
      <w:tr w:rsidR="00DB365E" w14:paraId="65129854" w14:textId="77777777" w:rsidTr="009A23D5">
        <w:trPr>
          <w:ins w:id="26" w:author="Joseph Powell" w:date="2015-10-02T13:27:00Z"/>
        </w:trPr>
        <w:tc>
          <w:tcPr>
            <w:tcW w:w="1801" w:type="dxa"/>
            <w:tcBorders>
              <w:top w:val="single" w:sz="4" w:space="0" w:color="auto"/>
            </w:tcBorders>
            <w:tcPrChange w:id="27" w:author="Joseph Powell" w:date="2015-10-02T13:40:00Z">
              <w:tcPr>
                <w:tcW w:w="1419" w:type="dxa"/>
              </w:tcPr>
            </w:tcPrChange>
          </w:tcPr>
          <w:p w14:paraId="6F22D3FE" w14:textId="77777777" w:rsidR="00DB365E" w:rsidRDefault="00DB365E">
            <w:pPr>
              <w:rPr>
                <w:ins w:id="28" w:author="Joseph Powell" w:date="2015-10-02T13:27:00Z"/>
              </w:rPr>
            </w:pPr>
            <w:ins w:id="29" w:author="Joseph Powell" w:date="2015-10-02T13:29:00Z">
              <w:r>
                <w:t>ILMN</w:t>
              </w:r>
              <w:r w:rsidRPr="005751D0">
                <w:t>_1704730</w:t>
              </w:r>
            </w:ins>
          </w:p>
        </w:tc>
        <w:tc>
          <w:tcPr>
            <w:tcW w:w="1482" w:type="dxa"/>
            <w:tcBorders>
              <w:top w:val="single" w:sz="4" w:space="0" w:color="auto"/>
            </w:tcBorders>
            <w:tcPrChange w:id="30" w:author="Joseph Powell" w:date="2015-10-02T13:40:00Z">
              <w:tcPr>
                <w:tcW w:w="1419" w:type="dxa"/>
              </w:tcPr>
            </w:tcPrChange>
          </w:tcPr>
          <w:p w14:paraId="262BA2A6" w14:textId="77777777" w:rsidR="00DB365E" w:rsidRDefault="00DB365E">
            <w:pPr>
              <w:rPr>
                <w:ins w:id="31" w:author="Joseph Powell" w:date="2015-10-02T13:27:00Z"/>
              </w:rPr>
            </w:pPr>
            <w:proofErr w:type="gramStart"/>
            <w:ins w:id="32" w:author="Joseph Powell" w:date="2015-10-02T13:29:00Z">
              <w:r w:rsidRPr="00DB365E">
                <w:t>rs1884655</w:t>
              </w:r>
            </w:ins>
            <w:proofErr w:type="gramEnd"/>
          </w:p>
        </w:tc>
        <w:tc>
          <w:tcPr>
            <w:tcW w:w="1482" w:type="dxa"/>
            <w:tcBorders>
              <w:top w:val="single" w:sz="4" w:space="0" w:color="auto"/>
            </w:tcBorders>
            <w:tcPrChange w:id="33" w:author="Joseph Powell" w:date="2015-10-02T13:40:00Z">
              <w:tcPr>
                <w:tcW w:w="1419" w:type="dxa"/>
              </w:tcPr>
            </w:tcPrChange>
          </w:tcPr>
          <w:p w14:paraId="730B7904" w14:textId="69AB30CE" w:rsidR="00DB365E" w:rsidRDefault="00CA23E7">
            <w:pPr>
              <w:rPr>
                <w:ins w:id="34" w:author="Joseph Powell" w:date="2015-10-02T13:27:00Z"/>
              </w:rPr>
            </w:pPr>
            <w:proofErr w:type="gramStart"/>
            <w:ins w:id="35" w:author="Joseph Powell" w:date="2015-10-02T13:36:00Z">
              <w:r w:rsidRPr="00CA23E7">
                <w:t>rs10255470</w:t>
              </w:r>
            </w:ins>
            <w:proofErr w:type="gramEnd"/>
          </w:p>
        </w:tc>
        <w:tc>
          <w:tcPr>
            <w:tcW w:w="1363" w:type="dxa"/>
            <w:tcBorders>
              <w:top w:val="single" w:sz="4" w:space="0" w:color="auto"/>
            </w:tcBorders>
            <w:tcPrChange w:id="36" w:author="Joseph Powell" w:date="2015-10-02T13:40:00Z">
              <w:tcPr>
                <w:tcW w:w="1419" w:type="dxa"/>
              </w:tcPr>
            </w:tcPrChange>
          </w:tcPr>
          <w:p w14:paraId="1A2E8FEF" w14:textId="3ECE4169" w:rsidR="00DB365E" w:rsidRDefault="00CA23E7">
            <w:pPr>
              <w:rPr>
                <w:ins w:id="37" w:author="Joseph Powell" w:date="2015-10-02T13:27:00Z"/>
              </w:rPr>
            </w:pPr>
            <w:ins w:id="38" w:author="Joseph Powell" w:date="2015-10-02T13:37:00Z">
              <w:r w:rsidRPr="00CA23E7">
                <w:t>CD93</w:t>
              </w:r>
            </w:ins>
          </w:p>
        </w:tc>
        <w:tc>
          <w:tcPr>
            <w:tcW w:w="1351" w:type="dxa"/>
            <w:tcBorders>
              <w:top w:val="single" w:sz="4" w:space="0" w:color="auto"/>
            </w:tcBorders>
            <w:tcPrChange w:id="39" w:author="Joseph Powell" w:date="2015-10-02T13:40:00Z">
              <w:tcPr>
                <w:tcW w:w="1420" w:type="dxa"/>
              </w:tcPr>
            </w:tcPrChange>
          </w:tcPr>
          <w:p w14:paraId="07547282" w14:textId="367A8A20" w:rsidR="00DB365E" w:rsidRDefault="00CA23E7">
            <w:pPr>
              <w:rPr>
                <w:ins w:id="40" w:author="Joseph Powell" w:date="2015-10-02T13:27:00Z"/>
              </w:rPr>
            </w:pPr>
            <w:ins w:id="41" w:author="Joseph Powell" w:date="2015-10-02T13:38:00Z">
              <w:r>
                <w:t>2.88</w:t>
              </w:r>
            </w:ins>
          </w:p>
        </w:tc>
        <w:tc>
          <w:tcPr>
            <w:tcW w:w="1037" w:type="dxa"/>
            <w:tcBorders>
              <w:top w:val="single" w:sz="4" w:space="0" w:color="auto"/>
            </w:tcBorders>
            <w:tcPrChange w:id="42" w:author="Joseph Powell" w:date="2015-10-02T13:40:00Z">
              <w:tcPr>
                <w:tcW w:w="1420" w:type="dxa"/>
              </w:tcPr>
            </w:tcPrChange>
          </w:tcPr>
          <w:p w14:paraId="4DB99EEC" w14:textId="49E7632C" w:rsidR="00DB365E" w:rsidRDefault="00467981">
            <w:pPr>
              <w:rPr>
                <w:ins w:id="43" w:author="Joseph Powell" w:date="2015-10-02T13:27:00Z"/>
              </w:rPr>
            </w:pPr>
            <w:ins w:id="44" w:author="Joseph Powell" w:date="2015-10-02T13:39:00Z">
              <w:r>
                <w:t>10</w:t>
              </w:r>
            </w:ins>
          </w:p>
        </w:tc>
      </w:tr>
      <w:tr w:rsidR="00DB365E" w14:paraId="314E2ED9" w14:textId="77777777" w:rsidTr="009A23D5">
        <w:trPr>
          <w:ins w:id="45" w:author="Joseph Powell" w:date="2015-10-02T13:27:00Z"/>
        </w:trPr>
        <w:tc>
          <w:tcPr>
            <w:tcW w:w="1801" w:type="dxa"/>
            <w:tcPrChange w:id="46" w:author="Joseph Powell" w:date="2015-10-02T13:40:00Z">
              <w:tcPr>
                <w:tcW w:w="1419" w:type="dxa"/>
              </w:tcPr>
            </w:tcPrChange>
          </w:tcPr>
          <w:p w14:paraId="156AAB21" w14:textId="77777777" w:rsidR="00DB365E" w:rsidRDefault="00DB365E" w:rsidP="00DB365E">
            <w:pPr>
              <w:rPr>
                <w:ins w:id="47" w:author="Joseph Powell" w:date="2015-10-02T13:27:00Z"/>
              </w:rPr>
            </w:pPr>
            <w:ins w:id="48" w:author="Joseph Powell" w:date="2015-10-02T13:29:00Z">
              <w:r w:rsidRPr="005751D0">
                <w:t>ILMN_1710752</w:t>
              </w:r>
            </w:ins>
          </w:p>
        </w:tc>
        <w:tc>
          <w:tcPr>
            <w:tcW w:w="1482" w:type="dxa"/>
            <w:tcPrChange w:id="49" w:author="Joseph Powell" w:date="2015-10-02T13:40:00Z">
              <w:tcPr>
                <w:tcW w:w="1419" w:type="dxa"/>
              </w:tcPr>
            </w:tcPrChange>
          </w:tcPr>
          <w:p w14:paraId="3833D7F2" w14:textId="77777777" w:rsidR="00DB365E" w:rsidRDefault="00DB365E">
            <w:pPr>
              <w:rPr>
                <w:ins w:id="50" w:author="Joseph Powell" w:date="2015-10-02T13:27:00Z"/>
              </w:rPr>
            </w:pPr>
            <w:proofErr w:type="gramStart"/>
            <w:ins w:id="51" w:author="Joseph Powell" w:date="2015-10-02T13:29:00Z">
              <w:r w:rsidRPr="00DB365E">
                <w:t>rs2123758</w:t>
              </w:r>
            </w:ins>
            <w:proofErr w:type="gramEnd"/>
          </w:p>
        </w:tc>
        <w:tc>
          <w:tcPr>
            <w:tcW w:w="1482" w:type="dxa"/>
            <w:tcPrChange w:id="52" w:author="Joseph Powell" w:date="2015-10-02T13:40:00Z">
              <w:tcPr>
                <w:tcW w:w="1419" w:type="dxa"/>
              </w:tcPr>
            </w:tcPrChange>
          </w:tcPr>
          <w:p w14:paraId="37F03947" w14:textId="63CBD181" w:rsidR="00DB365E" w:rsidRDefault="00CA23E7">
            <w:pPr>
              <w:rPr>
                <w:ins w:id="53" w:author="Joseph Powell" w:date="2015-10-02T13:27:00Z"/>
              </w:rPr>
            </w:pPr>
            <w:proofErr w:type="gramStart"/>
            <w:ins w:id="54" w:author="Joseph Powell" w:date="2015-10-02T13:36:00Z">
              <w:r w:rsidRPr="00CA23E7">
                <w:t>rs2786014</w:t>
              </w:r>
            </w:ins>
            <w:proofErr w:type="gramEnd"/>
          </w:p>
        </w:tc>
        <w:tc>
          <w:tcPr>
            <w:tcW w:w="1363" w:type="dxa"/>
            <w:tcPrChange w:id="55" w:author="Joseph Powell" w:date="2015-10-02T13:40:00Z">
              <w:tcPr>
                <w:tcW w:w="1419" w:type="dxa"/>
              </w:tcPr>
            </w:tcPrChange>
          </w:tcPr>
          <w:p w14:paraId="15D234E2" w14:textId="09B02BCB" w:rsidR="00DB365E" w:rsidRDefault="00CA23E7">
            <w:pPr>
              <w:rPr>
                <w:ins w:id="56" w:author="Joseph Powell" w:date="2015-10-02T13:27:00Z"/>
              </w:rPr>
            </w:pPr>
            <w:ins w:id="57" w:author="Joseph Powell" w:date="2015-10-02T13:37:00Z">
              <w:r>
                <w:t>NAPRT1</w:t>
              </w:r>
            </w:ins>
          </w:p>
        </w:tc>
        <w:tc>
          <w:tcPr>
            <w:tcW w:w="1351" w:type="dxa"/>
            <w:tcPrChange w:id="58" w:author="Joseph Powell" w:date="2015-10-02T13:40:00Z">
              <w:tcPr>
                <w:tcW w:w="1420" w:type="dxa"/>
              </w:tcPr>
            </w:tcPrChange>
          </w:tcPr>
          <w:p w14:paraId="3C437EA5" w14:textId="1611CD89" w:rsidR="00DB365E" w:rsidRDefault="00CA23E7">
            <w:pPr>
              <w:rPr>
                <w:ins w:id="59" w:author="Joseph Powell" w:date="2015-10-02T13:27:00Z"/>
              </w:rPr>
            </w:pPr>
            <w:ins w:id="60" w:author="Joseph Powell" w:date="2015-10-02T13:38:00Z">
              <w:r>
                <w:t>2.15</w:t>
              </w:r>
            </w:ins>
          </w:p>
        </w:tc>
        <w:tc>
          <w:tcPr>
            <w:tcW w:w="1037" w:type="dxa"/>
            <w:tcPrChange w:id="61" w:author="Joseph Powell" w:date="2015-10-02T13:40:00Z">
              <w:tcPr>
                <w:tcW w:w="1420" w:type="dxa"/>
              </w:tcPr>
            </w:tcPrChange>
          </w:tcPr>
          <w:p w14:paraId="045E50CB" w14:textId="2099DE07" w:rsidR="00DB365E" w:rsidRDefault="00467981">
            <w:pPr>
              <w:rPr>
                <w:ins w:id="62" w:author="Joseph Powell" w:date="2015-10-02T13:27:00Z"/>
              </w:rPr>
            </w:pPr>
            <w:ins w:id="63" w:author="Joseph Powell" w:date="2015-10-02T13:39:00Z">
              <w:r>
                <w:t>8</w:t>
              </w:r>
            </w:ins>
          </w:p>
        </w:tc>
      </w:tr>
      <w:tr w:rsidR="00DB365E" w14:paraId="4F6A93AB" w14:textId="77777777" w:rsidTr="009A23D5">
        <w:trPr>
          <w:ins w:id="64" w:author="Joseph Powell" w:date="2015-10-02T13:27:00Z"/>
        </w:trPr>
        <w:tc>
          <w:tcPr>
            <w:tcW w:w="1801" w:type="dxa"/>
            <w:tcPrChange w:id="65" w:author="Joseph Powell" w:date="2015-10-02T13:40:00Z">
              <w:tcPr>
                <w:tcW w:w="1419" w:type="dxa"/>
              </w:tcPr>
            </w:tcPrChange>
          </w:tcPr>
          <w:p w14:paraId="1F681007" w14:textId="77777777" w:rsidR="00DB365E" w:rsidRDefault="00DB365E" w:rsidP="00DB365E">
            <w:pPr>
              <w:rPr>
                <w:ins w:id="66" w:author="Joseph Powell" w:date="2015-10-02T13:27:00Z"/>
              </w:rPr>
            </w:pPr>
            <w:ins w:id="67" w:author="Joseph Powell" w:date="2015-10-02T13:29:00Z">
              <w:r w:rsidRPr="005751D0">
                <w:t>ILMN_1717234</w:t>
              </w:r>
            </w:ins>
          </w:p>
        </w:tc>
        <w:tc>
          <w:tcPr>
            <w:tcW w:w="1482" w:type="dxa"/>
            <w:tcPrChange w:id="68" w:author="Joseph Powell" w:date="2015-10-02T13:40:00Z">
              <w:tcPr>
                <w:tcW w:w="1419" w:type="dxa"/>
              </w:tcPr>
            </w:tcPrChange>
          </w:tcPr>
          <w:p w14:paraId="763BA42C" w14:textId="77777777" w:rsidR="00DB365E" w:rsidRDefault="00DB365E">
            <w:pPr>
              <w:rPr>
                <w:ins w:id="69" w:author="Joseph Powell" w:date="2015-10-02T13:27:00Z"/>
              </w:rPr>
            </w:pPr>
            <w:proofErr w:type="gramStart"/>
            <w:ins w:id="70" w:author="Joseph Powell" w:date="2015-10-02T13:29:00Z">
              <w:r w:rsidRPr="00DB365E">
                <w:t>rs1157079</w:t>
              </w:r>
            </w:ins>
            <w:proofErr w:type="gramEnd"/>
          </w:p>
        </w:tc>
        <w:tc>
          <w:tcPr>
            <w:tcW w:w="1482" w:type="dxa"/>
            <w:tcPrChange w:id="71" w:author="Joseph Powell" w:date="2015-10-02T13:40:00Z">
              <w:tcPr>
                <w:tcW w:w="1419" w:type="dxa"/>
              </w:tcPr>
            </w:tcPrChange>
          </w:tcPr>
          <w:p w14:paraId="69161EB3" w14:textId="4914FF13" w:rsidR="00DB365E" w:rsidRDefault="00CA23E7">
            <w:pPr>
              <w:rPr>
                <w:ins w:id="72" w:author="Joseph Powell" w:date="2015-10-02T13:27:00Z"/>
              </w:rPr>
            </w:pPr>
            <w:proofErr w:type="gramStart"/>
            <w:ins w:id="73" w:author="Joseph Powell" w:date="2015-10-02T13:36:00Z">
              <w:r w:rsidRPr="00CA23E7">
                <w:t>rs7733671</w:t>
              </w:r>
            </w:ins>
            <w:proofErr w:type="gramEnd"/>
          </w:p>
        </w:tc>
        <w:tc>
          <w:tcPr>
            <w:tcW w:w="1363" w:type="dxa"/>
            <w:tcPrChange w:id="74" w:author="Joseph Powell" w:date="2015-10-02T13:40:00Z">
              <w:tcPr>
                <w:tcW w:w="1419" w:type="dxa"/>
              </w:tcPr>
            </w:tcPrChange>
          </w:tcPr>
          <w:p w14:paraId="10A49677" w14:textId="468CCBA2" w:rsidR="00DB365E" w:rsidRDefault="00CA23E7">
            <w:pPr>
              <w:rPr>
                <w:ins w:id="75" w:author="Joseph Powell" w:date="2015-10-02T13:27:00Z"/>
              </w:rPr>
            </w:pPr>
            <w:ins w:id="76" w:author="Joseph Powell" w:date="2015-10-02T13:37:00Z">
              <w:r>
                <w:t>CAST</w:t>
              </w:r>
            </w:ins>
          </w:p>
        </w:tc>
        <w:tc>
          <w:tcPr>
            <w:tcW w:w="1351" w:type="dxa"/>
            <w:tcPrChange w:id="77" w:author="Joseph Powell" w:date="2015-10-02T13:40:00Z">
              <w:tcPr>
                <w:tcW w:w="1420" w:type="dxa"/>
              </w:tcPr>
            </w:tcPrChange>
          </w:tcPr>
          <w:p w14:paraId="152D1A1E" w14:textId="4406C76D" w:rsidR="00DB365E" w:rsidRDefault="00CA23E7">
            <w:pPr>
              <w:rPr>
                <w:ins w:id="78" w:author="Joseph Powell" w:date="2015-10-02T13:27:00Z"/>
              </w:rPr>
            </w:pPr>
            <w:ins w:id="79" w:author="Joseph Powell" w:date="2015-10-02T13:38:00Z">
              <w:r>
                <w:t>4.31</w:t>
              </w:r>
            </w:ins>
          </w:p>
        </w:tc>
        <w:tc>
          <w:tcPr>
            <w:tcW w:w="1037" w:type="dxa"/>
            <w:tcPrChange w:id="80" w:author="Joseph Powell" w:date="2015-10-02T13:40:00Z">
              <w:tcPr>
                <w:tcW w:w="1420" w:type="dxa"/>
              </w:tcPr>
            </w:tcPrChange>
          </w:tcPr>
          <w:p w14:paraId="7E4F9DED" w14:textId="37826643" w:rsidR="00DB365E" w:rsidRDefault="00467981">
            <w:pPr>
              <w:rPr>
                <w:ins w:id="81" w:author="Joseph Powell" w:date="2015-10-02T13:27:00Z"/>
              </w:rPr>
            </w:pPr>
            <w:ins w:id="82" w:author="Joseph Powell" w:date="2015-10-02T13:38:00Z">
              <w:r>
                <w:t>17</w:t>
              </w:r>
            </w:ins>
          </w:p>
        </w:tc>
      </w:tr>
      <w:tr w:rsidR="00DB365E" w14:paraId="26FCF230" w14:textId="77777777" w:rsidTr="009A23D5">
        <w:trPr>
          <w:ins w:id="83" w:author="Joseph Powell" w:date="2015-10-02T13:27:00Z"/>
        </w:trPr>
        <w:tc>
          <w:tcPr>
            <w:tcW w:w="1801" w:type="dxa"/>
            <w:tcPrChange w:id="84" w:author="Joseph Powell" w:date="2015-10-02T13:40:00Z">
              <w:tcPr>
                <w:tcW w:w="1419" w:type="dxa"/>
              </w:tcPr>
            </w:tcPrChange>
          </w:tcPr>
          <w:p w14:paraId="46AFE9A7" w14:textId="77777777" w:rsidR="00DB365E" w:rsidRDefault="00DB365E" w:rsidP="00DB365E">
            <w:pPr>
              <w:rPr>
                <w:ins w:id="85" w:author="Joseph Powell" w:date="2015-10-02T13:27:00Z"/>
              </w:rPr>
            </w:pPr>
            <w:ins w:id="86" w:author="Joseph Powell" w:date="2015-10-02T13:29:00Z">
              <w:r w:rsidRPr="005751D0">
                <w:t>ILMN_1720059</w:t>
              </w:r>
            </w:ins>
          </w:p>
        </w:tc>
        <w:tc>
          <w:tcPr>
            <w:tcW w:w="1482" w:type="dxa"/>
            <w:tcPrChange w:id="87" w:author="Joseph Powell" w:date="2015-10-02T13:40:00Z">
              <w:tcPr>
                <w:tcW w:w="1419" w:type="dxa"/>
              </w:tcPr>
            </w:tcPrChange>
          </w:tcPr>
          <w:p w14:paraId="65A38009" w14:textId="77777777" w:rsidR="00DB365E" w:rsidRDefault="00DB365E">
            <w:pPr>
              <w:rPr>
                <w:ins w:id="88" w:author="Joseph Powell" w:date="2015-10-02T13:27:00Z"/>
              </w:rPr>
            </w:pPr>
            <w:proofErr w:type="gramStart"/>
            <w:ins w:id="89" w:author="Joseph Powell" w:date="2015-10-02T13:29:00Z">
              <w:r w:rsidRPr="00DB365E">
                <w:t>rs12435486</w:t>
              </w:r>
            </w:ins>
            <w:proofErr w:type="gramEnd"/>
          </w:p>
        </w:tc>
        <w:tc>
          <w:tcPr>
            <w:tcW w:w="1482" w:type="dxa"/>
            <w:tcPrChange w:id="90" w:author="Joseph Powell" w:date="2015-10-02T13:40:00Z">
              <w:tcPr>
                <w:tcW w:w="1419" w:type="dxa"/>
              </w:tcPr>
            </w:tcPrChange>
          </w:tcPr>
          <w:p w14:paraId="4C73C757" w14:textId="471CB54F" w:rsidR="00DB365E" w:rsidRDefault="00CA23E7">
            <w:pPr>
              <w:rPr>
                <w:ins w:id="91" w:author="Joseph Powell" w:date="2015-10-02T13:27:00Z"/>
              </w:rPr>
            </w:pPr>
            <w:proofErr w:type="gramStart"/>
            <w:ins w:id="92" w:author="Joseph Powell" w:date="2015-10-02T13:36:00Z">
              <w:r w:rsidRPr="00CA23E7">
                <w:t>rs7837237</w:t>
              </w:r>
            </w:ins>
            <w:proofErr w:type="gramEnd"/>
          </w:p>
        </w:tc>
        <w:tc>
          <w:tcPr>
            <w:tcW w:w="1363" w:type="dxa"/>
            <w:tcPrChange w:id="93" w:author="Joseph Powell" w:date="2015-10-02T13:40:00Z">
              <w:tcPr>
                <w:tcW w:w="1419" w:type="dxa"/>
              </w:tcPr>
            </w:tcPrChange>
          </w:tcPr>
          <w:p w14:paraId="10B327EE" w14:textId="226CEB3B" w:rsidR="00DB365E" w:rsidRDefault="00CA23E7">
            <w:pPr>
              <w:rPr>
                <w:ins w:id="94" w:author="Joseph Powell" w:date="2015-10-02T13:27:00Z"/>
              </w:rPr>
            </w:pPr>
            <w:ins w:id="95" w:author="Joseph Powell" w:date="2015-10-02T13:37:00Z">
              <w:r>
                <w:t>HMBOX1</w:t>
              </w:r>
            </w:ins>
          </w:p>
        </w:tc>
        <w:tc>
          <w:tcPr>
            <w:tcW w:w="1351" w:type="dxa"/>
            <w:tcPrChange w:id="96" w:author="Joseph Powell" w:date="2015-10-02T13:40:00Z">
              <w:tcPr>
                <w:tcW w:w="1420" w:type="dxa"/>
              </w:tcPr>
            </w:tcPrChange>
          </w:tcPr>
          <w:p w14:paraId="440F8856" w14:textId="531D8573" w:rsidR="00DB365E" w:rsidRDefault="00CA23E7">
            <w:pPr>
              <w:rPr>
                <w:ins w:id="97" w:author="Joseph Powell" w:date="2015-10-02T13:27:00Z"/>
              </w:rPr>
            </w:pPr>
            <w:ins w:id="98" w:author="Joseph Powell" w:date="2015-10-02T13:38:00Z">
              <w:r>
                <w:t>2.29</w:t>
              </w:r>
            </w:ins>
          </w:p>
        </w:tc>
        <w:tc>
          <w:tcPr>
            <w:tcW w:w="1037" w:type="dxa"/>
            <w:tcPrChange w:id="99" w:author="Joseph Powell" w:date="2015-10-02T13:40:00Z">
              <w:tcPr>
                <w:tcW w:w="1420" w:type="dxa"/>
              </w:tcPr>
            </w:tcPrChange>
          </w:tcPr>
          <w:p w14:paraId="22EE31E5" w14:textId="2B6E0A00" w:rsidR="00DB365E" w:rsidRDefault="00467981">
            <w:pPr>
              <w:rPr>
                <w:ins w:id="100" w:author="Joseph Powell" w:date="2015-10-02T13:27:00Z"/>
              </w:rPr>
            </w:pPr>
            <w:ins w:id="101" w:author="Joseph Powell" w:date="2015-10-02T13:38:00Z">
              <w:r>
                <w:t>7</w:t>
              </w:r>
            </w:ins>
          </w:p>
        </w:tc>
      </w:tr>
      <w:tr w:rsidR="00DB365E" w14:paraId="0A744E10" w14:textId="77777777" w:rsidTr="009A23D5">
        <w:trPr>
          <w:ins w:id="102" w:author="Joseph Powell" w:date="2015-10-02T13:27:00Z"/>
        </w:trPr>
        <w:tc>
          <w:tcPr>
            <w:tcW w:w="1801" w:type="dxa"/>
            <w:tcPrChange w:id="103" w:author="Joseph Powell" w:date="2015-10-02T13:40:00Z">
              <w:tcPr>
                <w:tcW w:w="1419" w:type="dxa"/>
              </w:tcPr>
            </w:tcPrChange>
          </w:tcPr>
          <w:p w14:paraId="50E3E6AA" w14:textId="77777777" w:rsidR="00DB365E" w:rsidRDefault="00DB365E" w:rsidP="00DB365E">
            <w:pPr>
              <w:rPr>
                <w:ins w:id="104" w:author="Joseph Powell" w:date="2015-10-02T13:27:00Z"/>
              </w:rPr>
            </w:pPr>
            <w:ins w:id="105" w:author="Joseph Powell" w:date="2015-10-02T13:29:00Z">
              <w:r w:rsidRPr="005751D0">
                <w:t>ILMN_1738784</w:t>
              </w:r>
            </w:ins>
          </w:p>
        </w:tc>
        <w:tc>
          <w:tcPr>
            <w:tcW w:w="1482" w:type="dxa"/>
            <w:tcPrChange w:id="106" w:author="Joseph Powell" w:date="2015-10-02T13:40:00Z">
              <w:tcPr>
                <w:tcW w:w="1419" w:type="dxa"/>
              </w:tcPr>
            </w:tcPrChange>
          </w:tcPr>
          <w:p w14:paraId="5214EFAF" w14:textId="77777777" w:rsidR="00DB365E" w:rsidRDefault="00DB365E">
            <w:pPr>
              <w:rPr>
                <w:ins w:id="107" w:author="Joseph Powell" w:date="2015-10-02T13:27:00Z"/>
              </w:rPr>
            </w:pPr>
            <w:proofErr w:type="gramStart"/>
            <w:ins w:id="108" w:author="Joseph Powell" w:date="2015-10-02T13:29:00Z">
              <w:r w:rsidRPr="00DB365E">
                <w:t>rs10930170</w:t>
              </w:r>
            </w:ins>
            <w:proofErr w:type="gramEnd"/>
          </w:p>
        </w:tc>
        <w:tc>
          <w:tcPr>
            <w:tcW w:w="1482" w:type="dxa"/>
            <w:tcPrChange w:id="109" w:author="Joseph Powell" w:date="2015-10-02T13:40:00Z">
              <w:tcPr>
                <w:tcW w:w="1419" w:type="dxa"/>
              </w:tcPr>
            </w:tcPrChange>
          </w:tcPr>
          <w:p w14:paraId="083BE3F2" w14:textId="140E806F" w:rsidR="00DB365E" w:rsidRDefault="00CA23E7">
            <w:pPr>
              <w:rPr>
                <w:ins w:id="110" w:author="Joseph Powell" w:date="2015-10-02T13:27:00Z"/>
              </w:rPr>
            </w:pPr>
            <w:proofErr w:type="gramStart"/>
            <w:ins w:id="111" w:author="Joseph Powell" w:date="2015-10-02T13:36:00Z">
              <w:r w:rsidRPr="00CA23E7">
                <w:t>rs12120009</w:t>
              </w:r>
            </w:ins>
            <w:proofErr w:type="gramEnd"/>
          </w:p>
        </w:tc>
        <w:tc>
          <w:tcPr>
            <w:tcW w:w="1363" w:type="dxa"/>
            <w:tcPrChange w:id="112" w:author="Joseph Powell" w:date="2015-10-02T13:40:00Z">
              <w:tcPr>
                <w:tcW w:w="1419" w:type="dxa"/>
              </w:tcPr>
            </w:tcPrChange>
          </w:tcPr>
          <w:p w14:paraId="7CA46672" w14:textId="4789070E" w:rsidR="00DB365E" w:rsidRDefault="00CA23E7">
            <w:pPr>
              <w:rPr>
                <w:ins w:id="113" w:author="Joseph Powell" w:date="2015-10-02T13:27:00Z"/>
              </w:rPr>
            </w:pPr>
            <w:ins w:id="114" w:author="Joseph Powell" w:date="2015-10-02T13:37:00Z">
              <w:r>
                <w:t>PPP2R5A</w:t>
              </w:r>
            </w:ins>
          </w:p>
        </w:tc>
        <w:tc>
          <w:tcPr>
            <w:tcW w:w="1351" w:type="dxa"/>
            <w:tcPrChange w:id="115" w:author="Joseph Powell" w:date="2015-10-02T13:40:00Z">
              <w:tcPr>
                <w:tcW w:w="1420" w:type="dxa"/>
              </w:tcPr>
            </w:tcPrChange>
          </w:tcPr>
          <w:p w14:paraId="49FB11B5" w14:textId="2E95795A" w:rsidR="00DB365E" w:rsidRDefault="00CA23E7">
            <w:pPr>
              <w:rPr>
                <w:ins w:id="116" w:author="Joseph Powell" w:date="2015-10-02T13:27:00Z"/>
              </w:rPr>
            </w:pPr>
            <w:ins w:id="117" w:author="Joseph Powell" w:date="2015-10-02T13:38:00Z">
              <w:r>
                <w:t>2.24</w:t>
              </w:r>
            </w:ins>
          </w:p>
        </w:tc>
        <w:tc>
          <w:tcPr>
            <w:tcW w:w="1037" w:type="dxa"/>
            <w:tcPrChange w:id="118" w:author="Joseph Powell" w:date="2015-10-02T13:40:00Z">
              <w:tcPr>
                <w:tcW w:w="1420" w:type="dxa"/>
              </w:tcPr>
            </w:tcPrChange>
          </w:tcPr>
          <w:p w14:paraId="3FE334FB" w14:textId="1C4C0524" w:rsidR="00DB365E" w:rsidRDefault="00467981">
            <w:pPr>
              <w:rPr>
                <w:ins w:id="119" w:author="Joseph Powell" w:date="2015-10-02T13:27:00Z"/>
              </w:rPr>
            </w:pPr>
            <w:ins w:id="120" w:author="Joseph Powell" w:date="2015-10-02T13:38:00Z">
              <w:r>
                <w:t>6</w:t>
              </w:r>
            </w:ins>
          </w:p>
        </w:tc>
      </w:tr>
      <w:tr w:rsidR="00DB365E" w14:paraId="604CB338" w14:textId="77777777" w:rsidTr="009A23D5">
        <w:trPr>
          <w:ins w:id="121" w:author="Joseph Powell" w:date="2015-10-02T13:27:00Z"/>
        </w:trPr>
        <w:tc>
          <w:tcPr>
            <w:tcW w:w="1801" w:type="dxa"/>
            <w:tcPrChange w:id="122" w:author="Joseph Powell" w:date="2015-10-02T13:40:00Z">
              <w:tcPr>
                <w:tcW w:w="1419" w:type="dxa"/>
              </w:tcPr>
            </w:tcPrChange>
          </w:tcPr>
          <w:p w14:paraId="2AE37D3A" w14:textId="77777777" w:rsidR="00DB365E" w:rsidRDefault="00DB365E" w:rsidP="00DB365E">
            <w:pPr>
              <w:rPr>
                <w:ins w:id="123" w:author="Joseph Powell" w:date="2015-10-02T13:27:00Z"/>
              </w:rPr>
            </w:pPr>
            <w:ins w:id="124" w:author="Joseph Powell" w:date="2015-10-02T13:29:00Z">
              <w:r w:rsidRPr="005751D0">
                <w:t>ILMN_1755589</w:t>
              </w:r>
            </w:ins>
          </w:p>
        </w:tc>
        <w:tc>
          <w:tcPr>
            <w:tcW w:w="1482" w:type="dxa"/>
            <w:tcPrChange w:id="125" w:author="Joseph Powell" w:date="2015-10-02T13:40:00Z">
              <w:tcPr>
                <w:tcW w:w="1419" w:type="dxa"/>
              </w:tcPr>
            </w:tcPrChange>
          </w:tcPr>
          <w:p w14:paraId="7447E37F" w14:textId="77777777" w:rsidR="00DB365E" w:rsidRDefault="00DB365E" w:rsidP="00DB365E">
            <w:pPr>
              <w:jc w:val="center"/>
              <w:rPr>
                <w:ins w:id="126" w:author="Joseph Powell" w:date="2015-10-02T13:27:00Z"/>
              </w:rPr>
              <w:pPrChange w:id="127" w:author="Joseph Powell" w:date="2015-10-02T13:30:00Z">
                <w:pPr/>
              </w:pPrChange>
            </w:pPr>
            <w:proofErr w:type="gramStart"/>
            <w:ins w:id="128" w:author="Joseph Powell" w:date="2015-10-02T13:30:00Z">
              <w:r w:rsidRPr="00DB365E">
                <w:t>rs11080134</w:t>
              </w:r>
            </w:ins>
            <w:proofErr w:type="gramEnd"/>
          </w:p>
        </w:tc>
        <w:tc>
          <w:tcPr>
            <w:tcW w:w="1482" w:type="dxa"/>
            <w:tcPrChange w:id="129" w:author="Joseph Powell" w:date="2015-10-02T13:40:00Z">
              <w:tcPr>
                <w:tcW w:w="1419" w:type="dxa"/>
              </w:tcPr>
            </w:tcPrChange>
          </w:tcPr>
          <w:p w14:paraId="04EF7FA5" w14:textId="67B243CD" w:rsidR="00DB365E" w:rsidRDefault="00CA23E7">
            <w:pPr>
              <w:rPr>
                <w:ins w:id="130" w:author="Joseph Powell" w:date="2015-10-02T13:27:00Z"/>
              </w:rPr>
            </w:pPr>
            <w:proofErr w:type="gramStart"/>
            <w:ins w:id="131" w:author="Joseph Powell" w:date="2015-10-02T13:36:00Z">
              <w:r w:rsidRPr="00CA23E7">
                <w:t>rs11169322</w:t>
              </w:r>
            </w:ins>
            <w:proofErr w:type="gramEnd"/>
          </w:p>
        </w:tc>
        <w:tc>
          <w:tcPr>
            <w:tcW w:w="1363" w:type="dxa"/>
            <w:tcPrChange w:id="132" w:author="Joseph Powell" w:date="2015-10-02T13:40:00Z">
              <w:tcPr>
                <w:tcW w:w="1419" w:type="dxa"/>
              </w:tcPr>
            </w:tcPrChange>
          </w:tcPr>
          <w:p w14:paraId="73007DD5" w14:textId="6EE08F02" w:rsidR="00DB365E" w:rsidRDefault="00CA23E7">
            <w:pPr>
              <w:rPr>
                <w:ins w:id="133" w:author="Joseph Powell" w:date="2015-10-02T13:27:00Z"/>
              </w:rPr>
            </w:pPr>
            <w:ins w:id="134" w:author="Joseph Powell" w:date="2015-10-02T13:37:00Z">
              <w:r>
                <w:t>DIP2B</w:t>
              </w:r>
            </w:ins>
          </w:p>
        </w:tc>
        <w:tc>
          <w:tcPr>
            <w:tcW w:w="1351" w:type="dxa"/>
            <w:tcPrChange w:id="135" w:author="Joseph Powell" w:date="2015-10-02T13:40:00Z">
              <w:tcPr>
                <w:tcW w:w="1420" w:type="dxa"/>
              </w:tcPr>
            </w:tcPrChange>
          </w:tcPr>
          <w:p w14:paraId="74E84A9D" w14:textId="375D2CBD" w:rsidR="00DB365E" w:rsidRDefault="00CA23E7">
            <w:pPr>
              <w:rPr>
                <w:ins w:id="136" w:author="Joseph Powell" w:date="2015-10-02T13:27:00Z"/>
              </w:rPr>
            </w:pPr>
            <w:ins w:id="137" w:author="Joseph Powell" w:date="2015-10-02T13:38:00Z">
              <w:r>
                <w:t>1.16</w:t>
              </w:r>
            </w:ins>
          </w:p>
        </w:tc>
        <w:tc>
          <w:tcPr>
            <w:tcW w:w="1037" w:type="dxa"/>
            <w:tcPrChange w:id="138" w:author="Joseph Powell" w:date="2015-10-02T13:40:00Z">
              <w:tcPr>
                <w:tcW w:w="1420" w:type="dxa"/>
              </w:tcPr>
            </w:tcPrChange>
          </w:tcPr>
          <w:p w14:paraId="0E835B27" w14:textId="5E6D25B2" w:rsidR="00DB365E" w:rsidRDefault="00467981">
            <w:pPr>
              <w:rPr>
                <w:ins w:id="139" w:author="Joseph Powell" w:date="2015-10-02T13:27:00Z"/>
              </w:rPr>
            </w:pPr>
            <w:ins w:id="140" w:author="Joseph Powell" w:date="2015-10-02T13:38:00Z">
              <w:r>
                <w:t>6</w:t>
              </w:r>
            </w:ins>
          </w:p>
        </w:tc>
      </w:tr>
      <w:tr w:rsidR="00DB365E" w14:paraId="56282E3D" w14:textId="77777777" w:rsidTr="009A23D5">
        <w:trPr>
          <w:ins w:id="141" w:author="Joseph Powell" w:date="2015-10-02T13:27:00Z"/>
        </w:trPr>
        <w:tc>
          <w:tcPr>
            <w:tcW w:w="1801" w:type="dxa"/>
            <w:tcPrChange w:id="142" w:author="Joseph Powell" w:date="2015-10-02T13:40:00Z">
              <w:tcPr>
                <w:tcW w:w="1419" w:type="dxa"/>
              </w:tcPr>
            </w:tcPrChange>
          </w:tcPr>
          <w:p w14:paraId="79845331" w14:textId="77777777" w:rsidR="00DB365E" w:rsidRDefault="00DB365E" w:rsidP="00DB365E">
            <w:pPr>
              <w:rPr>
                <w:ins w:id="143" w:author="Joseph Powell" w:date="2015-10-02T13:27:00Z"/>
              </w:rPr>
            </w:pPr>
            <w:ins w:id="144" w:author="Joseph Powell" w:date="2015-10-02T13:29:00Z">
              <w:r w:rsidRPr="005751D0">
                <w:t>ILMN_1786426</w:t>
              </w:r>
            </w:ins>
          </w:p>
        </w:tc>
        <w:tc>
          <w:tcPr>
            <w:tcW w:w="1482" w:type="dxa"/>
            <w:tcPrChange w:id="145" w:author="Joseph Powell" w:date="2015-10-02T13:40:00Z">
              <w:tcPr>
                <w:tcW w:w="1419" w:type="dxa"/>
              </w:tcPr>
            </w:tcPrChange>
          </w:tcPr>
          <w:p w14:paraId="6478758F" w14:textId="77777777" w:rsidR="00DB365E" w:rsidRDefault="00DB365E">
            <w:pPr>
              <w:rPr>
                <w:ins w:id="146" w:author="Joseph Powell" w:date="2015-10-02T13:27:00Z"/>
              </w:rPr>
            </w:pPr>
            <w:proofErr w:type="gramStart"/>
            <w:ins w:id="147" w:author="Joseph Powell" w:date="2015-10-02T13:30:00Z">
              <w:r w:rsidRPr="00DB365E">
                <w:t>rs2839013</w:t>
              </w:r>
            </w:ins>
            <w:proofErr w:type="gramEnd"/>
          </w:p>
        </w:tc>
        <w:tc>
          <w:tcPr>
            <w:tcW w:w="1482" w:type="dxa"/>
            <w:tcPrChange w:id="148" w:author="Joseph Powell" w:date="2015-10-02T13:40:00Z">
              <w:tcPr>
                <w:tcW w:w="1419" w:type="dxa"/>
              </w:tcPr>
            </w:tcPrChange>
          </w:tcPr>
          <w:p w14:paraId="7C42EB67" w14:textId="3A382F80" w:rsidR="00DB365E" w:rsidRDefault="00CA23E7">
            <w:pPr>
              <w:rPr>
                <w:ins w:id="149" w:author="Joseph Powell" w:date="2015-10-02T13:27:00Z"/>
              </w:rPr>
            </w:pPr>
            <w:proofErr w:type="gramStart"/>
            <w:ins w:id="150" w:author="Joseph Powell" w:date="2015-10-02T13:36:00Z">
              <w:r w:rsidRPr="00CA23E7">
                <w:t>rs8106959</w:t>
              </w:r>
            </w:ins>
            <w:proofErr w:type="gramEnd"/>
          </w:p>
        </w:tc>
        <w:tc>
          <w:tcPr>
            <w:tcW w:w="1363" w:type="dxa"/>
            <w:tcPrChange w:id="151" w:author="Joseph Powell" w:date="2015-10-02T13:40:00Z">
              <w:tcPr>
                <w:tcW w:w="1419" w:type="dxa"/>
              </w:tcPr>
            </w:tcPrChange>
          </w:tcPr>
          <w:p w14:paraId="2E4DC34F" w14:textId="37DB2149" w:rsidR="00DB365E" w:rsidRDefault="00CA23E7">
            <w:pPr>
              <w:rPr>
                <w:ins w:id="152" w:author="Joseph Powell" w:date="2015-10-02T13:27:00Z"/>
              </w:rPr>
            </w:pPr>
            <w:ins w:id="153" w:author="Joseph Powell" w:date="2015-10-02T13:37:00Z">
              <w:r>
                <w:t>TMEM149</w:t>
              </w:r>
            </w:ins>
          </w:p>
        </w:tc>
        <w:tc>
          <w:tcPr>
            <w:tcW w:w="1351" w:type="dxa"/>
            <w:tcPrChange w:id="154" w:author="Joseph Powell" w:date="2015-10-02T13:40:00Z">
              <w:tcPr>
                <w:tcW w:w="1420" w:type="dxa"/>
              </w:tcPr>
            </w:tcPrChange>
          </w:tcPr>
          <w:p w14:paraId="784A6EF5" w14:textId="0C8A2D99" w:rsidR="00DB365E" w:rsidRDefault="00CA23E7">
            <w:pPr>
              <w:rPr>
                <w:ins w:id="155" w:author="Joseph Powell" w:date="2015-10-02T13:27:00Z"/>
              </w:rPr>
            </w:pPr>
            <w:ins w:id="156" w:author="Joseph Powell" w:date="2015-10-02T13:38:00Z">
              <w:r>
                <w:t>5.65</w:t>
              </w:r>
            </w:ins>
          </w:p>
        </w:tc>
        <w:tc>
          <w:tcPr>
            <w:tcW w:w="1037" w:type="dxa"/>
            <w:tcPrChange w:id="157" w:author="Joseph Powell" w:date="2015-10-02T13:40:00Z">
              <w:tcPr>
                <w:tcW w:w="1420" w:type="dxa"/>
              </w:tcPr>
            </w:tcPrChange>
          </w:tcPr>
          <w:p w14:paraId="5A8FB539" w14:textId="41CC873E" w:rsidR="00DB365E" w:rsidRDefault="00467981">
            <w:pPr>
              <w:rPr>
                <w:ins w:id="158" w:author="Joseph Powell" w:date="2015-10-02T13:27:00Z"/>
              </w:rPr>
            </w:pPr>
            <w:ins w:id="159" w:author="Joseph Powell" w:date="2015-10-02T13:38:00Z">
              <w:r>
                <w:t>20</w:t>
              </w:r>
            </w:ins>
          </w:p>
        </w:tc>
      </w:tr>
      <w:tr w:rsidR="00DB365E" w14:paraId="03EBD10D" w14:textId="77777777" w:rsidTr="009A23D5">
        <w:trPr>
          <w:ins w:id="160" w:author="Joseph Powell" w:date="2015-10-02T13:27:00Z"/>
        </w:trPr>
        <w:tc>
          <w:tcPr>
            <w:tcW w:w="1801" w:type="dxa"/>
            <w:tcPrChange w:id="161" w:author="Joseph Powell" w:date="2015-10-02T13:40:00Z">
              <w:tcPr>
                <w:tcW w:w="1419" w:type="dxa"/>
              </w:tcPr>
            </w:tcPrChange>
          </w:tcPr>
          <w:p w14:paraId="5E82AE87" w14:textId="77777777" w:rsidR="00DB365E" w:rsidRDefault="00DB365E" w:rsidP="00DB365E">
            <w:pPr>
              <w:rPr>
                <w:ins w:id="162" w:author="Joseph Powell" w:date="2015-10-02T13:27:00Z"/>
              </w:rPr>
            </w:pPr>
            <w:ins w:id="163" w:author="Joseph Powell" w:date="2015-10-02T13:29:00Z">
              <w:r w:rsidRPr="005751D0">
                <w:t>ILMN_1804396</w:t>
              </w:r>
            </w:ins>
          </w:p>
        </w:tc>
        <w:tc>
          <w:tcPr>
            <w:tcW w:w="1482" w:type="dxa"/>
            <w:tcPrChange w:id="164" w:author="Joseph Powell" w:date="2015-10-02T13:40:00Z">
              <w:tcPr>
                <w:tcW w:w="1419" w:type="dxa"/>
              </w:tcPr>
            </w:tcPrChange>
          </w:tcPr>
          <w:p w14:paraId="566E5F1D" w14:textId="77777777" w:rsidR="00DB365E" w:rsidRDefault="00DB365E">
            <w:pPr>
              <w:rPr>
                <w:ins w:id="165" w:author="Joseph Powell" w:date="2015-10-02T13:27:00Z"/>
              </w:rPr>
            </w:pPr>
            <w:proofErr w:type="gramStart"/>
            <w:ins w:id="166" w:author="Joseph Powell" w:date="2015-10-02T13:30:00Z">
              <w:r w:rsidRPr="00DB365E">
                <w:t>rs1293455</w:t>
              </w:r>
            </w:ins>
            <w:proofErr w:type="gramEnd"/>
          </w:p>
        </w:tc>
        <w:tc>
          <w:tcPr>
            <w:tcW w:w="1482" w:type="dxa"/>
            <w:tcPrChange w:id="167" w:author="Joseph Powell" w:date="2015-10-02T13:40:00Z">
              <w:tcPr>
                <w:tcW w:w="1419" w:type="dxa"/>
              </w:tcPr>
            </w:tcPrChange>
          </w:tcPr>
          <w:p w14:paraId="6343AEDB" w14:textId="4226F01D" w:rsidR="00DB365E" w:rsidRDefault="00CA23E7">
            <w:pPr>
              <w:rPr>
                <w:ins w:id="168" w:author="Joseph Powell" w:date="2015-10-02T13:27:00Z"/>
              </w:rPr>
            </w:pPr>
            <w:proofErr w:type="gramStart"/>
            <w:ins w:id="169" w:author="Joseph Powell" w:date="2015-10-02T13:36:00Z">
              <w:r w:rsidRPr="00CA23E7">
                <w:t>rs2655991</w:t>
              </w:r>
            </w:ins>
            <w:proofErr w:type="gramEnd"/>
          </w:p>
        </w:tc>
        <w:tc>
          <w:tcPr>
            <w:tcW w:w="1363" w:type="dxa"/>
            <w:tcPrChange w:id="170" w:author="Joseph Powell" w:date="2015-10-02T13:40:00Z">
              <w:tcPr>
                <w:tcW w:w="1419" w:type="dxa"/>
              </w:tcPr>
            </w:tcPrChange>
          </w:tcPr>
          <w:p w14:paraId="3697E0CD" w14:textId="6C98B42D" w:rsidR="00DB365E" w:rsidRDefault="00CA23E7">
            <w:pPr>
              <w:rPr>
                <w:ins w:id="171" w:author="Joseph Powell" w:date="2015-10-02T13:27:00Z"/>
              </w:rPr>
            </w:pPr>
            <w:ins w:id="172" w:author="Joseph Powell" w:date="2015-10-02T13:37:00Z">
              <w:r>
                <w:t>C14ORF4</w:t>
              </w:r>
            </w:ins>
          </w:p>
        </w:tc>
        <w:tc>
          <w:tcPr>
            <w:tcW w:w="1351" w:type="dxa"/>
            <w:tcPrChange w:id="173" w:author="Joseph Powell" w:date="2015-10-02T13:40:00Z">
              <w:tcPr>
                <w:tcW w:w="1420" w:type="dxa"/>
              </w:tcPr>
            </w:tcPrChange>
          </w:tcPr>
          <w:p w14:paraId="7B97D8C2" w14:textId="2C03FF61" w:rsidR="00DB365E" w:rsidRDefault="00CA23E7">
            <w:pPr>
              <w:rPr>
                <w:ins w:id="174" w:author="Joseph Powell" w:date="2015-10-02T13:27:00Z"/>
              </w:rPr>
            </w:pPr>
            <w:ins w:id="175" w:author="Joseph Powell" w:date="2015-10-02T13:38:00Z">
              <w:r>
                <w:t>1.38</w:t>
              </w:r>
            </w:ins>
          </w:p>
        </w:tc>
        <w:tc>
          <w:tcPr>
            <w:tcW w:w="1037" w:type="dxa"/>
            <w:tcPrChange w:id="176" w:author="Joseph Powell" w:date="2015-10-02T13:40:00Z">
              <w:tcPr>
                <w:tcW w:w="1420" w:type="dxa"/>
              </w:tcPr>
            </w:tcPrChange>
          </w:tcPr>
          <w:p w14:paraId="0B6384D7" w14:textId="1B630BE8" w:rsidR="00DB365E" w:rsidRDefault="00467981">
            <w:pPr>
              <w:rPr>
                <w:ins w:id="177" w:author="Joseph Powell" w:date="2015-10-02T13:27:00Z"/>
              </w:rPr>
            </w:pPr>
            <w:ins w:id="178" w:author="Joseph Powell" w:date="2015-10-02T13:38:00Z">
              <w:r>
                <w:t>7</w:t>
              </w:r>
            </w:ins>
          </w:p>
        </w:tc>
      </w:tr>
      <w:tr w:rsidR="00DB365E" w14:paraId="2A2DDE70" w14:textId="77777777" w:rsidTr="009A23D5">
        <w:trPr>
          <w:ins w:id="179" w:author="Joseph Powell" w:date="2015-10-02T13:27:00Z"/>
        </w:trPr>
        <w:tc>
          <w:tcPr>
            <w:tcW w:w="1801" w:type="dxa"/>
            <w:tcPrChange w:id="180" w:author="Joseph Powell" w:date="2015-10-02T13:40:00Z">
              <w:tcPr>
                <w:tcW w:w="1419" w:type="dxa"/>
              </w:tcPr>
            </w:tcPrChange>
          </w:tcPr>
          <w:p w14:paraId="08BF81E5" w14:textId="77777777" w:rsidR="00DB365E" w:rsidRDefault="00DB365E" w:rsidP="00DB365E">
            <w:pPr>
              <w:rPr>
                <w:ins w:id="181" w:author="Joseph Powell" w:date="2015-10-02T13:27:00Z"/>
              </w:rPr>
            </w:pPr>
            <w:ins w:id="182" w:author="Joseph Powell" w:date="2015-10-02T13:29:00Z">
              <w:r w:rsidRPr="005751D0">
                <w:t>ILMN_2313158</w:t>
              </w:r>
            </w:ins>
          </w:p>
        </w:tc>
        <w:tc>
          <w:tcPr>
            <w:tcW w:w="1482" w:type="dxa"/>
            <w:tcPrChange w:id="183" w:author="Joseph Powell" w:date="2015-10-02T13:40:00Z">
              <w:tcPr>
                <w:tcW w:w="1419" w:type="dxa"/>
              </w:tcPr>
            </w:tcPrChange>
          </w:tcPr>
          <w:p w14:paraId="35E6DB13" w14:textId="77777777" w:rsidR="00DB365E" w:rsidRDefault="00DB365E">
            <w:pPr>
              <w:rPr>
                <w:ins w:id="184" w:author="Joseph Powell" w:date="2015-10-02T13:27:00Z"/>
              </w:rPr>
            </w:pPr>
            <w:proofErr w:type="gramStart"/>
            <w:ins w:id="185" w:author="Joseph Powell" w:date="2015-10-02T13:30:00Z">
              <w:r w:rsidRPr="00DB365E">
                <w:t>rs10869600</w:t>
              </w:r>
            </w:ins>
            <w:proofErr w:type="gramEnd"/>
          </w:p>
        </w:tc>
        <w:tc>
          <w:tcPr>
            <w:tcW w:w="1482" w:type="dxa"/>
            <w:tcPrChange w:id="186" w:author="Joseph Powell" w:date="2015-10-02T13:40:00Z">
              <w:tcPr>
                <w:tcW w:w="1419" w:type="dxa"/>
              </w:tcPr>
            </w:tcPrChange>
          </w:tcPr>
          <w:p w14:paraId="746F3A2C" w14:textId="7624FBC4" w:rsidR="00DB365E" w:rsidRDefault="00CA23E7">
            <w:pPr>
              <w:rPr>
                <w:ins w:id="187" w:author="Joseph Powell" w:date="2015-10-02T13:27:00Z"/>
              </w:rPr>
            </w:pPr>
            <w:proofErr w:type="gramStart"/>
            <w:ins w:id="188" w:author="Joseph Powell" w:date="2015-10-02T13:36:00Z">
              <w:r w:rsidRPr="00CA23E7">
                <w:t>rs13069559</w:t>
              </w:r>
            </w:ins>
            <w:proofErr w:type="gramEnd"/>
          </w:p>
        </w:tc>
        <w:tc>
          <w:tcPr>
            <w:tcW w:w="1363" w:type="dxa"/>
            <w:tcPrChange w:id="189" w:author="Joseph Powell" w:date="2015-10-02T13:40:00Z">
              <w:tcPr>
                <w:tcW w:w="1419" w:type="dxa"/>
              </w:tcPr>
            </w:tcPrChange>
          </w:tcPr>
          <w:p w14:paraId="6A1794C1" w14:textId="39450734" w:rsidR="00DB365E" w:rsidRDefault="00CA23E7">
            <w:pPr>
              <w:rPr>
                <w:ins w:id="190" w:author="Joseph Powell" w:date="2015-10-02T13:27:00Z"/>
              </w:rPr>
            </w:pPr>
            <w:ins w:id="191" w:author="Joseph Powell" w:date="2015-10-02T13:37:00Z">
              <w:r>
                <w:t>MBNL1</w:t>
              </w:r>
            </w:ins>
          </w:p>
        </w:tc>
        <w:tc>
          <w:tcPr>
            <w:tcW w:w="1351" w:type="dxa"/>
            <w:tcPrChange w:id="192" w:author="Joseph Powell" w:date="2015-10-02T13:40:00Z">
              <w:tcPr>
                <w:tcW w:w="1420" w:type="dxa"/>
              </w:tcPr>
            </w:tcPrChange>
          </w:tcPr>
          <w:p w14:paraId="25B2AA2C" w14:textId="3068F9F1" w:rsidR="00DB365E" w:rsidRDefault="00CA23E7">
            <w:pPr>
              <w:rPr>
                <w:ins w:id="193" w:author="Joseph Powell" w:date="2015-10-02T13:27:00Z"/>
              </w:rPr>
            </w:pPr>
            <w:ins w:id="194" w:author="Joseph Powell" w:date="2015-10-02T13:38:00Z">
              <w:r>
                <w:t>3.15</w:t>
              </w:r>
            </w:ins>
          </w:p>
        </w:tc>
        <w:tc>
          <w:tcPr>
            <w:tcW w:w="1037" w:type="dxa"/>
            <w:tcPrChange w:id="195" w:author="Joseph Powell" w:date="2015-10-02T13:40:00Z">
              <w:tcPr>
                <w:tcW w:w="1420" w:type="dxa"/>
              </w:tcPr>
            </w:tcPrChange>
          </w:tcPr>
          <w:p w14:paraId="52372FB4" w14:textId="33EEEEAE" w:rsidR="00DB365E" w:rsidRDefault="00CA23E7">
            <w:pPr>
              <w:rPr>
                <w:ins w:id="196" w:author="Joseph Powell" w:date="2015-10-02T13:27:00Z"/>
              </w:rPr>
            </w:pPr>
            <w:ins w:id="197" w:author="Joseph Powell" w:date="2015-10-02T13:38:00Z">
              <w:r>
                <w:t>15</w:t>
              </w:r>
            </w:ins>
          </w:p>
        </w:tc>
      </w:tr>
      <w:tr w:rsidR="00DB365E" w14:paraId="0BE2053F" w14:textId="77777777" w:rsidTr="009A23D5">
        <w:trPr>
          <w:ins w:id="198" w:author="Joseph Powell" w:date="2015-10-02T13:27:00Z"/>
        </w:trPr>
        <w:tc>
          <w:tcPr>
            <w:tcW w:w="1801" w:type="dxa"/>
            <w:tcPrChange w:id="199" w:author="Joseph Powell" w:date="2015-10-02T13:40:00Z">
              <w:tcPr>
                <w:tcW w:w="1419" w:type="dxa"/>
              </w:tcPr>
            </w:tcPrChange>
          </w:tcPr>
          <w:p w14:paraId="3CBB448E" w14:textId="77777777" w:rsidR="00DB365E" w:rsidRDefault="00DB365E" w:rsidP="00DB365E">
            <w:pPr>
              <w:rPr>
                <w:ins w:id="200" w:author="Joseph Powell" w:date="2015-10-02T13:27:00Z"/>
              </w:rPr>
            </w:pPr>
            <w:ins w:id="201" w:author="Joseph Powell" w:date="2015-10-02T13:29:00Z">
              <w:r w:rsidRPr="005751D0">
                <w:t>ILMN_2372639</w:t>
              </w:r>
            </w:ins>
          </w:p>
        </w:tc>
        <w:tc>
          <w:tcPr>
            <w:tcW w:w="1482" w:type="dxa"/>
            <w:tcPrChange w:id="202" w:author="Joseph Powell" w:date="2015-10-02T13:40:00Z">
              <w:tcPr>
                <w:tcW w:w="1419" w:type="dxa"/>
              </w:tcPr>
            </w:tcPrChange>
          </w:tcPr>
          <w:p w14:paraId="7741DB91" w14:textId="77777777" w:rsidR="00DB365E" w:rsidRDefault="00DB365E">
            <w:pPr>
              <w:rPr>
                <w:ins w:id="203" w:author="Joseph Powell" w:date="2015-10-02T13:27:00Z"/>
              </w:rPr>
            </w:pPr>
            <w:proofErr w:type="gramStart"/>
            <w:ins w:id="204" w:author="Joseph Powell" w:date="2015-10-02T13:30:00Z">
              <w:r w:rsidRPr="00DB365E">
                <w:t>rs17159840</w:t>
              </w:r>
            </w:ins>
            <w:proofErr w:type="gramEnd"/>
          </w:p>
        </w:tc>
        <w:tc>
          <w:tcPr>
            <w:tcW w:w="1482" w:type="dxa"/>
            <w:tcPrChange w:id="205" w:author="Joseph Powell" w:date="2015-10-02T13:40:00Z">
              <w:tcPr>
                <w:tcW w:w="1419" w:type="dxa"/>
              </w:tcPr>
            </w:tcPrChange>
          </w:tcPr>
          <w:p w14:paraId="34913DAA" w14:textId="177EB6E3" w:rsidR="00DB365E" w:rsidRDefault="00CA23E7">
            <w:pPr>
              <w:rPr>
                <w:ins w:id="206" w:author="Joseph Powell" w:date="2015-10-02T13:27:00Z"/>
              </w:rPr>
            </w:pPr>
            <w:proofErr w:type="gramStart"/>
            <w:ins w:id="207" w:author="Joseph Powell" w:date="2015-10-02T13:36:00Z">
              <w:r w:rsidRPr="00CA23E7">
                <w:t>rs10059004</w:t>
              </w:r>
            </w:ins>
            <w:proofErr w:type="gramEnd"/>
          </w:p>
        </w:tc>
        <w:tc>
          <w:tcPr>
            <w:tcW w:w="1363" w:type="dxa"/>
            <w:tcPrChange w:id="208" w:author="Joseph Powell" w:date="2015-10-02T13:40:00Z">
              <w:tcPr>
                <w:tcW w:w="1419" w:type="dxa"/>
              </w:tcPr>
            </w:tcPrChange>
          </w:tcPr>
          <w:p w14:paraId="42F7837E" w14:textId="28321C40" w:rsidR="00DB365E" w:rsidRDefault="00CA23E7">
            <w:pPr>
              <w:rPr>
                <w:ins w:id="209" w:author="Joseph Powell" w:date="2015-10-02T13:27:00Z"/>
              </w:rPr>
            </w:pPr>
            <w:ins w:id="210" w:author="Joseph Powell" w:date="2015-10-02T13:37:00Z">
              <w:r>
                <w:t>TRAPPC5</w:t>
              </w:r>
            </w:ins>
          </w:p>
        </w:tc>
        <w:tc>
          <w:tcPr>
            <w:tcW w:w="1351" w:type="dxa"/>
            <w:tcPrChange w:id="211" w:author="Joseph Powell" w:date="2015-10-02T13:40:00Z">
              <w:tcPr>
                <w:tcW w:w="1420" w:type="dxa"/>
              </w:tcPr>
            </w:tcPrChange>
          </w:tcPr>
          <w:p w14:paraId="2C7C3F5B" w14:textId="464953E3" w:rsidR="00DB365E" w:rsidRDefault="00CA23E7">
            <w:pPr>
              <w:rPr>
                <w:ins w:id="212" w:author="Joseph Powell" w:date="2015-10-02T13:27:00Z"/>
              </w:rPr>
            </w:pPr>
            <w:ins w:id="213" w:author="Joseph Powell" w:date="2015-10-02T13:38:00Z">
              <w:r>
                <w:t>4.17</w:t>
              </w:r>
            </w:ins>
          </w:p>
        </w:tc>
        <w:tc>
          <w:tcPr>
            <w:tcW w:w="1037" w:type="dxa"/>
            <w:tcPrChange w:id="214" w:author="Joseph Powell" w:date="2015-10-02T13:40:00Z">
              <w:tcPr>
                <w:tcW w:w="1420" w:type="dxa"/>
              </w:tcPr>
            </w:tcPrChange>
          </w:tcPr>
          <w:p w14:paraId="359763F2" w14:textId="623C073F" w:rsidR="00DB365E" w:rsidRDefault="00CA23E7">
            <w:pPr>
              <w:rPr>
                <w:ins w:id="215" w:author="Joseph Powell" w:date="2015-10-02T13:27:00Z"/>
              </w:rPr>
            </w:pPr>
            <w:ins w:id="216" w:author="Joseph Powell" w:date="2015-10-02T13:38:00Z">
              <w:r>
                <w:t>17</w:t>
              </w:r>
            </w:ins>
          </w:p>
        </w:tc>
      </w:tr>
      <w:tr w:rsidR="00DB365E" w14:paraId="3CFB2BC4" w14:textId="77777777" w:rsidTr="009A23D5">
        <w:trPr>
          <w:ins w:id="217" w:author="Joseph Powell" w:date="2015-10-02T13:27:00Z"/>
        </w:trPr>
        <w:tc>
          <w:tcPr>
            <w:tcW w:w="1801" w:type="dxa"/>
            <w:tcBorders>
              <w:bottom w:val="single" w:sz="4" w:space="0" w:color="auto"/>
            </w:tcBorders>
            <w:tcPrChange w:id="218" w:author="Joseph Powell" w:date="2015-10-02T13:40:00Z">
              <w:tcPr>
                <w:tcW w:w="1419" w:type="dxa"/>
              </w:tcPr>
            </w:tcPrChange>
          </w:tcPr>
          <w:p w14:paraId="78EFFC8D" w14:textId="77777777" w:rsidR="00DB365E" w:rsidRDefault="00DB365E" w:rsidP="00DB365E">
            <w:pPr>
              <w:rPr>
                <w:ins w:id="219" w:author="Joseph Powell" w:date="2015-10-02T13:27:00Z"/>
              </w:rPr>
            </w:pPr>
            <w:ins w:id="220" w:author="Joseph Powell" w:date="2015-10-02T13:29:00Z">
              <w:r w:rsidRPr="005751D0">
                <w:t>ILMN_3231952</w:t>
              </w:r>
            </w:ins>
          </w:p>
        </w:tc>
        <w:tc>
          <w:tcPr>
            <w:tcW w:w="1482" w:type="dxa"/>
            <w:tcBorders>
              <w:bottom w:val="single" w:sz="4" w:space="0" w:color="auto"/>
            </w:tcBorders>
            <w:tcPrChange w:id="221" w:author="Joseph Powell" w:date="2015-10-02T13:40:00Z">
              <w:tcPr>
                <w:tcW w:w="1419" w:type="dxa"/>
              </w:tcPr>
            </w:tcPrChange>
          </w:tcPr>
          <w:p w14:paraId="29B8B60B" w14:textId="77777777" w:rsidR="00DB365E" w:rsidRDefault="00DB365E">
            <w:pPr>
              <w:rPr>
                <w:ins w:id="222" w:author="Joseph Powell" w:date="2015-10-02T13:27:00Z"/>
              </w:rPr>
            </w:pPr>
            <w:proofErr w:type="gramStart"/>
            <w:ins w:id="223" w:author="Joseph Powell" w:date="2015-10-02T13:30:00Z">
              <w:r w:rsidRPr="00DB365E">
                <w:t>rs12947580</w:t>
              </w:r>
            </w:ins>
            <w:proofErr w:type="gramEnd"/>
          </w:p>
        </w:tc>
        <w:tc>
          <w:tcPr>
            <w:tcW w:w="1482" w:type="dxa"/>
            <w:tcBorders>
              <w:bottom w:val="single" w:sz="4" w:space="0" w:color="auto"/>
            </w:tcBorders>
            <w:tcPrChange w:id="224" w:author="Joseph Powell" w:date="2015-10-02T13:40:00Z">
              <w:tcPr>
                <w:tcW w:w="1419" w:type="dxa"/>
              </w:tcPr>
            </w:tcPrChange>
          </w:tcPr>
          <w:p w14:paraId="2E2C918C" w14:textId="3086F420" w:rsidR="00DB365E" w:rsidRDefault="00CA23E7">
            <w:pPr>
              <w:rPr>
                <w:ins w:id="225" w:author="Joseph Powell" w:date="2015-10-02T13:27:00Z"/>
              </w:rPr>
            </w:pPr>
            <w:proofErr w:type="gramStart"/>
            <w:ins w:id="226" w:author="Joseph Powell" w:date="2015-10-02T13:36:00Z">
              <w:r w:rsidRPr="00CA23E7">
                <w:t>rs8079215</w:t>
              </w:r>
            </w:ins>
            <w:proofErr w:type="gramEnd"/>
          </w:p>
        </w:tc>
        <w:tc>
          <w:tcPr>
            <w:tcW w:w="1363" w:type="dxa"/>
            <w:tcBorders>
              <w:bottom w:val="single" w:sz="4" w:space="0" w:color="auto"/>
            </w:tcBorders>
            <w:tcPrChange w:id="227" w:author="Joseph Powell" w:date="2015-10-02T13:40:00Z">
              <w:tcPr>
                <w:tcW w:w="1419" w:type="dxa"/>
              </w:tcPr>
            </w:tcPrChange>
          </w:tcPr>
          <w:p w14:paraId="7ED8819F" w14:textId="25728C3B" w:rsidR="00DB365E" w:rsidRDefault="00CA23E7">
            <w:pPr>
              <w:rPr>
                <w:ins w:id="228" w:author="Joseph Powell" w:date="2015-10-02T13:27:00Z"/>
              </w:rPr>
            </w:pPr>
            <w:ins w:id="229" w:author="Joseph Powell" w:date="2015-10-02T13:37:00Z">
              <w:r>
                <w:t>ARL17B</w:t>
              </w:r>
            </w:ins>
          </w:p>
        </w:tc>
        <w:tc>
          <w:tcPr>
            <w:tcW w:w="1351" w:type="dxa"/>
            <w:tcBorders>
              <w:bottom w:val="single" w:sz="4" w:space="0" w:color="auto"/>
            </w:tcBorders>
            <w:tcPrChange w:id="230" w:author="Joseph Powell" w:date="2015-10-02T13:40:00Z">
              <w:tcPr>
                <w:tcW w:w="1420" w:type="dxa"/>
              </w:tcPr>
            </w:tcPrChange>
          </w:tcPr>
          <w:p w14:paraId="52F1A1D4" w14:textId="0624144B" w:rsidR="00DB365E" w:rsidRDefault="00CA23E7">
            <w:pPr>
              <w:rPr>
                <w:ins w:id="231" w:author="Joseph Powell" w:date="2015-10-02T13:27:00Z"/>
              </w:rPr>
            </w:pPr>
            <w:ins w:id="232" w:author="Joseph Powell" w:date="2015-10-02T13:38:00Z">
              <w:r>
                <w:t>2.16</w:t>
              </w:r>
            </w:ins>
          </w:p>
        </w:tc>
        <w:tc>
          <w:tcPr>
            <w:tcW w:w="1037" w:type="dxa"/>
            <w:tcBorders>
              <w:bottom w:val="single" w:sz="4" w:space="0" w:color="auto"/>
            </w:tcBorders>
            <w:tcPrChange w:id="233" w:author="Joseph Powell" w:date="2015-10-02T13:40:00Z">
              <w:tcPr>
                <w:tcW w:w="1420" w:type="dxa"/>
              </w:tcPr>
            </w:tcPrChange>
          </w:tcPr>
          <w:p w14:paraId="1ADA1F9B" w14:textId="312B3925" w:rsidR="00DB365E" w:rsidRDefault="00CA23E7">
            <w:pPr>
              <w:rPr>
                <w:ins w:id="234" w:author="Joseph Powell" w:date="2015-10-02T13:27:00Z"/>
              </w:rPr>
            </w:pPr>
            <w:ins w:id="235" w:author="Joseph Powell" w:date="2015-10-02T13:38:00Z">
              <w:r>
                <w:t>6</w:t>
              </w:r>
            </w:ins>
          </w:p>
        </w:tc>
      </w:tr>
    </w:tbl>
    <w:p w14:paraId="0ACAC95C" w14:textId="17099074" w:rsidR="00DB365E" w:rsidRDefault="00DB365E">
      <w:bookmarkStart w:id="236" w:name="_GoBack"/>
      <w:bookmarkEnd w:id="236"/>
    </w:p>
    <w:p w14:paraId="209B8905" w14:textId="26BE8B87" w:rsidR="001C32E2" w:rsidRDefault="00DB365E">
      <w:del w:id="237" w:author="Joseph Powell" w:date="2015-10-02T13:39:00Z">
        <w:r w:rsidRPr="001C32E2" w:rsidDel="00467981">
          <w:rPr>
            <w:noProof/>
            <w:lang w:val="en-US"/>
          </w:rPr>
          <w:drawing>
            <wp:anchor distT="0" distB="0" distL="114300" distR="114300" simplePos="0" relativeHeight="251659264" behindDoc="0" locked="0" layoutInCell="1" allowOverlap="1" wp14:anchorId="05FCD188" wp14:editId="76FB78E8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262880" cy="2707005"/>
              <wp:effectExtent l="0" t="0" r="0" b="10795"/>
              <wp:wrapThrough wrapText="bothSides">
                <wp:wrapPolygon edited="0">
                  <wp:start x="0" y="0"/>
                  <wp:lineTo x="0" y="21483"/>
                  <wp:lineTo x="21475" y="21483"/>
                  <wp:lineTo x="21475" y="0"/>
                  <wp:lineTo x="0" y="0"/>
                </wp:wrapPolygon>
              </wp:wrapThrough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2880" cy="270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14:paraId="09E439F2" w14:textId="77777777" w:rsidR="001C32E2" w:rsidRDefault="001C32E2"/>
    <w:sectPr w:rsidR="001C32E2" w:rsidSect="00C642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seph Powell" w:date="2015-10-02T13:22:00Z" w:initials="JP">
    <w:p w14:paraId="25BEE662" w14:textId="77777777" w:rsidR="00CA23E7" w:rsidRDefault="00CA23E7">
      <w:pPr>
        <w:pStyle w:val="CommentText"/>
      </w:pPr>
      <w:r>
        <w:rPr>
          <w:rStyle w:val="CommentReference"/>
        </w:rPr>
        <w:annotationRef/>
      </w:r>
      <w:r>
        <w:t xml:space="preserve">And </w:t>
      </w:r>
      <w:proofErr w:type="spellStart"/>
      <w:r>
        <w:t>snps</w:t>
      </w:r>
      <w:proofErr w:type="spellEnd"/>
      <w:r>
        <w:t xml:space="preserve"> on the same chromosome as the 1</w:t>
      </w:r>
      <w:r w:rsidRPr="00DB365E">
        <w:rPr>
          <w:vertAlign w:val="superscript"/>
        </w:rPr>
        <w:t>st</w:t>
      </w:r>
      <w:r>
        <w:t xml:space="preserve"> </w:t>
      </w:r>
      <w:proofErr w:type="spellStart"/>
      <w:r>
        <w:t>snp</w:t>
      </w:r>
      <w:proofErr w:type="spellEnd"/>
      <w:r>
        <w:t xml:space="preserve"> in the pair</w:t>
      </w:r>
    </w:p>
  </w:comment>
  <w:comment w:id="2" w:author="Joseph Powell" w:date="2015-10-02T13:25:00Z" w:initials="JP">
    <w:p w14:paraId="2798FAF8" w14:textId="77777777" w:rsidR="00CA23E7" w:rsidRDefault="00CA23E7">
      <w:pPr>
        <w:pStyle w:val="CommentText"/>
      </w:pPr>
      <w:r>
        <w:rPr>
          <w:rStyle w:val="CommentReference"/>
        </w:rPr>
        <w:annotationRef/>
      </w:r>
      <w:r>
        <w:t>Is this saying that problem could be seen in other studies? Sorry – slightly unclear but I’m assuming so.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1C"/>
    <w:rsid w:val="000D7EEB"/>
    <w:rsid w:val="00126EF0"/>
    <w:rsid w:val="001852C2"/>
    <w:rsid w:val="001C32E2"/>
    <w:rsid w:val="002B0FA4"/>
    <w:rsid w:val="00404FD2"/>
    <w:rsid w:val="00467981"/>
    <w:rsid w:val="00493F8A"/>
    <w:rsid w:val="00526229"/>
    <w:rsid w:val="0053216F"/>
    <w:rsid w:val="00654C16"/>
    <w:rsid w:val="00701F8A"/>
    <w:rsid w:val="007133F4"/>
    <w:rsid w:val="007916CF"/>
    <w:rsid w:val="00823EB4"/>
    <w:rsid w:val="008A301F"/>
    <w:rsid w:val="00906ADA"/>
    <w:rsid w:val="0093081C"/>
    <w:rsid w:val="00963FFA"/>
    <w:rsid w:val="009A23D5"/>
    <w:rsid w:val="00A13473"/>
    <w:rsid w:val="00A976BB"/>
    <w:rsid w:val="00AC144B"/>
    <w:rsid w:val="00AD305F"/>
    <w:rsid w:val="00AE4F83"/>
    <w:rsid w:val="00B04E23"/>
    <w:rsid w:val="00B85CCB"/>
    <w:rsid w:val="00BB238C"/>
    <w:rsid w:val="00BE088C"/>
    <w:rsid w:val="00C64257"/>
    <w:rsid w:val="00CA23E7"/>
    <w:rsid w:val="00CC6F30"/>
    <w:rsid w:val="00DB06DE"/>
    <w:rsid w:val="00DB365E"/>
    <w:rsid w:val="00DB7711"/>
    <w:rsid w:val="00E80E9A"/>
    <w:rsid w:val="00F16D6A"/>
    <w:rsid w:val="00F26C82"/>
    <w:rsid w:val="00F60F6A"/>
    <w:rsid w:val="00F6409A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6E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4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3473"/>
  </w:style>
  <w:style w:type="character" w:customStyle="1" w:styleId="CommentTextChar">
    <w:name w:val="Comment Text Char"/>
    <w:basedOn w:val="DefaultParagraphFont"/>
    <w:link w:val="CommentText"/>
    <w:uiPriority w:val="99"/>
    <w:rsid w:val="00A134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47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B3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4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3473"/>
  </w:style>
  <w:style w:type="character" w:customStyle="1" w:styleId="CommentTextChar">
    <w:name w:val="Comment Text Char"/>
    <w:basedOn w:val="DefaultParagraphFont"/>
    <w:link w:val="CommentText"/>
    <w:uiPriority w:val="99"/>
    <w:rsid w:val="00A134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47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B3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941</Words>
  <Characters>5370</Characters>
  <Application>Microsoft Macintosh Word</Application>
  <DocSecurity>0</DocSecurity>
  <Lines>44</Lines>
  <Paragraphs>12</Paragraphs>
  <ScaleCrop>false</ScaleCrop>
  <Company>QBI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Visscher</dc:creator>
  <cp:keywords/>
  <dc:description/>
  <cp:lastModifiedBy>Joseph Powell</cp:lastModifiedBy>
  <cp:revision>5</cp:revision>
  <cp:lastPrinted>2015-09-28T00:28:00Z</cp:lastPrinted>
  <dcterms:created xsi:type="dcterms:W3CDTF">2015-10-02T03:19:00Z</dcterms:created>
  <dcterms:modified xsi:type="dcterms:W3CDTF">2015-10-02T03:40:00Z</dcterms:modified>
</cp:coreProperties>
</file>