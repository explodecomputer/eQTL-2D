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E4EEF" w14:textId="77777777" w:rsidR="00E43012" w:rsidRDefault="0065491F">
      <w:r>
        <w:t>Dear Editor</w:t>
      </w:r>
    </w:p>
    <w:p w14:paraId="5A96DFB2" w14:textId="77777777" w:rsidR="0065491F" w:rsidRDefault="0065491F"/>
    <w:p w14:paraId="69108455" w14:textId="6F714AD8" w:rsidR="0065491F" w:rsidRDefault="0065491F">
      <w:r>
        <w:t xml:space="preserve">We are </w:t>
      </w:r>
      <w:r w:rsidR="001F1831">
        <w:t>delighted</w:t>
      </w:r>
      <w:r>
        <w:t xml:space="preserve"> to submit the manuscript “Detection and replication of epistasis influencing transcription in humans” for publication as a </w:t>
      </w:r>
      <w:r w:rsidR="001F1831">
        <w:t>Letter</w:t>
      </w:r>
      <w:r>
        <w:t xml:space="preserve"> in </w:t>
      </w:r>
      <w:r>
        <w:rPr>
          <w:b/>
          <w:i/>
        </w:rPr>
        <w:t>Nature</w:t>
      </w:r>
      <w:r>
        <w:t xml:space="preserve">. </w:t>
      </w:r>
      <w:r w:rsidR="0034743F">
        <w:t>We believe that this is a long awaited study that many thought was computationally im</w:t>
      </w:r>
      <w:r w:rsidR="00067DA3">
        <w:t>possible. To our knowledge it provides the first empirical evidence for</w:t>
      </w:r>
      <w:r w:rsidR="0034743F">
        <w:t xml:space="preserve"> a central question in complex trait genetics and evolutionary theory that will be of interest to a wide audience.</w:t>
      </w:r>
    </w:p>
    <w:p w14:paraId="39B19476" w14:textId="77777777" w:rsidR="0065491F" w:rsidRDefault="0065491F"/>
    <w:p w14:paraId="6C9935B3" w14:textId="77777777" w:rsidR="00DE6382" w:rsidRDefault="00DE6382">
      <w:r>
        <w:t>(i) Why is this study important?</w:t>
      </w:r>
    </w:p>
    <w:p w14:paraId="4CAE1521" w14:textId="77777777" w:rsidR="00DE6382" w:rsidRDefault="00DE6382"/>
    <w:p w14:paraId="4D6D6BA1" w14:textId="015A5435" w:rsidR="0065491F" w:rsidRDefault="00DE6382">
      <w:r>
        <w:rPr>
          <w:b/>
          <w:i/>
        </w:rPr>
        <w:t>Nature</w:t>
      </w:r>
      <w:r>
        <w:t xml:space="preserve"> published the first major genome wide association study (the WTCCC paper, </w:t>
      </w:r>
      <w:r w:rsidRPr="00DE6382">
        <w:rPr>
          <w:b/>
          <w:i/>
          <w:lang w:val="en-AU"/>
        </w:rPr>
        <w:t>Nature</w:t>
      </w:r>
      <w:r w:rsidRPr="00DE6382">
        <w:rPr>
          <w:lang w:val="en-AU"/>
        </w:rPr>
        <w:t xml:space="preserve"> 447, 661-678 (2007)</w:t>
      </w:r>
      <w:r>
        <w:rPr>
          <w:lang w:val="en-AU"/>
        </w:rPr>
        <w:t xml:space="preserve">), and since then thousands of single </w:t>
      </w:r>
      <w:r>
        <w:t xml:space="preserve">nucleotide polymorphisms (SNPs) have been found to affect complex traits in human populations, including common diseases. Typically the effects of the SNPs </w:t>
      </w:r>
      <w:r w:rsidR="00067DA3">
        <w:t>have been</w:t>
      </w:r>
      <w:r>
        <w:t xml:space="preserve"> assumed t</w:t>
      </w:r>
      <w:r w:rsidR="00067DA3">
        <w:t>o act</w:t>
      </w:r>
      <w:r w:rsidR="0034743F">
        <w:t xml:space="preserve"> independent</w:t>
      </w:r>
      <w:r w:rsidR="00067DA3">
        <w:t>ly</w:t>
      </w:r>
      <w:r w:rsidR="0034743F">
        <w:t xml:space="preserve"> and additiv</w:t>
      </w:r>
      <w:r w:rsidR="00067DA3">
        <w:t>ely. B</w:t>
      </w:r>
      <w:r>
        <w:t xml:space="preserve">ut there </w:t>
      </w:r>
      <w:r w:rsidR="0034743F">
        <w:t xml:space="preserve">has been a long standing debate, </w:t>
      </w:r>
      <w:r w:rsidR="00F04633">
        <w:t>encompassing</w:t>
      </w:r>
      <w:r>
        <w:t xml:space="preserve"> evolutionary theory and complex trait genetics</w:t>
      </w:r>
      <w:r w:rsidR="0034743F">
        <w:t>,</w:t>
      </w:r>
      <w:r>
        <w:t xml:space="preserve"> about </w:t>
      </w:r>
      <w:r w:rsidR="0034743F">
        <w:t>whether</w:t>
      </w:r>
      <w:r>
        <w:t xml:space="preserve"> the effect of a SNP on a trait</w:t>
      </w:r>
      <w:r w:rsidR="0034743F">
        <w:t xml:space="preserve"> ever</w:t>
      </w:r>
      <w:r>
        <w:t xml:space="preserve"> depends on the genotypes of other SNPs elsewhere in the genome </w:t>
      </w:r>
      <w:r w:rsidR="003B03AD">
        <w:t xml:space="preserve">(epistasis). Numerous recent and not so recent reviews have argued for and against </w:t>
      </w:r>
      <w:r w:rsidR="0034743F">
        <w:t>the</w:t>
      </w:r>
      <w:r w:rsidR="003B03AD">
        <w:t xml:space="preserve"> existence and importance</w:t>
      </w:r>
      <w:r w:rsidR="0034743F">
        <w:t xml:space="preserve"> of epistasis</w:t>
      </w:r>
      <w:r w:rsidR="003B03AD">
        <w:t>, but due to computational and statistical hurdles epistasis is alm</w:t>
      </w:r>
      <w:r w:rsidR="00F04633">
        <w:t>ost never searched for directly, so empirical evidence has been conspicuously absent.</w:t>
      </w:r>
    </w:p>
    <w:p w14:paraId="79C6D4C1" w14:textId="77777777" w:rsidR="003B03AD" w:rsidRDefault="003B03AD"/>
    <w:p w14:paraId="5BDCE513" w14:textId="77777777" w:rsidR="00A24430" w:rsidRDefault="00A24430">
      <w:r>
        <w:t>(ii) What did we find?</w:t>
      </w:r>
    </w:p>
    <w:p w14:paraId="444CF892" w14:textId="77777777" w:rsidR="00A24430" w:rsidRDefault="00A24430"/>
    <w:p w14:paraId="57E8DDBE" w14:textId="7065E348" w:rsidR="003B03AD" w:rsidRDefault="003B03AD">
      <w:r>
        <w:t xml:space="preserve">Using a study design that maximizes statistical power, and </w:t>
      </w:r>
      <w:r w:rsidR="00A24430">
        <w:t xml:space="preserve">using </w:t>
      </w:r>
      <w:r>
        <w:t>cutting edge computational hardware and software, we report for the first time the detection of hundreds of</w:t>
      </w:r>
      <w:r w:rsidR="00534EA4">
        <w:t xml:space="preserve"> pairs of common, natural polymorphisms in humans that exhibit epistasis. C</w:t>
      </w:r>
      <w:r w:rsidR="005449FD">
        <w:t>rucially</w:t>
      </w:r>
      <w:r>
        <w:t>, we demonstrate that these patterns of epistasis replicate in two independent populations</w:t>
      </w:r>
      <w:r w:rsidR="00A24430">
        <w:t>. Complex networks of epistatic</w:t>
      </w:r>
      <w:r w:rsidR="00534EA4">
        <w:t xml:space="preserve"> effects involving up to 19 </w:t>
      </w:r>
      <w:r w:rsidR="00F04633">
        <w:t>SNPs are common and replicable, and a sizeable fraction of gene expression levels are influenced by epistasis.</w:t>
      </w:r>
    </w:p>
    <w:p w14:paraId="1B8FA0A9" w14:textId="77777777" w:rsidR="003B03AD" w:rsidRDefault="003B03AD"/>
    <w:p w14:paraId="701336AD" w14:textId="77777777" w:rsidR="003B03AD" w:rsidRDefault="00A24430">
      <w:r>
        <w:t>(iii) Why is this study interesting to a wide audience?</w:t>
      </w:r>
    </w:p>
    <w:p w14:paraId="37FAFBF8" w14:textId="77777777" w:rsidR="00A24430" w:rsidRDefault="00A24430"/>
    <w:p w14:paraId="5622D918" w14:textId="4EF3E0EA" w:rsidR="003374BB" w:rsidRDefault="00067DA3">
      <w:r>
        <w:t xml:space="preserve">This is the first empirical evidence that </w:t>
      </w:r>
      <w:r w:rsidR="00F04633">
        <w:t>the phenomenon of epistasis may arise from common, natural polymorphisms in humans. The implications</w:t>
      </w:r>
    </w:p>
    <w:p w14:paraId="0C0926D1" w14:textId="77777777" w:rsidR="003374BB" w:rsidRDefault="003374BB"/>
    <w:p w14:paraId="32A1309C" w14:textId="77777777" w:rsidR="00A24430" w:rsidRDefault="00A24430"/>
    <w:p w14:paraId="6CD2B081" w14:textId="77777777" w:rsidR="003B03AD" w:rsidRPr="00DE6382" w:rsidRDefault="005449FD" w:rsidP="005449FD">
      <w:r>
        <w:t>This study presents perhaps the largest statistical analysis ever performed in the field of genetics (over 1 quadrillion statistical tests), and provides the first empirical evidence for a long standing question: doe</w:t>
      </w:r>
      <w:bookmarkStart w:id="0" w:name="_GoBack"/>
      <w:bookmarkEnd w:id="0"/>
      <w:r>
        <w:t>s epistasis exist in</w:t>
      </w:r>
    </w:p>
    <w:sectPr w:rsidR="003B03AD" w:rsidRPr="00DE6382" w:rsidSect="00E430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1F"/>
    <w:rsid w:val="00067DA3"/>
    <w:rsid w:val="001A73CF"/>
    <w:rsid w:val="001F1831"/>
    <w:rsid w:val="003374BB"/>
    <w:rsid w:val="0034743F"/>
    <w:rsid w:val="003B03AD"/>
    <w:rsid w:val="00534EA4"/>
    <w:rsid w:val="005449FD"/>
    <w:rsid w:val="00614C74"/>
    <w:rsid w:val="0065491F"/>
    <w:rsid w:val="00A24430"/>
    <w:rsid w:val="00DE6382"/>
    <w:rsid w:val="00E43012"/>
    <w:rsid w:val="00EF26FF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D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344</Words>
  <Characters>1963</Characters>
  <Application>Microsoft Macintosh Word</Application>
  <DocSecurity>0</DocSecurity>
  <Lines>16</Lines>
  <Paragraphs>4</Paragraphs>
  <ScaleCrop>false</ScaleCrop>
  <Company>UQ Diamantina Institute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4</cp:revision>
  <dcterms:created xsi:type="dcterms:W3CDTF">2013-06-12T04:38:00Z</dcterms:created>
  <dcterms:modified xsi:type="dcterms:W3CDTF">2013-06-13T07:47:00Z</dcterms:modified>
</cp:coreProperties>
</file>