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D75A8" w14:textId="77777777" w:rsidR="00A60A91" w:rsidRPr="00A60A91" w:rsidRDefault="00A60A91" w:rsidP="00DF63E9">
      <w:pPr>
        <w:jc w:val="both"/>
        <w:pPrChange w:id="0" w:author="joseph powell" w:date="2013-10-09T12:35:00Z">
          <w:pPr/>
        </w:pPrChange>
      </w:pPr>
      <w:r w:rsidRPr="00A60A91">
        <w:t>Dear Magdalena,</w:t>
      </w:r>
    </w:p>
    <w:p w14:paraId="1A5784A7" w14:textId="77777777" w:rsidR="00A60A91" w:rsidRPr="00A60A91" w:rsidRDefault="00A60A91" w:rsidP="00DF63E9">
      <w:pPr>
        <w:jc w:val="both"/>
        <w:pPrChange w:id="1" w:author="joseph powell" w:date="2013-10-09T12:35:00Z">
          <w:pPr/>
        </w:pPrChange>
      </w:pPr>
    </w:p>
    <w:p w14:paraId="2A88AD3F" w14:textId="77777777" w:rsidR="00A60A91" w:rsidRPr="00CB7901" w:rsidRDefault="00A60A91" w:rsidP="00DF63E9">
      <w:pPr>
        <w:jc w:val="both"/>
        <w:pPrChange w:id="2" w:author="joseph powell" w:date="2013-10-09T12:35:00Z">
          <w:pPr/>
        </w:pPrChange>
      </w:pPr>
      <w:r w:rsidRPr="00CB7901">
        <w:t>Regarding: Nature manuscript 2013-07-08948 </w:t>
      </w:r>
      <w:r w:rsidR="002963B2" w:rsidRPr="00CB7901">
        <w:t>(“Detection and replication of epistasis influencing human transcription”)</w:t>
      </w:r>
    </w:p>
    <w:p w14:paraId="586B14AA" w14:textId="77777777" w:rsidR="00A60A91" w:rsidRPr="00CB7901" w:rsidRDefault="00A60A91" w:rsidP="00DF63E9">
      <w:pPr>
        <w:jc w:val="both"/>
        <w:pPrChange w:id="3" w:author="joseph powell" w:date="2013-10-09T12:35:00Z">
          <w:pPr/>
        </w:pPrChange>
      </w:pPr>
    </w:p>
    <w:p w14:paraId="2652EF94" w14:textId="2CDC77D1" w:rsidR="00CB7901" w:rsidRDefault="00CB7901" w:rsidP="00DF63E9">
      <w:pPr>
        <w:widowControl w:val="0"/>
        <w:autoSpaceDE w:val="0"/>
        <w:autoSpaceDN w:val="0"/>
        <w:adjustRightInd w:val="0"/>
        <w:spacing w:after="320"/>
        <w:jc w:val="both"/>
        <w:rPr>
          <w:ins w:id="4" w:author="joseph powell" w:date="2013-10-09T12:35:00Z"/>
          <w:rFonts w:cs="Calibri"/>
          <w:szCs w:val="32"/>
        </w:rPr>
        <w:pPrChange w:id="5" w:author="joseph powell" w:date="2013-10-09T12:35:00Z">
          <w:pPr>
            <w:widowControl w:val="0"/>
            <w:autoSpaceDE w:val="0"/>
            <w:autoSpaceDN w:val="0"/>
            <w:adjustRightInd w:val="0"/>
            <w:spacing w:after="320"/>
          </w:pPr>
        </w:pPrChange>
      </w:pPr>
      <w:ins w:id="6" w:author="joseph powell" w:date="2013-10-09T12:29:00Z">
        <w:r w:rsidRPr="00CB7901">
          <w:rPr>
            <w:rFonts w:cs="Calibri"/>
            <w:szCs w:val="32"/>
            <w:rPrChange w:id="7" w:author="joseph powell" w:date="2013-10-09T12:30:00Z">
              <w:rPr>
                <w:rFonts w:ascii="Calibri" w:hAnsi="Calibri" w:cs="Calibri"/>
                <w:sz w:val="32"/>
                <w:szCs w:val="32"/>
              </w:rPr>
            </w:rPrChange>
          </w:rPr>
          <w:t>Thank you for considering our manuscript for publication</w:t>
        </w:r>
      </w:ins>
      <w:ins w:id="8" w:author="joseph powell" w:date="2013-10-09T12:33:00Z">
        <w:r>
          <w:rPr>
            <w:rFonts w:cs="Calibri"/>
            <w:szCs w:val="32"/>
          </w:rPr>
          <w:t xml:space="preserve">. </w:t>
        </w:r>
      </w:ins>
      <w:ins w:id="9" w:author="joseph powell" w:date="2013-10-09T12:29:00Z">
        <w:r w:rsidRPr="00CB7901">
          <w:rPr>
            <w:rFonts w:cs="Calibri"/>
            <w:szCs w:val="32"/>
            <w:rPrChange w:id="10" w:author="joseph powell" w:date="2013-10-09T12:30:00Z">
              <w:rPr>
                <w:rFonts w:ascii="Calibri" w:hAnsi="Calibri" w:cs="Calibri"/>
                <w:sz w:val="32"/>
                <w:szCs w:val="32"/>
              </w:rPr>
            </w:rPrChange>
          </w:rPr>
          <w:t>We have modified the original submission, addressing all the comments received from both reviewers.</w:t>
        </w:r>
      </w:ins>
      <w:ins w:id="11" w:author="joseph powell" w:date="2013-10-09T12:34:00Z">
        <w:r>
          <w:rPr>
            <w:rFonts w:cs="Calibri"/>
            <w:szCs w:val="32"/>
          </w:rPr>
          <w:t xml:space="preserve"> In particular we </w:t>
        </w:r>
      </w:ins>
      <w:ins w:id="12" w:author="joseph powell" w:date="2013-10-09T12:29:00Z">
        <w:r w:rsidRPr="00CB7901">
          <w:rPr>
            <w:rFonts w:cs="Calibri"/>
            <w:szCs w:val="32"/>
            <w:rPrChange w:id="13" w:author="joseph powell" w:date="2013-10-09T12:30:00Z">
              <w:rPr>
                <w:rFonts w:ascii="Calibri" w:hAnsi="Calibri" w:cs="Calibri"/>
                <w:sz w:val="32"/>
                <w:szCs w:val="32"/>
              </w:rPr>
            </w:rPrChange>
          </w:rPr>
          <w:t>have addressed all comments from reviewer #</w:t>
        </w:r>
      </w:ins>
      <w:ins w:id="14" w:author="joseph powell" w:date="2013-10-09T12:34:00Z">
        <w:r>
          <w:rPr>
            <w:rFonts w:cs="Calibri"/>
            <w:szCs w:val="32"/>
          </w:rPr>
          <w:t>2</w:t>
        </w:r>
      </w:ins>
      <w:ins w:id="15" w:author="joseph powell" w:date="2013-10-09T12:29:00Z">
        <w:r w:rsidRPr="00CB7901">
          <w:rPr>
            <w:rFonts w:cs="Calibri"/>
            <w:szCs w:val="32"/>
            <w:rPrChange w:id="16" w:author="joseph powell" w:date="2013-10-09T12:30:00Z">
              <w:rPr>
                <w:rFonts w:ascii="Calibri" w:hAnsi="Calibri" w:cs="Calibri"/>
                <w:sz w:val="32"/>
                <w:szCs w:val="32"/>
              </w:rPr>
            </w:rPrChange>
          </w:rPr>
          <w:t>. To answer these queries we performed three additional analyses and included</w:t>
        </w:r>
      </w:ins>
      <w:ins w:id="17" w:author="joseph powell" w:date="2013-10-09T12:36:00Z">
        <w:r w:rsidR="00DF63E9">
          <w:rPr>
            <w:rFonts w:cs="Calibri"/>
            <w:szCs w:val="32"/>
          </w:rPr>
          <w:t xml:space="preserve"> these in relevant sections of the manuscript and supplementary material</w:t>
        </w:r>
      </w:ins>
      <w:ins w:id="18" w:author="joseph powell" w:date="2013-10-09T12:29:00Z">
        <w:r w:rsidRPr="00CB7901">
          <w:rPr>
            <w:rFonts w:cs="Calibri"/>
            <w:szCs w:val="32"/>
            <w:rPrChange w:id="19" w:author="joseph powell" w:date="2013-10-09T12:30:00Z">
              <w:rPr>
                <w:rFonts w:ascii="Calibri" w:hAnsi="Calibri" w:cs="Calibri"/>
                <w:sz w:val="32"/>
                <w:szCs w:val="32"/>
              </w:rPr>
            </w:rPrChange>
          </w:rPr>
          <w:t xml:space="preserve">. </w:t>
        </w:r>
      </w:ins>
    </w:p>
    <w:p w14:paraId="479C8467" w14:textId="56BDC2A0" w:rsidR="00CB7901" w:rsidRPr="00CB7901" w:rsidRDefault="00CB7901" w:rsidP="00DF63E9">
      <w:pPr>
        <w:widowControl w:val="0"/>
        <w:autoSpaceDE w:val="0"/>
        <w:autoSpaceDN w:val="0"/>
        <w:adjustRightInd w:val="0"/>
        <w:spacing w:after="320"/>
        <w:jc w:val="both"/>
        <w:rPr>
          <w:ins w:id="20" w:author="joseph powell" w:date="2013-10-09T12:29:00Z"/>
          <w:rFonts w:cs="Calibri"/>
          <w:szCs w:val="32"/>
          <w:rPrChange w:id="21" w:author="joseph powell" w:date="2013-10-09T12:30:00Z">
            <w:rPr>
              <w:ins w:id="22" w:author="joseph powell" w:date="2013-10-09T12:29:00Z"/>
              <w:rFonts w:ascii="Calibri" w:hAnsi="Calibri" w:cs="Calibri"/>
              <w:sz w:val="32"/>
              <w:szCs w:val="32"/>
            </w:rPr>
          </w:rPrChange>
        </w:rPr>
        <w:pPrChange w:id="23" w:author="joseph powell" w:date="2013-10-09T12:35:00Z">
          <w:pPr>
            <w:widowControl w:val="0"/>
            <w:autoSpaceDE w:val="0"/>
            <w:autoSpaceDN w:val="0"/>
            <w:adjustRightInd w:val="0"/>
            <w:spacing w:after="320"/>
          </w:pPr>
        </w:pPrChange>
      </w:pPr>
      <w:ins w:id="24" w:author="joseph powell" w:date="2013-10-09T12:29:00Z">
        <w:r w:rsidRPr="00CB7901">
          <w:rPr>
            <w:rFonts w:cs="Calibri"/>
            <w:szCs w:val="32"/>
            <w:rPrChange w:id="25" w:author="joseph powell" w:date="2013-10-09T12:30:00Z">
              <w:rPr>
                <w:rFonts w:ascii="Calibri" w:hAnsi="Calibri" w:cs="Calibri"/>
                <w:sz w:val="32"/>
                <w:szCs w:val="32"/>
              </w:rPr>
            </w:rPrChange>
          </w:rPr>
          <w:t>We believe this extra analysis has substantially improved the clarity of the manuscript and the robustness of the results.</w:t>
        </w:r>
      </w:ins>
    </w:p>
    <w:p w14:paraId="1F04A23D" w14:textId="1DA03ECD" w:rsidR="00AE6B8F" w:rsidDel="00DF63E9" w:rsidRDefault="00A60A91" w:rsidP="00DF63E9">
      <w:pPr>
        <w:jc w:val="both"/>
        <w:rPr>
          <w:del w:id="26" w:author="joseph powell" w:date="2013-10-09T12:37:00Z"/>
        </w:rPr>
        <w:pPrChange w:id="27" w:author="joseph powell" w:date="2013-10-09T12:35:00Z">
          <w:pPr/>
        </w:pPrChange>
      </w:pPr>
      <w:del w:id="28" w:author="joseph powell" w:date="2013-10-09T12:37:00Z">
        <w:r w:rsidRPr="00DF63E9" w:rsidDel="00DF63E9">
          <w:delText>Thank you for sending comments from the two reviewers of our manuscript. We were</w:delText>
        </w:r>
        <w:r w:rsidR="00AE6B8F" w:rsidRPr="00DF63E9" w:rsidDel="00DF63E9">
          <w:delText xml:space="preserve"> obviously disappointed with the decision. R</w:delText>
        </w:r>
        <w:r w:rsidRPr="00DF63E9" w:rsidDel="00DF63E9">
          <w:delText>e</w:delText>
        </w:r>
        <w:r w:rsidR="00AE6B8F" w:rsidRPr="00CB7901" w:rsidDel="00DF63E9">
          <w:rPr>
            <w:rPrChange w:id="29" w:author="joseph powell" w:date="2013-10-09T12:30:00Z">
              <w:rPr/>
            </w:rPrChange>
          </w:rPr>
          <w:delText>viewer 1 was very positive and recognized the novelty and scientific advance. R</w:delText>
        </w:r>
        <w:r w:rsidRPr="00CB7901" w:rsidDel="00DF63E9">
          <w:rPr>
            <w:rPrChange w:id="30" w:author="joseph powell" w:date="2013-10-09T12:30:00Z">
              <w:rPr/>
            </w:rPrChange>
          </w:rPr>
          <w:delText xml:space="preserve">eviewer 2 misunderstood and misrepresented </w:delText>
        </w:r>
        <w:r w:rsidR="008B3C22" w:rsidRPr="00CB7901" w:rsidDel="00DF63E9">
          <w:rPr>
            <w:rPrChange w:id="31" w:author="joseph powell" w:date="2013-10-09T12:30:00Z">
              <w:rPr/>
            </w:rPrChange>
          </w:rPr>
          <w:delText>the</w:delText>
        </w:r>
        <w:r w:rsidRPr="00CB7901" w:rsidDel="00DF63E9">
          <w:rPr>
            <w:rPrChange w:id="32" w:author="joseph powell" w:date="2013-10-09T12:30:00Z">
              <w:rPr/>
            </w:rPrChange>
          </w:rPr>
          <w:delText xml:space="preserve"> key components of our </w:delText>
        </w:r>
        <w:r w:rsidR="00AE6B8F" w:rsidRPr="00CB7901" w:rsidDel="00DF63E9">
          <w:rPr>
            <w:rPrChange w:id="33" w:author="joseph powell" w:date="2013-10-09T12:30:00Z">
              <w:rPr/>
            </w:rPrChange>
          </w:rPr>
          <w:delText xml:space="preserve">study. We note the very strong contrast </w:delText>
        </w:r>
        <w:r w:rsidR="00AE6B8F" w:rsidDel="00DF63E9">
          <w:delText>between the two sets of comments. A number of comments from Reviewer 2 are clearly based upon an opinion and not qualified or quantified by evidence. In particular, Reviewer 2 speculates that the results are analysis artifacts without suggestion how or why these could have occurred, and despite our strong empirical evidence of replication in 2 independent datasets.</w:delText>
        </w:r>
      </w:del>
    </w:p>
    <w:p w14:paraId="0FD0C7E5" w14:textId="2795FA7E" w:rsidR="00AE6B8F" w:rsidDel="00DF63E9" w:rsidRDefault="00AE6B8F" w:rsidP="00DF63E9">
      <w:pPr>
        <w:jc w:val="both"/>
        <w:rPr>
          <w:del w:id="34" w:author="joseph powell" w:date="2013-10-09T12:37:00Z"/>
        </w:rPr>
        <w:pPrChange w:id="35" w:author="joseph powell" w:date="2013-10-09T12:35:00Z">
          <w:pPr/>
        </w:pPrChange>
      </w:pPr>
    </w:p>
    <w:p w14:paraId="5791457A" w14:textId="22921FF5" w:rsidR="00A60A91" w:rsidRPr="00A60A91" w:rsidRDefault="00AE6B8F" w:rsidP="00DF63E9">
      <w:pPr>
        <w:jc w:val="both"/>
        <w:pPrChange w:id="36" w:author="joseph powell" w:date="2013-10-09T12:35:00Z">
          <w:pPr/>
        </w:pPrChange>
      </w:pPr>
      <w:del w:id="37" w:author="joseph powell" w:date="2013-10-09T12:35:00Z">
        <w:r w:rsidDel="00DF63E9">
          <w:delText>In any case, all of the comments made by the reviewers are easy to address</w:delText>
        </w:r>
        <w:r w:rsidR="002F1EAD" w:rsidDel="00DF63E9">
          <w:delText xml:space="preserve"> in a robust manner</w:delText>
        </w:r>
        <w:r w:rsidDel="00DF63E9">
          <w:delText xml:space="preserve">. </w:delText>
        </w:r>
      </w:del>
      <w:r>
        <w:t xml:space="preserve">In addition, </w:t>
      </w:r>
      <w:r w:rsidR="001F4985">
        <w:t>we</w:t>
      </w:r>
      <w:r w:rsidR="00A60A91" w:rsidRPr="00A60A91">
        <w:t xml:space="preserve"> </w:t>
      </w:r>
      <w:r>
        <w:t>can</w:t>
      </w:r>
      <w:r w:rsidR="00A60A91" w:rsidRPr="00A60A91">
        <w:t xml:space="preserve"> address the two concerns </w:t>
      </w:r>
      <w:r w:rsidR="00A60A91">
        <w:t>stated</w:t>
      </w:r>
      <w:r w:rsidR="00A60A91" w:rsidRPr="00A60A91">
        <w:t xml:space="preserve"> in your email</w:t>
      </w:r>
      <w:r w:rsidR="00A60A91">
        <w:t>.</w:t>
      </w:r>
    </w:p>
    <w:p w14:paraId="7B233661" w14:textId="77777777" w:rsidR="00A60A91" w:rsidRPr="00A60A91" w:rsidRDefault="00A60A91" w:rsidP="00DF63E9">
      <w:pPr>
        <w:jc w:val="both"/>
        <w:pPrChange w:id="38" w:author="joseph powell" w:date="2013-10-09T12:35:00Z">
          <w:pPr/>
        </w:pPrChange>
      </w:pPr>
    </w:p>
    <w:p w14:paraId="10EA1802" w14:textId="77777777" w:rsidR="00A60A91" w:rsidRPr="00A60A91" w:rsidRDefault="00A60A91" w:rsidP="00DF63E9">
      <w:pPr>
        <w:jc w:val="both"/>
        <w:pPrChange w:id="39" w:author="joseph powell" w:date="2013-10-09T12:35:00Z">
          <w:pPr/>
        </w:pPrChange>
      </w:pPr>
      <w:r w:rsidRPr="00A60A91">
        <w:t xml:space="preserve">1. Advances made by this </w:t>
      </w:r>
      <w:r>
        <w:t>study</w:t>
      </w:r>
    </w:p>
    <w:p w14:paraId="7FA7C66F" w14:textId="77777777" w:rsidR="00A60A91" w:rsidRPr="00A60A91" w:rsidRDefault="00A60A91" w:rsidP="00DF63E9">
      <w:pPr>
        <w:jc w:val="both"/>
        <w:pPrChange w:id="40" w:author="joseph powell" w:date="2013-10-09T12:35:00Z">
          <w:pPr/>
        </w:pPrChange>
      </w:pPr>
    </w:p>
    <w:p w14:paraId="334AD09B" w14:textId="77777777" w:rsidR="00066971" w:rsidRPr="00066971" w:rsidRDefault="00066971" w:rsidP="00DF63E9">
      <w:pPr>
        <w:jc w:val="both"/>
        <w:pPrChange w:id="41" w:author="joseph powell" w:date="2013-10-09T12:35:00Z">
          <w:pPr/>
        </w:pPrChange>
      </w:pPr>
      <w:r w:rsidRPr="00066971">
        <w:t>This study uses advanced</w:t>
      </w:r>
      <w:bookmarkStart w:id="42" w:name="_GoBack"/>
      <w:bookmarkEnd w:id="42"/>
      <w:r w:rsidRPr="00066971">
        <w:t xml:space="preserve"> computational methodology to answer the previously unresolved question of whether epistasis arises in human complex traits. As Reviewer 1 points out, the topic of epistasis is of considerable significance to the field of complex traits in humans and in other species. It has important implications for evolutionary theory, for the theory of the resemblance between relatives and for applications such as trait prediction in artificial selection program and for human disease. Despite numerous highly cited reviews debating its importance over the past decade, statistical and computational limitations have made it impossible to search for epistasis empirically. Reviewer 2 correctly states that epistasis has already been shown (as do we in the manuscript), but the crucial difference is that when epistasis has been previously reported it has been in model organisms (e.g. yeast, chickens, mice) where genetic variation is generated artificially (e.g. through gene knockout studies or extreme selective breeding). This is largely irrelevant to the topic of our study, and the presentation of credible empirical evidence for epistasis influencing human complex traits is conspicuously absent from the literature.</w:t>
      </w:r>
    </w:p>
    <w:p w14:paraId="47AE1DED" w14:textId="77777777" w:rsidR="00066971" w:rsidRPr="00A60A91" w:rsidRDefault="00066971" w:rsidP="00DF63E9">
      <w:pPr>
        <w:jc w:val="both"/>
        <w:pPrChange w:id="43" w:author="joseph powell" w:date="2013-10-09T12:35:00Z">
          <w:pPr/>
        </w:pPrChange>
      </w:pPr>
    </w:p>
    <w:p w14:paraId="11DBFB25" w14:textId="77777777" w:rsidR="00A60A91" w:rsidRPr="00A60A91" w:rsidRDefault="00A60A91" w:rsidP="00DF63E9">
      <w:pPr>
        <w:jc w:val="both"/>
        <w:pPrChange w:id="44" w:author="joseph powell" w:date="2013-10-09T12:35:00Z">
          <w:pPr/>
        </w:pPrChange>
      </w:pPr>
      <w:r w:rsidRPr="00A60A91">
        <w:t>2. Statistical robustness    </w:t>
      </w:r>
    </w:p>
    <w:p w14:paraId="3F3E7543" w14:textId="77777777" w:rsidR="00A60A91" w:rsidRPr="00A60A91" w:rsidRDefault="00A60A91" w:rsidP="00DF63E9">
      <w:pPr>
        <w:jc w:val="both"/>
        <w:pPrChange w:id="45" w:author="joseph powell" w:date="2013-10-09T12:35:00Z">
          <w:pPr/>
        </w:pPrChange>
      </w:pPr>
    </w:p>
    <w:p w14:paraId="5A25555E" w14:textId="77777777" w:rsidR="00A60A91" w:rsidRPr="00A60A91" w:rsidRDefault="007B1BA4" w:rsidP="00DF63E9">
      <w:pPr>
        <w:jc w:val="both"/>
        <w:pPrChange w:id="46" w:author="joseph powell" w:date="2013-10-09T12:35:00Z">
          <w:pPr/>
        </w:pPrChange>
      </w:pPr>
      <w:r>
        <w:t>We were surprised that R</w:t>
      </w:r>
      <w:r w:rsidR="00A60A91" w:rsidRPr="00A60A91">
        <w:t>eviewer 2 raised concerns about the statistical robustness of our analysis without specifying where any errors may have arisen.</w:t>
      </w:r>
      <w:r w:rsidR="00A60A91">
        <w:t xml:space="preserve"> We believe that statistical robustness is of the utmost importance, particularly when dealing with such a difficult problem, hence t</w:t>
      </w:r>
      <w:r w:rsidR="00A60A91" w:rsidRPr="00A60A91">
        <w:t xml:space="preserve">he emphasis of the manuscript was placed on the epistatic interactions that showed replication in two independent datasets, and this is the </w:t>
      </w:r>
      <w:proofErr w:type="gramStart"/>
      <w:r w:rsidR="00A60A91" w:rsidRPr="00A60A91">
        <w:t>gold-standard</w:t>
      </w:r>
      <w:proofErr w:type="gramEnd"/>
      <w:r w:rsidR="00A60A91" w:rsidRPr="00A60A91">
        <w:t xml:space="preserve"> for any statistical inference. The high degree of replication and concordance between discovery and replication populations reflects the robustness and highly conservative nature of the statistical methods we have used.  </w:t>
      </w:r>
    </w:p>
    <w:p w14:paraId="6548E2AB" w14:textId="77777777" w:rsidR="00A60A91" w:rsidRPr="00A60A91" w:rsidRDefault="00A60A91" w:rsidP="00DF63E9">
      <w:pPr>
        <w:jc w:val="both"/>
        <w:pPrChange w:id="47" w:author="joseph powell" w:date="2013-10-09T12:35:00Z">
          <w:pPr/>
        </w:pPrChange>
      </w:pPr>
    </w:p>
    <w:p w14:paraId="382CAD10" w14:textId="78BCD5A0" w:rsidR="00A60A91" w:rsidRPr="00A60A91" w:rsidRDefault="008F13F7" w:rsidP="00DF63E9">
      <w:pPr>
        <w:jc w:val="both"/>
        <w:pPrChange w:id="48" w:author="joseph powell" w:date="2013-10-09T12:35:00Z">
          <w:pPr/>
        </w:pPrChange>
      </w:pPr>
      <w:r>
        <w:t>S</w:t>
      </w:r>
      <w:r w:rsidR="00A60A91" w:rsidRPr="00A60A91">
        <w:t xml:space="preserve">ince receiving the reviewer comments we have performed </w:t>
      </w:r>
      <w:r w:rsidR="00F71733">
        <w:t>three</w:t>
      </w:r>
      <w:r w:rsidR="00A60A91" w:rsidRPr="00A60A91">
        <w:t xml:space="preserve"> further </w:t>
      </w:r>
      <w:r w:rsidR="00F71733">
        <w:t xml:space="preserve">extensive </w:t>
      </w:r>
      <w:r w:rsidR="00A60A91" w:rsidRPr="00A60A91">
        <w:t xml:space="preserve">analyses to </w:t>
      </w:r>
      <w:r w:rsidR="003E1C81">
        <w:t>demonstrate</w:t>
      </w:r>
      <w:r w:rsidR="00A60A91" w:rsidRPr="00A60A91">
        <w:t xml:space="preserve"> the statistical robustness of these results. First, we calculated the type 1 e</w:t>
      </w:r>
      <w:r w:rsidR="00F71733">
        <w:t>rror rate of the discovery stage. S</w:t>
      </w:r>
      <w:r w:rsidR="00A60A91" w:rsidRPr="00A60A91">
        <w:t>econd</w:t>
      </w:r>
      <w:r w:rsidR="00F71733">
        <w:t>,</w:t>
      </w:r>
      <w:r w:rsidR="00A60A91" w:rsidRPr="00A60A91">
        <w:t xml:space="preserve"> we quantified the similarity of patterns of epistasis between independent datasets.</w:t>
      </w:r>
      <w:r w:rsidR="00F71733">
        <w:t xml:space="preserve"> Third, we performed simulations that demonstrate that replication of epistasis in independent datasets is statistically disadvantaged compared to replication of additive effects.</w:t>
      </w:r>
      <w:r w:rsidR="00A60A91" w:rsidRPr="00A60A91">
        <w:t xml:space="preserve"> </w:t>
      </w:r>
      <w:r w:rsidR="00F71733">
        <w:t>All three</w:t>
      </w:r>
      <w:r w:rsidR="00A60A91" w:rsidRPr="00A60A91">
        <w:t xml:space="preserve"> of these additional analyses provide further strong support for our results, and we believe </w:t>
      </w:r>
      <w:r w:rsidR="001830AE">
        <w:t>that our study</w:t>
      </w:r>
      <w:r w:rsidR="00A60A91" w:rsidRPr="00A60A91">
        <w:t xml:space="preserve"> has been </w:t>
      </w:r>
      <w:r w:rsidR="001830AE">
        <w:t>strengthened further</w:t>
      </w:r>
      <w:r w:rsidR="00A60A91" w:rsidRPr="00A60A91">
        <w:t xml:space="preserve"> through their inclusion. In addition we have sought to clarify sections of the manuscript that may have le</w:t>
      </w:r>
      <w:r>
        <w:t>d to any confusion regarding the methods used or the statistical inferences drawn</w:t>
      </w:r>
      <w:r w:rsidR="00A60A91" w:rsidRPr="00A60A91">
        <w:t>. </w:t>
      </w:r>
      <w:r w:rsidR="00F71733">
        <w:t xml:space="preserve">In doing so, large sections have been completely rewritten. </w:t>
      </w:r>
    </w:p>
    <w:p w14:paraId="24F80AB8" w14:textId="77777777" w:rsidR="00A60A91" w:rsidRPr="00A60A91" w:rsidRDefault="00A60A91" w:rsidP="00DF63E9">
      <w:pPr>
        <w:jc w:val="both"/>
        <w:pPrChange w:id="49" w:author="joseph powell" w:date="2013-10-09T12:35:00Z">
          <w:pPr/>
        </w:pPrChange>
      </w:pPr>
    </w:p>
    <w:p w14:paraId="5ABFE865" w14:textId="66AF6B09" w:rsidR="00A60A91" w:rsidRPr="00A60A91" w:rsidDel="00FF3411" w:rsidRDefault="00A60A91" w:rsidP="00DF63E9">
      <w:pPr>
        <w:jc w:val="both"/>
        <w:rPr>
          <w:del w:id="50" w:author="joseph powell" w:date="2013-10-09T12:27:00Z"/>
        </w:rPr>
        <w:pPrChange w:id="51" w:author="joseph powell" w:date="2013-10-09T12:35:00Z">
          <w:pPr/>
        </w:pPrChange>
      </w:pPr>
      <w:del w:id="52" w:author="joseph powell" w:date="2013-10-09T12:27:00Z">
        <w:r w:rsidRPr="00A60A91" w:rsidDel="00FF3411">
          <w:delText>Attached is a</w:delText>
        </w:r>
        <w:r w:rsidR="001830AE" w:rsidDel="00FF3411">
          <w:delText xml:space="preserve"> fully</w:delText>
        </w:r>
        <w:r w:rsidRPr="00A60A91" w:rsidDel="00FF3411">
          <w:delText xml:space="preserve"> revised version of the manuscript and a</w:delText>
        </w:r>
        <w:r w:rsidR="001830AE" w:rsidDel="00FF3411">
          <w:delText xml:space="preserve"> detailed</w:delText>
        </w:r>
        <w:r w:rsidRPr="00A60A91" w:rsidDel="00FF3411">
          <w:delText xml:space="preserve"> point-by-point response to the reviewers</w:delText>
        </w:r>
        <w:r w:rsidR="002963B2" w:rsidDel="00FF3411">
          <w:delText>’</w:delText>
        </w:r>
        <w:r w:rsidRPr="00A60A91" w:rsidDel="00FF3411">
          <w:delText xml:space="preserve"> comments. We would be grateful if you would consider sending these to the reviewers</w:delText>
        </w:r>
        <w:r w:rsidR="001830AE" w:rsidDel="00FF3411">
          <w:delText xml:space="preserve"> (and/or to other reviewers) for further consideration.</w:delText>
        </w:r>
      </w:del>
    </w:p>
    <w:p w14:paraId="0F434356" w14:textId="77777777" w:rsidR="00A60A91" w:rsidRPr="00A60A91" w:rsidRDefault="00A60A91" w:rsidP="00DF63E9">
      <w:pPr>
        <w:jc w:val="both"/>
        <w:pPrChange w:id="53" w:author="joseph powell" w:date="2013-10-09T12:35:00Z">
          <w:pPr/>
        </w:pPrChange>
      </w:pPr>
    </w:p>
    <w:p w14:paraId="227AE926" w14:textId="77777777" w:rsidR="00A60A91" w:rsidRPr="00A60A91" w:rsidRDefault="00A60A91" w:rsidP="00DF63E9">
      <w:pPr>
        <w:jc w:val="both"/>
        <w:pPrChange w:id="54" w:author="joseph powell" w:date="2013-10-09T12:35:00Z">
          <w:pPr/>
        </w:pPrChange>
      </w:pPr>
      <w:r w:rsidRPr="00A60A91">
        <w:t>Kind regards,</w:t>
      </w:r>
    </w:p>
    <w:p w14:paraId="604F2567" w14:textId="77777777" w:rsidR="00472BDB" w:rsidRDefault="00472BDB" w:rsidP="00DF63E9">
      <w:pPr>
        <w:jc w:val="both"/>
        <w:pPrChange w:id="55" w:author="joseph powell" w:date="2013-10-09T12:35:00Z">
          <w:pPr/>
        </w:pPrChange>
      </w:pPr>
    </w:p>
    <w:p w14:paraId="575ACF03" w14:textId="2A6DFB2D" w:rsidR="001830AE" w:rsidRPr="00A60A91" w:rsidRDefault="001830AE" w:rsidP="00DF63E9">
      <w:pPr>
        <w:jc w:val="both"/>
        <w:pPrChange w:id="56" w:author="joseph powell" w:date="2013-10-09T12:35:00Z">
          <w:pPr/>
        </w:pPrChange>
      </w:pPr>
      <w:r>
        <w:t>Peter Visscher and Gib</w:t>
      </w:r>
      <w:r w:rsidR="005B1D6E">
        <w:t>ran</w:t>
      </w:r>
      <w:r>
        <w:t xml:space="preserve"> Hemani, on behalf of all authors</w:t>
      </w:r>
    </w:p>
    <w:sectPr w:rsidR="001830AE" w:rsidRPr="00A60A91" w:rsidSect="00A60A9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A91"/>
    <w:rsid w:val="00066971"/>
    <w:rsid w:val="000A4650"/>
    <w:rsid w:val="000F3548"/>
    <w:rsid w:val="001830AE"/>
    <w:rsid w:val="001F4985"/>
    <w:rsid w:val="002963B2"/>
    <w:rsid w:val="002F1EAD"/>
    <w:rsid w:val="00372830"/>
    <w:rsid w:val="003E1C81"/>
    <w:rsid w:val="00472BDB"/>
    <w:rsid w:val="00537745"/>
    <w:rsid w:val="005B1D6E"/>
    <w:rsid w:val="005E6440"/>
    <w:rsid w:val="0077298D"/>
    <w:rsid w:val="007B1BA4"/>
    <w:rsid w:val="008B3C22"/>
    <w:rsid w:val="008F13F7"/>
    <w:rsid w:val="009F534A"/>
    <w:rsid w:val="00A60A91"/>
    <w:rsid w:val="00A64BA1"/>
    <w:rsid w:val="00AE6B8F"/>
    <w:rsid w:val="00BB5178"/>
    <w:rsid w:val="00C94399"/>
    <w:rsid w:val="00CB7901"/>
    <w:rsid w:val="00DF63E9"/>
    <w:rsid w:val="00F71733"/>
    <w:rsid w:val="00FB6286"/>
    <w:rsid w:val="00FD7BB8"/>
    <w:rsid w:val="00FF3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6F37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4399"/>
    <w:rPr>
      <w:sz w:val="18"/>
      <w:szCs w:val="18"/>
    </w:rPr>
  </w:style>
  <w:style w:type="paragraph" w:styleId="CommentText">
    <w:name w:val="annotation text"/>
    <w:basedOn w:val="Normal"/>
    <w:link w:val="CommentTextChar"/>
    <w:uiPriority w:val="99"/>
    <w:semiHidden/>
    <w:unhideWhenUsed/>
    <w:rsid w:val="00C94399"/>
  </w:style>
  <w:style w:type="character" w:customStyle="1" w:styleId="CommentTextChar">
    <w:name w:val="Comment Text Char"/>
    <w:basedOn w:val="DefaultParagraphFont"/>
    <w:link w:val="CommentText"/>
    <w:uiPriority w:val="99"/>
    <w:semiHidden/>
    <w:rsid w:val="00C94399"/>
  </w:style>
  <w:style w:type="paragraph" w:styleId="CommentSubject">
    <w:name w:val="annotation subject"/>
    <w:basedOn w:val="CommentText"/>
    <w:next w:val="CommentText"/>
    <w:link w:val="CommentSubjectChar"/>
    <w:uiPriority w:val="99"/>
    <w:semiHidden/>
    <w:unhideWhenUsed/>
    <w:rsid w:val="00C94399"/>
    <w:rPr>
      <w:b/>
      <w:bCs/>
      <w:sz w:val="20"/>
      <w:szCs w:val="20"/>
    </w:rPr>
  </w:style>
  <w:style w:type="character" w:customStyle="1" w:styleId="CommentSubjectChar">
    <w:name w:val="Comment Subject Char"/>
    <w:basedOn w:val="CommentTextChar"/>
    <w:link w:val="CommentSubject"/>
    <w:uiPriority w:val="99"/>
    <w:semiHidden/>
    <w:rsid w:val="00C94399"/>
    <w:rPr>
      <w:b/>
      <w:bCs/>
      <w:sz w:val="20"/>
      <w:szCs w:val="20"/>
    </w:rPr>
  </w:style>
  <w:style w:type="paragraph" w:styleId="BalloonText">
    <w:name w:val="Balloon Text"/>
    <w:basedOn w:val="Normal"/>
    <w:link w:val="BalloonTextChar"/>
    <w:uiPriority w:val="99"/>
    <w:semiHidden/>
    <w:unhideWhenUsed/>
    <w:rsid w:val="00C943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39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4399"/>
    <w:rPr>
      <w:sz w:val="18"/>
      <w:szCs w:val="18"/>
    </w:rPr>
  </w:style>
  <w:style w:type="paragraph" w:styleId="CommentText">
    <w:name w:val="annotation text"/>
    <w:basedOn w:val="Normal"/>
    <w:link w:val="CommentTextChar"/>
    <w:uiPriority w:val="99"/>
    <w:semiHidden/>
    <w:unhideWhenUsed/>
    <w:rsid w:val="00C94399"/>
  </w:style>
  <w:style w:type="character" w:customStyle="1" w:styleId="CommentTextChar">
    <w:name w:val="Comment Text Char"/>
    <w:basedOn w:val="DefaultParagraphFont"/>
    <w:link w:val="CommentText"/>
    <w:uiPriority w:val="99"/>
    <w:semiHidden/>
    <w:rsid w:val="00C94399"/>
  </w:style>
  <w:style w:type="paragraph" w:styleId="CommentSubject">
    <w:name w:val="annotation subject"/>
    <w:basedOn w:val="CommentText"/>
    <w:next w:val="CommentText"/>
    <w:link w:val="CommentSubjectChar"/>
    <w:uiPriority w:val="99"/>
    <w:semiHidden/>
    <w:unhideWhenUsed/>
    <w:rsid w:val="00C94399"/>
    <w:rPr>
      <w:b/>
      <w:bCs/>
      <w:sz w:val="20"/>
      <w:szCs w:val="20"/>
    </w:rPr>
  </w:style>
  <w:style w:type="character" w:customStyle="1" w:styleId="CommentSubjectChar">
    <w:name w:val="Comment Subject Char"/>
    <w:basedOn w:val="CommentTextChar"/>
    <w:link w:val="CommentSubject"/>
    <w:uiPriority w:val="99"/>
    <w:semiHidden/>
    <w:rsid w:val="00C94399"/>
    <w:rPr>
      <w:b/>
      <w:bCs/>
      <w:sz w:val="20"/>
      <w:szCs w:val="20"/>
    </w:rPr>
  </w:style>
  <w:style w:type="paragraph" w:styleId="BalloonText">
    <w:name w:val="Balloon Text"/>
    <w:basedOn w:val="Normal"/>
    <w:link w:val="BalloonTextChar"/>
    <w:uiPriority w:val="99"/>
    <w:semiHidden/>
    <w:unhideWhenUsed/>
    <w:rsid w:val="00C943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39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693</Words>
  <Characters>3956</Characters>
  <Application>Microsoft Macintosh Word</Application>
  <DocSecurity>0</DocSecurity>
  <Lines>32</Lines>
  <Paragraphs>9</Paragraphs>
  <ScaleCrop>false</ScaleCrop>
  <Company>UQDI</Company>
  <LinksUpToDate>false</LinksUpToDate>
  <CharactersWithSpaces>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joseph powell</cp:lastModifiedBy>
  <cp:revision>3</cp:revision>
  <dcterms:created xsi:type="dcterms:W3CDTF">2013-10-09T02:15:00Z</dcterms:created>
  <dcterms:modified xsi:type="dcterms:W3CDTF">2013-10-09T02:37:00Z</dcterms:modified>
</cp:coreProperties>
</file>