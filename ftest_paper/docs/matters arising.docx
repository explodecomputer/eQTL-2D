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6515E" w14:textId="77777777" w:rsidR="00725672" w:rsidRDefault="00725672" w:rsidP="00725672">
      <w:pPr>
        <w:rPr>
          <w:rFonts w:ascii="Times New Roman" w:hAnsi="Times New Roman"/>
        </w:rPr>
      </w:pPr>
    </w:p>
    <w:p w14:paraId="31BE4F30" w14:textId="476252C9" w:rsidR="00C5195D" w:rsidRDefault="00EE1D21" w:rsidP="00725672">
      <w:pPr>
        <w:pStyle w:val="Title"/>
      </w:pPr>
      <w:r>
        <w:t>Testing for genetic interactions with imperfect information about additive causal effects</w:t>
      </w:r>
    </w:p>
    <w:p w14:paraId="197CF3DE" w14:textId="108A77E1" w:rsidR="0087352A" w:rsidRDefault="0087352A" w:rsidP="00574337">
      <w:pPr>
        <w:pStyle w:val="BodyText"/>
      </w:pPr>
      <w:bookmarkStart w:id="0" w:name="abstract"/>
      <w:r w:rsidRPr="0087352A">
        <w:t>Gibran Hemani</w:t>
      </w:r>
      <w:r>
        <w:rPr>
          <w:vertAlign w:val="superscript"/>
        </w:rPr>
        <w:t>1,</w:t>
      </w:r>
      <w:r w:rsidRPr="0087352A">
        <w:t>*, Joseph E. Powell</w:t>
      </w:r>
      <w:r>
        <w:rPr>
          <w:vertAlign w:val="superscript"/>
        </w:rPr>
        <w:t>2,3,</w:t>
      </w:r>
      <w:r w:rsidRPr="0087352A">
        <w:t xml:space="preserve">*, </w:t>
      </w:r>
      <w:proofErr w:type="spellStart"/>
      <w:r w:rsidRPr="0087352A">
        <w:t>Huanwei</w:t>
      </w:r>
      <w:proofErr w:type="spellEnd"/>
      <w:r w:rsidRPr="0087352A">
        <w:t xml:space="preserve"> Wang</w:t>
      </w:r>
      <w:r>
        <w:rPr>
          <w:vertAlign w:val="superscript"/>
        </w:rPr>
        <w:t>4</w:t>
      </w:r>
      <w:r w:rsidRPr="0087352A">
        <w:t xml:space="preserve">, Konstantin </w:t>
      </w:r>
      <w:proofErr w:type="spellStart"/>
      <w:r w:rsidRPr="0087352A">
        <w:t>Shakhbazov</w:t>
      </w:r>
      <w:proofErr w:type="spellEnd"/>
      <w:r w:rsidRPr="0087352A">
        <w:t>, Harm-Jan Westra</w:t>
      </w:r>
      <w:r>
        <w:rPr>
          <w:vertAlign w:val="superscript"/>
        </w:rPr>
        <w:t>5</w:t>
      </w:r>
      <w:r w:rsidRPr="0087352A">
        <w:t xml:space="preserve">, </w:t>
      </w:r>
      <w:proofErr w:type="spellStart"/>
      <w:r w:rsidRPr="0087352A">
        <w:t>Tonu</w:t>
      </w:r>
      <w:proofErr w:type="spellEnd"/>
      <w:r w:rsidRPr="0087352A">
        <w:t xml:space="preserve"> Esko</w:t>
      </w:r>
      <w:r>
        <w:rPr>
          <w:vertAlign w:val="superscript"/>
        </w:rPr>
        <w:t>6,7,8</w:t>
      </w:r>
      <w:r w:rsidRPr="0087352A">
        <w:t>, Anjali K. Henders</w:t>
      </w:r>
      <w:r w:rsidR="00795585">
        <w:rPr>
          <w:vertAlign w:val="superscript"/>
        </w:rPr>
        <w:t>4</w:t>
      </w:r>
      <w:r w:rsidRPr="0087352A">
        <w:t>, Allan F. McRae</w:t>
      </w:r>
      <w:r>
        <w:rPr>
          <w:vertAlign w:val="superscript"/>
        </w:rPr>
        <w:t>4</w:t>
      </w:r>
      <w:r w:rsidRPr="0087352A">
        <w:t>, Nicholas G. Martin</w:t>
      </w:r>
      <w:r>
        <w:rPr>
          <w:vertAlign w:val="superscript"/>
        </w:rPr>
        <w:t>9</w:t>
      </w:r>
      <w:r w:rsidRPr="0087352A">
        <w:t>, Andres Metspalu</w:t>
      </w:r>
      <w:r>
        <w:rPr>
          <w:vertAlign w:val="superscript"/>
        </w:rPr>
        <w:t>6</w:t>
      </w:r>
      <w:r w:rsidRPr="0087352A">
        <w:t>, Lude Franke</w:t>
      </w:r>
      <w:r>
        <w:rPr>
          <w:vertAlign w:val="superscript"/>
        </w:rPr>
        <w:t>5</w:t>
      </w:r>
      <w:r w:rsidRPr="0087352A">
        <w:t>, Grant W. Montgomery</w:t>
      </w:r>
      <w:r w:rsidR="00B20FDA">
        <w:rPr>
          <w:vertAlign w:val="superscript"/>
        </w:rPr>
        <w:t>4</w:t>
      </w:r>
      <w:r w:rsidRPr="0087352A">
        <w:t>, Michael E. Goddard</w:t>
      </w:r>
      <w:r>
        <w:rPr>
          <w:vertAlign w:val="superscript"/>
        </w:rPr>
        <w:t>10</w:t>
      </w:r>
      <w:r w:rsidRPr="0087352A">
        <w:t>, Greg Gibson</w:t>
      </w:r>
      <w:r>
        <w:rPr>
          <w:vertAlign w:val="superscript"/>
        </w:rPr>
        <w:t>1</w:t>
      </w:r>
      <w:r w:rsidR="00EF37ED">
        <w:rPr>
          <w:vertAlign w:val="superscript"/>
        </w:rPr>
        <w:t>1</w:t>
      </w:r>
      <w:r w:rsidRPr="0087352A">
        <w:t>, Jian Yang</w:t>
      </w:r>
      <w:r>
        <w:rPr>
          <w:vertAlign w:val="superscript"/>
        </w:rPr>
        <w:t>4</w:t>
      </w:r>
      <w:r w:rsidR="00EF37ED">
        <w:rPr>
          <w:vertAlign w:val="superscript"/>
        </w:rPr>
        <w:t>,*</w:t>
      </w:r>
      <w:r w:rsidRPr="0087352A">
        <w:t>, Peter M. Visscher</w:t>
      </w:r>
      <w:r w:rsidRPr="005727FA">
        <w:rPr>
          <w:vertAlign w:val="superscript"/>
        </w:rPr>
        <w:t>4</w:t>
      </w:r>
      <w:r w:rsidR="00EF37ED">
        <w:rPr>
          <w:vertAlign w:val="superscript"/>
        </w:rPr>
        <w:t>,*</w:t>
      </w:r>
    </w:p>
    <w:p w14:paraId="3C125CBF" w14:textId="77777777" w:rsidR="00751145" w:rsidRDefault="00751145" w:rsidP="00574337">
      <w:pPr>
        <w:pStyle w:val="BodyText"/>
      </w:pPr>
      <w:r>
        <w:t>Affiliations:</w:t>
      </w:r>
    </w:p>
    <w:p w14:paraId="58730100" w14:textId="47662065" w:rsidR="0087352A" w:rsidRPr="005727FA" w:rsidRDefault="00751145" w:rsidP="0087352A">
      <w:pPr>
        <w:pStyle w:val="BodyText"/>
        <w:numPr>
          <w:ilvl w:val="0"/>
          <w:numId w:val="2"/>
        </w:numPr>
      </w:pPr>
      <w:r>
        <w:t>MRC Integrative Epidemiology Unit at the University of Bristol, Oakfield House, Oakfield Grove, Bristol, UK. BS8 2BN.</w:t>
      </w:r>
    </w:p>
    <w:p w14:paraId="79DC560A" w14:textId="77777777" w:rsidR="0087352A" w:rsidRPr="0087352A" w:rsidRDefault="0087352A" w:rsidP="0087352A">
      <w:pPr>
        <w:pStyle w:val="BodyText"/>
        <w:numPr>
          <w:ilvl w:val="0"/>
          <w:numId w:val="2"/>
        </w:numPr>
        <w:rPr>
          <w:lang w:val="en-GB"/>
        </w:rPr>
      </w:pPr>
      <w:r w:rsidRPr="005727FA">
        <w:rPr>
          <w:lang w:val="en-GB"/>
        </w:rPr>
        <w:t>UNSW Cellular Genomics Futures Institute, School of Medical Sciences, University of New South Wales, Sydney, NSW, Australia</w:t>
      </w:r>
    </w:p>
    <w:p w14:paraId="7A1931F1" w14:textId="745626FF" w:rsidR="0087352A" w:rsidRPr="005727FA" w:rsidRDefault="0087352A" w:rsidP="0087352A">
      <w:pPr>
        <w:pStyle w:val="BodyText"/>
        <w:numPr>
          <w:ilvl w:val="0"/>
          <w:numId w:val="2"/>
        </w:numPr>
        <w:rPr>
          <w:lang w:val="en-GB"/>
        </w:rPr>
      </w:pPr>
      <w:proofErr w:type="spellStart"/>
      <w:r w:rsidRPr="005727FA">
        <w:rPr>
          <w:lang w:val="en-GB"/>
        </w:rPr>
        <w:t>Garvan</w:t>
      </w:r>
      <w:proofErr w:type="spellEnd"/>
      <w:r w:rsidRPr="005727FA">
        <w:rPr>
          <w:lang w:val="en-GB"/>
        </w:rPr>
        <w:t xml:space="preserve">-Weizmann Centre for Cellular Genomics, </w:t>
      </w:r>
      <w:proofErr w:type="spellStart"/>
      <w:r w:rsidRPr="005727FA">
        <w:rPr>
          <w:lang w:val="en-GB"/>
        </w:rPr>
        <w:t>Garvan</w:t>
      </w:r>
      <w:proofErr w:type="spellEnd"/>
      <w:r w:rsidRPr="005727FA">
        <w:rPr>
          <w:lang w:val="en-GB"/>
        </w:rPr>
        <w:t xml:space="preserve"> Institute of Medical Research, Sydney, NSW, Australia</w:t>
      </w:r>
    </w:p>
    <w:p w14:paraId="16A4D072" w14:textId="77777777" w:rsidR="0087352A" w:rsidRPr="0087352A" w:rsidRDefault="0087352A" w:rsidP="0087352A">
      <w:pPr>
        <w:pStyle w:val="BodyText"/>
        <w:numPr>
          <w:ilvl w:val="0"/>
          <w:numId w:val="2"/>
        </w:numPr>
        <w:rPr>
          <w:lang w:val="en-GB"/>
        </w:rPr>
      </w:pPr>
      <w:r w:rsidRPr="005F523C">
        <w:rPr>
          <w:lang w:val="en-GB"/>
        </w:rPr>
        <w:t>Institute for Molecular Bioscience, University of Queensland, Brisbane, Australia</w:t>
      </w:r>
    </w:p>
    <w:p w14:paraId="2F31A6AE" w14:textId="77777777" w:rsidR="0087352A" w:rsidRDefault="0087352A" w:rsidP="0087352A">
      <w:pPr>
        <w:pStyle w:val="BodyText"/>
        <w:numPr>
          <w:ilvl w:val="0"/>
          <w:numId w:val="2"/>
        </w:numPr>
        <w:rPr>
          <w:lang w:val="en-GB"/>
        </w:rPr>
      </w:pPr>
      <w:r w:rsidRPr="0087352A">
        <w:rPr>
          <w:lang w:val="en-GB"/>
        </w:rPr>
        <w:t xml:space="preserve">Department of Genetics, University Medical </w:t>
      </w:r>
      <w:proofErr w:type="spellStart"/>
      <w:r w:rsidRPr="0087352A">
        <w:rPr>
          <w:lang w:val="en-GB"/>
        </w:rPr>
        <w:t>Center</w:t>
      </w:r>
      <w:proofErr w:type="spellEnd"/>
      <w:r w:rsidRPr="0087352A">
        <w:rPr>
          <w:lang w:val="en-GB"/>
        </w:rPr>
        <w:t xml:space="preserve"> Groningen, University of Groningen, </w:t>
      </w:r>
      <w:proofErr w:type="spellStart"/>
      <w:r w:rsidRPr="0087352A">
        <w:rPr>
          <w:lang w:val="en-GB"/>
        </w:rPr>
        <w:t>Hanzeplein</w:t>
      </w:r>
      <w:proofErr w:type="spellEnd"/>
      <w:r w:rsidRPr="0087352A">
        <w:rPr>
          <w:lang w:val="en-GB"/>
        </w:rPr>
        <w:t xml:space="preserve"> 1, 9700 RB Groningen, The Netherlands.</w:t>
      </w:r>
    </w:p>
    <w:p w14:paraId="7FDB3597" w14:textId="77777777" w:rsidR="0087352A" w:rsidRDefault="0087352A" w:rsidP="0087352A">
      <w:pPr>
        <w:pStyle w:val="BodyText"/>
        <w:numPr>
          <w:ilvl w:val="0"/>
          <w:numId w:val="2"/>
        </w:numPr>
        <w:rPr>
          <w:lang w:val="en-GB"/>
        </w:rPr>
      </w:pPr>
      <w:r w:rsidRPr="0087352A">
        <w:rPr>
          <w:lang w:val="en-GB"/>
        </w:rPr>
        <w:t xml:space="preserve">Estonian Genome </w:t>
      </w:r>
      <w:proofErr w:type="spellStart"/>
      <w:r w:rsidRPr="0087352A">
        <w:rPr>
          <w:lang w:val="en-GB"/>
        </w:rPr>
        <w:t>Center</w:t>
      </w:r>
      <w:proofErr w:type="spellEnd"/>
      <w:r w:rsidRPr="0087352A">
        <w:rPr>
          <w:lang w:val="en-GB"/>
        </w:rPr>
        <w:t>, University of Tartu, Tartu 51010, Estonia</w:t>
      </w:r>
    </w:p>
    <w:p w14:paraId="3584E5AC" w14:textId="77777777" w:rsidR="0087352A" w:rsidRDefault="0087352A" w:rsidP="0087352A">
      <w:pPr>
        <w:pStyle w:val="BodyText"/>
        <w:numPr>
          <w:ilvl w:val="0"/>
          <w:numId w:val="2"/>
        </w:numPr>
        <w:rPr>
          <w:lang w:val="en-GB"/>
        </w:rPr>
      </w:pPr>
      <w:r w:rsidRPr="0087352A">
        <w:rPr>
          <w:lang w:val="en-GB"/>
        </w:rPr>
        <w:t>Medical and Population Genetics, Broad Institute, Cambridge, Massachusetts 02142, USA</w:t>
      </w:r>
    </w:p>
    <w:p w14:paraId="4A23A1ED" w14:textId="77777777" w:rsidR="0087352A" w:rsidRDefault="0087352A" w:rsidP="0087352A">
      <w:pPr>
        <w:pStyle w:val="BodyText"/>
        <w:numPr>
          <w:ilvl w:val="0"/>
          <w:numId w:val="2"/>
        </w:numPr>
        <w:rPr>
          <w:lang w:val="en-GB"/>
        </w:rPr>
      </w:pPr>
      <w:r w:rsidRPr="0087352A">
        <w:rPr>
          <w:lang w:val="en-GB"/>
        </w:rPr>
        <w:t>Divisions of Endocrinology, Children's Hospital, Boston, Massachusetts 02115, USA.</w:t>
      </w:r>
    </w:p>
    <w:p w14:paraId="6901F4AA" w14:textId="4D1B2DC3" w:rsidR="0087352A" w:rsidRDefault="0087352A" w:rsidP="0087352A">
      <w:pPr>
        <w:pStyle w:val="BodyText"/>
        <w:numPr>
          <w:ilvl w:val="0"/>
          <w:numId w:val="2"/>
        </w:numPr>
        <w:rPr>
          <w:lang w:val="en-GB"/>
        </w:rPr>
      </w:pPr>
      <w:r w:rsidRPr="0087352A">
        <w:rPr>
          <w:lang w:val="en-GB"/>
        </w:rPr>
        <w:t>Queensland Institute of Medical Research, Brisbane, Queensland 4006, Australia.</w:t>
      </w:r>
    </w:p>
    <w:p w14:paraId="26B77CEA" w14:textId="6D5AD6B9" w:rsidR="00EF37ED" w:rsidRDefault="00EF37ED" w:rsidP="0087352A">
      <w:pPr>
        <w:pStyle w:val="BodyText"/>
        <w:numPr>
          <w:ilvl w:val="0"/>
          <w:numId w:val="2"/>
        </w:numPr>
        <w:rPr>
          <w:lang w:val="en-GB"/>
        </w:rPr>
      </w:pPr>
      <w:r w:rsidRPr="00EF37ED">
        <w:rPr>
          <w:lang w:val="en-GB"/>
        </w:rPr>
        <w:t>Faculty of Veterinary and Agricultural Science, University of</w:t>
      </w:r>
      <w:r>
        <w:rPr>
          <w:lang w:val="en-GB"/>
        </w:rPr>
        <w:t xml:space="preserve"> </w:t>
      </w:r>
      <w:r w:rsidRPr="00EF37ED">
        <w:rPr>
          <w:lang w:val="en-GB"/>
        </w:rPr>
        <w:t>Melbourne, Melbourne 3052 VIC, Australia</w:t>
      </w:r>
    </w:p>
    <w:p w14:paraId="288C5850" w14:textId="660DE072" w:rsidR="0087352A" w:rsidRPr="0087352A" w:rsidRDefault="0087352A" w:rsidP="0087352A">
      <w:pPr>
        <w:pStyle w:val="BodyText"/>
        <w:numPr>
          <w:ilvl w:val="0"/>
          <w:numId w:val="2"/>
        </w:numPr>
        <w:rPr>
          <w:lang w:val="en-GB"/>
        </w:rPr>
      </w:pPr>
      <w:r w:rsidRPr="0087352A">
        <w:rPr>
          <w:lang w:val="en-GB"/>
        </w:rPr>
        <w:t>School of Biology and Centre for Integrative Genomics, Georgia Institute of Technology, Atlanta, Georgia 30332, USA.</w:t>
      </w:r>
    </w:p>
    <w:p w14:paraId="5D3493F6" w14:textId="535ED2DB" w:rsidR="00742126" w:rsidRPr="0087352A" w:rsidRDefault="00742126" w:rsidP="005727FA">
      <w:pPr>
        <w:pStyle w:val="BodyText"/>
        <w:rPr>
          <w:lang w:val="en-GB"/>
        </w:rPr>
      </w:pPr>
      <w:r>
        <w:rPr>
          <w:lang w:val="en-GB"/>
        </w:rPr>
        <w:t>* These authors contributed equally</w:t>
      </w:r>
    </w:p>
    <w:p w14:paraId="156E99D1" w14:textId="77777777" w:rsidR="00F50FAA" w:rsidRDefault="00F50FAA">
      <w:pPr>
        <w:rPr>
          <w:rFonts w:asciiTheme="majorHAnsi" w:eastAsiaTheme="majorEastAsia" w:hAnsiTheme="majorHAnsi" w:cstheme="majorBidi"/>
          <w:b/>
          <w:bCs/>
          <w:color w:val="4F81BD" w:themeColor="accent1"/>
          <w:sz w:val="32"/>
          <w:szCs w:val="32"/>
        </w:rPr>
      </w:pPr>
      <w:r>
        <w:br w:type="page"/>
      </w:r>
    </w:p>
    <w:bookmarkEnd w:id="0"/>
    <w:p w14:paraId="0F7B2D57" w14:textId="61A23868" w:rsidR="00850746" w:rsidRDefault="00954D23" w:rsidP="00850746">
      <w:pPr>
        <w:pStyle w:val="BodyText"/>
      </w:pPr>
      <w:r>
        <w:lastRenderedPageBreak/>
        <w:t>In a previous study w</w:t>
      </w:r>
      <w:r w:rsidR="00B10FA1">
        <w:t xml:space="preserve">e </w:t>
      </w:r>
      <w:r w:rsidR="009C587C">
        <w:t xml:space="preserve">applied </w:t>
      </w:r>
      <w:r w:rsidR="00B10FA1">
        <w:t xml:space="preserve">a brute-force search strategy </w:t>
      </w:r>
      <w:r w:rsidR="009C587C">
        <w:t>to detect</w:t>
      </w:r>
      <w:r w:rsidR="00850746">
        <w:t xml:space="preserve"> </w:t>
      </w:r>
      <w:r w:rsidR="00B10FA1">
        <w:t>epistatic interactions</w:t>
      </w:r>
      <w:r w:rsidR="008F7F55">
        <w:fldChar w:fldCharType="begin" w:fldLock="1"/>
      </w:r>
      <w:r w:rsidR="008F7F55">
        <w:instrText>ADDIN CSL_CITATION {"citationItems":[{"id":"ITEM-1","itemData":{"DOI":"10.1038/nature13005","ISSN":"0028-0836","author":[{"dropping-particle":"","family":"Hemani","given":"Gibran","non-dropping-particle":"","parse-names":false,"suffix":""},{"dropping-particle":"","family":"Shakhbazov","given":"Konstantin","non-dropping-particle":"","parse-names":false,"suffix":""},{"dropping-particle":"","family":"Westra","given":"Harm-Jan","non-dropping-particle":"","parse-names":false,"suffix":""},{"dropping-particle":"","family":"Esko","given":"Tonu","non-dropping-particle":"","parse-names":false,"suffix":""},{"dropping-particle":"","family":"Henders","given":"Anjali K.","non-dropping-particle":"","parse-names":false,"suffix":""},{"dropping-particle":"","family":"McRae","given":"Allan F.","non-dropping-particle":"","parse-names":false,"suffix":""},{"dropping-particle":"","family":"Yang","given":"Jian","non-dropping-particle":"","parse-names":false,"suffix":""},{"dropping-particle":"","family":"Gibson","given":"Greg","non-dropping-particle":"","parse-names":false,"suffix":""},{"dropping-particle":"","family":"Martin","given":"Nicholas G.","non-dropping-particle":"","parse-names":false,"suffix":""},{"dropping-particle":"","family":"Metspalu","given":"Andres","non-dropping-particle":"","parse-names":false,"suffix":""},{"dropping-particle":"","family":"Franke","given":"Lude","non-dropping-particle":"","parse-names":false,"suffix":""},{"dropping-particle":"","family":"Montgomery","given":"Grant W.","non-dropping-particle":"","parse-names":false,"suffix":""},{"dropping-particle":"","family":"Visscher","given":"Peter M.","non-dropping-particle":"","parse-names":false,"suffix":""},{"dropping-particle":"","family":"Powell","given":"Joseph E.","non-dropping-particle":"","parse-names":false,"suffix":""}],"container-title":"Nature","id":"ITEM-1","issue":"508(6495)","issued":{"date-parts":[["2014","2","26"]]},"page":"249-53","publisher":"Nature Publishing Group","title":"Detection and replication of epistasis influencing transcription in humans","type":"article-journal","volume":"10"},"uris":["http://www.mendeley.com/documents/?uuid=c6b30fb0-c7fe-4436-85ae-b8234685dde9"]}],"mendeley":{"formattedCitation":"&lt;sup&gt;1&lt;/sup&gt;","plainTextFormattedCitation":"1"},"properties":{"noteIndex":0},"schema":"https://github.com/citation-style-language/schema/raw/master/csl-citation.json"}</w:instrText>
      </w:r>
      <w:r w:rsidR="008F7F55">
        <w:fldChar w:fldCharType="separate"/>
      </w:r>
      <w:r w:rsidR="008F7F55" w:rsidRPr="008F7F55">
        <w:rPr>
          <w:noProof/>
          <w:vertAlign w:val="superscript"/>
        </w:rPr>
        <w:t>1</w:t>
      </w:r>
      <w:r w:rsidR="008F7F55">
        <w:fldChar w:fldCharType="end"/>
      </w:r>
      <w:r w:rsidR="00EE1D21">
        <w:t xml:space="preserve">, applying a </w:t>
      </w:r>
      <w:r w:rsidR="00C303BB">
        <w:t>4</w:t>
      </w:r>
      <w:r w:rsidR="00EE1D21">
        <w:t xml:space="preserve"> </w:t>
      </w:r>
      <w:r w:rsidR="008F7F55">
        <w:t>degree of freedom</w:t>
      </w:r>
      <w:r w:rsidR="00EE1D21">
        <w:t xml:space="preserve"> linear model</w:t>
      </w:r>
      <w:r w:rsidR="00CE14E1">
        <w:t xml:space="preserve"> test</w:t>
      </w:r>
      <w:r w:rsidR="00EE1D21">
        <w:t xml:space="preserve"> for each pairwise combination of 528,509 genotyped autosomal single nucleotide polymorphisms (SNPs)</w:t>
      </w:r>
      <w:r w:rsidR="000C07E1">
        <w:t>,</w:t>
      </w:r>
      <w:r w:rsidR="00EE1D21">
        <w:t xml:space="preserve"> </w:t>
      </w:r>
      <w:r w:rsidR="00205D95">
        <w:t xml:space="preserve">for </w:t>
      </w:r>
      <w:r w:rsidR="00EE1D21">
        <w:t>each of 7,339 gene expression levels</w:t>
      </w:r>
      <w:r w:rsidR="000C07E1">
        <w:t xml:space="preserve"> in whole blood</w:t>
      </w:r>
      <w:r w:rsidR="00EE1D21">
        <w:t xml:space="preserve">. The statistical test </w:t>
      </w:r>
      <w:r w:rsidR="00C303BB">
        <w:t>attempted</w:t>
      </w:r>
      <w:r w:rsidR="00EE1D21">
        <w:t xml:space="preserve"> to capture any joint effect of two independent variants that was not explained by the marginal additive or dominance effect of either of the variants</w:t>
      </w:r>
      <w:r w:rsidR="0019498E">
        <w:fldChar w:fldCharType="begin" w:fldLock="1"/>
      </w:r>
      <w:r w:rsidR="008F7F55">
        <w:instrText>ADDIN CSL_CITATION {"citationItems":[{"id":"ITEM-1","itemData":{"DOI":"10.1093/bioinformatics/btr172","ISSN":"1367-4811","PMID":"21471009","abstract":"Hundreds of genome-wide association studies have been performed over the last decade, but as single nucleotide polymorphism (SNP) chip density has increased so has the computational burden to search for epistasis [for n SNPs the computational time resource is O(n(n-1)/2)]. While the theoretical contribution of epistasis toward phenotypes of medical and economic importance is widely discussed, empirical evidence is conspicuously absent because its analysis is often computationally prohibitive. To facilitate resolution in this field, tools must be made available that can render the search for epistasis universally viable in terms of hardware availability, cost and computational time.","author":[{"dropping-particle":"","family":"Hemani","given":"Gibran","non-dropping-particle":"","parse-names":false,"suffix":""},{"dropping-particle":"","family":"Theocharidis","given":"Athanasios","non-dropping-particle":"","parse-names":false,"suffix":""},{"dropping-particle":"","family":"Wei","given":"Wenhua","non-dropping-particle":"","parse-names":false,"suffix":""},{"dropping-particle":"","family":"Haley","given":"Chris","non-dropping-particle":"","parse-names":false,"suffix":""}],"container-title":"Bioinformatics (Oxford, England)","id":"ITEM-1","issue":"11","issued":{"date-parts":[["2011","6","1"]]},"page":"1462-5","title":"EpiGPU: exhaustive pairwise epistasis scans parallelized on consumer level graphics cards.","type":"article-journal","volume":"27"},"uris":["http://www.mendeley.com/documents/?uuid=e69285cc-64dc-45e7-8fcf-93d944710a9b"]}],"mendeley":{"formattedCitation":"&lt;sup&gt;2&lt;/sup&gt;","plainTextFormattedCitation":"2","previouslyFormattedCitation":"&lt;sup&gt;1&lt;/sup&gt;"},"properties":{"noteIndex":0},"schema":"https://github.com/citation-style-language/schema/raw/master/csl-citation.json"}</w:instrText>
      </w:r>
      <w:r w:rsidR="0019498E">
        <w:fldChar w:fldCharType="separate"/>
      </w:r>
      <w:r w:rsidR="008F7F55" w:rsidRPr="008F7F55">
        <w:rPr>
          <w:noProof/>
          <w:vertAlign w:val="superscript"/>
        </w:rPr>
        <w:t>2</w:t>
      </w:r>
      <w:r w:rsidR="0019498E">
        <w:fldChar w:fldCharType="end"/>
      </w:r>
      <w:r w:rsidR="00F21C4A">
        <w:t xml:space="preserve">. </w:t>
      </w:r>
      <w:r w:rsidR="00EE1D21" w:rsidRPr="00F661B2">
        <w:t xml:space="preserve">Here the additive </w:t>
      </w:r>
      <w:r w:rsidR="00C303BB" w:rsidRPr="00F661B2">
        <w:t>by</w:t>
      </w:r>
      <w:r w:rsidR="00EE1D21" w:rsidRPr="00F661B2">
        <w:t xml:space="preserve"> additive, additive </w:t>
      </w:r>
      <w:r w:rsidR="00C303BB" w:rsidRPr="00F661B2">
        <w:t>by</w:t>
      </w:r>
      <w:r w:rsidR="00EE1D21" w:rsidRPr="00F661B2">
        <w:t xml:space="preserve"> dominance, dominance </w:t>
      </w:r>
      <w:r w:rsidR="00C303BB" w:rsidRPr="00F661B2">
        <w:t>by</w:t>
      </w:r>
      <w:r w:rsidR="00EE1D21" w:rsidRPr="00F661B2">
        <w:t xml:space="preserve"> additive and dominance </w:t>
      </w:r>
      <w:r w:rsidR="00C303BB" w:rsidRPr="00F661B2">
        <w:t>by</w:t>
      </w:r>
      <w:r w:rsidR="00EE1D21" w:rsidRPr="00F661B2">
        <w:t xml:space="preserve"> dominance terms are jointly </w:t>
      </w:r>
      <w:r w:rsidR="00A23F47">
        <w:t>assessed</w:t>
      </w:r>
      <w:r w:rsidR="00EE1D21" w:rsidRPr="00F661B2">
        <w:t xml:space="preserve"> in the interaction term. This effect decomposition is fundamental to basic quantitative genetic theory</w:t>
      </w:r>
      <w:r w:rsidR="0019498E" w:rsidRPr="0072243F">
        <w:fldChar w:fldCharType="begin" w:fldLock="1"/>
      </w:r>
      <w:r w:rsidR="008F7F55">
        <w:instrText>ADDIN CSL_CITATION {"citationItems":[{"id":"ITEM-1","itemData":{"author":[{"dropping-particle":"","family":"Cockerham","given":"C. Clark","non-dropping-particle":"","parse-names":false,"suffix":""}],"container-title":"Genetics","id":"ITEM-1","issue":"6","issued":{"date-parts":[["1954","11"]]},"note":"From Duplicate 1 ( \n\n\nAn extension of the concept of partitioning hereditary variance for analysis of covariances among relatives when epistasis is present\n\n\n- Cockerham, C. Clark )\n\n\n\n\n\n\n\n\nFrom Duplicate 2 ( \n\n\nAn extension of the concept of partitioning hereditary variance for analysis of covariances among relatives when epistasis is present\n\n\n- Cockerham, C. Clark )\n\n","page":"859-882","title":"An extension of the concept of partitioning hereditary variance for analysis of covariances among relatives when epistasis is present","type":"article-journal","volume":"39"},"uris":["http://www.mendeley.com/documents/?uuid=71514616-3a59-4acd-bfc2-94511fc249ea"]}],"mendeley":{"formattedCitation":"&lt;sup&gt;3&lt;/sup&gt;","plainTextFormattedCitation":"3","previouslyFormattedCitation":"&lt;sup&gt;2&lt;/sup&gt;"},"properties":{"noteIndex":0},"schema":"https://github.com/citation-style-language/schema/raw/master/csl-citation.json"}</w:instrText>
      </w:r>
      <w:r w:rsidR="0019498E" w:rsidRPr="0072243F">
        <w:fldChar w:fldCharType="separate"/>
      </w:r>
      <w:r w:rsidR="008F7F55" w:rsidRPr="008F7F55">
        <w:rPr>
          <w:noProof/>
          <w:vertAlign w:val="superscript"/>
        </w:rPr>
        <w:t>3</w:t>
      </w:r>
      <w:r w:rsidR="0019498E" w:rsidRPr="0072243F">
        <w:fldChar w:fldCharType="end"/>
      </w:r>
      <w:r w:rsidR="00EE1D21" w:rsidRPr="00F661B2">
        <w:t>, and has been used routinely in the linkage study era and the</w:t>
      </w:r>
      <w:r w:rsidR="00EE1D21">
        <w:t xml:space="preserve"> GWAS era</w:t>
      </w:r>
      <w:r w:rsidR="0019498E">
        <w:fldChar w:fldCharType="begin" w:fldLock="1"/>
      </w:r>
      <w:r w:rsidR="008F7F55">
        <w:instrText>ADDIN CSL_CITATION {"citationItems":[{"id":"ITEM-1","itemData":{"DOI":"10.1093/hmg/11.20.2463","ISSN":"0964-6906","abstract":"Epistasis, the interaction between genes, is a topic of current interest in molecular and quantitative genetics. A large amount of research has been devoted to the detection and investigation of epistatic interactions. However, there has been much confusion in the literature over definitions and interpretations of epistasis. In this review, we provide a historical background to the study of epistatic interaction effects and point out the differences between a number of commonly used definitions of epistasis. A brief survey of some methods for detecting epistasis in humans is given. We note that the degree to which statistical tests of epistasis can elucidate underlying biological interactions may be more limited than previously assumed.","author":[{"dropping-particle":"","family":"Cordell","given":"Heather J.","non-dropping-particle":"","parse-names":false,"suffix":""}],"container-title":"Human molecular genetics","id":"ITEM-1","issue":"20","issued":{"date-parts":[["2002","10"]]},"note":"\n        &lt;m:bold&gt;From Duplicate 1 ( &lt;/m:bold&gt;\n        &lt;m:bold&gt;&lt;/m:bold&gt;\n        &lt;m:bold&gt;\n          &lt;m:italic&gt;Epistasis: what it means, what it doesn&amp;#039;t mean, and statistical methods to detect it in humans&lt;/m:italic&gt;\n        &lt;/m:bold&gt;\n        &lt;m:bold&gt;&lt;/m:bold&gt;\n        &lt;m:bold&gt; - Cordell, Heather J. )&lt;m:linebreak&gt;&lt;/m:linebreak&gt;\n        &lt;/m:bold&gt;\n        &lt;m:linebreak&gt;&lt;/m:linebreak&gt;\n        &lt;m:linebreak&gt;&lt;/m:linebreak&gt;\n        &lt;m:linebreak&gt;&lt;/m:linebreak&gt;\n        &lt;m:bold&gt;From Duplicate 2 ( &lt;/m:bold&gt;\n        &lt;m:bold&gt;&lt;/m:bold&gt;\n        &lt;m:bold&gt;\n          &lt;m:italic&gt;Epistasis: what it means, what it doesn&amp;#039;t mean, and statistical methods to detect it in humans&lt;/m:italic&gt;\n        &lt;/m:bold&gt;\n        &lt;m:bold&gt;&lt;/m:bold&gt;\n        &lt;m:bold&gt; - Cordell, Heather J. )&lt;m:linebreak&gt;&lt;/m:linebreak&gt;\n        &lt;/m:bold&gt;\n        &lt;m:linebreak&gt;&lt;/m:linebreak&gt;\n        &lt;m:linebreak&gt;&lt;/m:linebreak&gt;\n        &lt;m:linebreak&gt;&lt;/m:linebreak&gt;\n      ","page":"2463-2468","publisher":"Oxford Univ Press","title":"Epistasis: what it means, what it doesn't mean, and statistical methods to detect it in humans","title-short":"Epistasis","type":"article-journal","volume":"11"},"uris":["http://www.mendeley.com/documents/?uuid=abe3198a-0a8c-4313-a325-942a55352f44"]},{"id":"ITEM-2","itemData":{"DOI":"10.1038/nrg3747","ISSN":"1471-0056","author":[{"dropping-particle":"","family":"Wei","given":"Wen-Hua","non-dropping-particle":"","parse-names":false,"suffix":""},{"dropping-particle":"","family":"Hemani","given":"Gibran","non-dropping-particle":"","parse-names":false,"suffix":""},{"dropping-particle":"","family":"Haley","given":"Chris S.","non-dropping-particle":"","parse-names":false,"suffix":""}],"container-title":"Nature Reviews Genetics","id":"ITEM-2","issue":"September","issued":{"date-parts":[["2014","9","9"]]},"publisher":"Nature Publishing Group","title":"Detecting epistasis in human complex traits","type":"article-journal"},"uris":["http://www.mendeley.com/documents/?uuid=ef57df5f-0861-4cf6-8f5d-9881b28b3491"]}],"mendeley":{"formattedCitation":"&lt;sup&gt;4,5&lt;/sup&gt;","plainTextFormattedCitation":"4,5","previouslyFormattedCitation":"&lt;sup&gt;3,4&lt;/sup&gt;"},"properties":{"noteIndex":0},"schema":"https://github.com/citation-style-language/schema/raw/master/csl-citation.json"}</w:instrText>
      </w:r>
      <w:r w:rsidR="0019498E">
        <w:fldChar w:fldCharType="separate"/>
      </w:r>
      <w:r w:rsidR="008F7F55" w:rsidRPr="008F7F55">
        <w:rPr>
          <w:noProof/>
          <w:vertAlign w:val="superscript"/>
        </w:rPr>
        <w:t>4,5</w:t>
      </w:r>
      <w:r w:rsidR="0019498E">
        <w:fldChar w:fldCharType="end"/>
      </w:r>
      <w:r w:rsidR="00EE1D21">
        <w:t xml:space="preserve">. The level of epistasis can be tested for statistical significance using an </w:t>
      </w:r>
      <w:r w:rsidR="00C303BB" w:rsidRPr="00A77B67">
        <w:rPr>
          <w:i/>
        </w:rPr>
        <w:t>F</w:t>
      </w:r>
      <w:r w:rsidR="00C303BB">
        <w:t>-</w:t>
      </w:r>
      <w:r w:rsidR="00EE1D21">
        <w:t xml:space="preserve">test with </w:t>
      </w:r>
      <m:oMath>
        <m:r>
          <w:rPr>
            <w:rFonts w:ascii="Cambria Math" w:hAnsi="Cambria Math"/>
          </w:rPr>
          <m:t>4,n-9</m:t>
        </m:r>
      </m:oMath>
      <w:r w:rsidR="00EE1D21">
        <w:t xml:space="preserve"> degrees of freedom</w:t>
      </w:r>
      <w:r w:rsidR="009C587C">
        <w:t xml:space="preserve">, where </w:t>
      </w:r>
      <w:r w:rsidR="009C587C" w:rsidRPr="00353D47">
        <w:rPr>
          <w:i/>
          <w:iCs/>
        </w:rPr>
        <w:t>n</w:t>
      </w:r>
      <w:r w:rsidR="009C587C">
        <w:t xml:space="preserve"> is the experimental sample size,</w:t>
      </w:r>
      <w:r w:rsidR="003B5002">
        <w:t xml:space="preserve"> assuming individuals are present in all pairwise genotype classes</w:t>
      </w:r>
      <w:r w:rsidR="00EE1D21">
        <w:t xml:space="preserve">. A simpler variation is to </w:t>
      </w:r>
      <w:proofErr w:type="spellStart"/>
      <w:r w:rsidR="00EE1D21">
        <w:t>parameterise</w:t>
      </w:r>
      <w:proofErr w:type="spellEnd"/>
      <w:r w:rsidR="00EE1D21">
        <w:t xml:space="preserve"> the interaction term to include only the additive </w:t>
      </w:r>
      <w:r w:rsidR="00C303BB">
        <w:t>by</w:t>
      </w:r>
      <w:r w:rsidR="00EE1D21">
        <w:t xml:space="preserve"> additive</w:t>
      </w:r>
      <w:r w:rsidR="00E51C13">
        <w:t xml:space="preserve"> term</w:t>
      </w:r>
      <w:r w:rsidR="00EE1D21">
        <w:t xml:space="preserve">, </w:t>
      </w:r>
      <w:r w:rsidR="009C587C">
        <w:t xml:space="preserve">and </w:t>
      </w:r>
      <w:r w:rsidR="00EE1D21">
        <w:t>what follows in this paper applies to that approach also.</w:t>
      </w:r>
      <w:r w:rsidR="0082003C">
        <w:t xml:space="preserve"> Supplementary Note 1 provides more background on the method.</w:t>
      </w:r>
      <w:r w:rsidR="00850746">
        <w:t xml:space="preserve"> Our analysis, on 846 individuals, </w:t>
      </w:r>
      <w:r w:rsidR="00EE1D21">
        <w:t xml:space="preserve">yielded 501 pairwise interactions that surpassed a permutation-derived threshold of </w:t>
      </w:r>
      <m:oMath>
        <m:r>
          <w:rPr>
            <w:rFonts w:ascii="Cambria Math" w:hAnsi="Cambria Math"/>
          </w:rPr>
          <m:t>p&lt;2.31×</m:t>
        </m:r>
        <m:sSup>
          <m:sSupPr>
            <m:ctrlPr>
              <w:rPr>
                <w:rFonts w:ascii="Cambria Math" w:hAnsi="Cambria Math"/>
              </w:rPr>
            </m:ctrlPr>
          </m:sSupPr>
          <m:e>
            <m:r>
              <w:rPr>
                <w:rFonts w:ascii="Cambria Math" w:hAnsi="Cambria Math"/>
              </w:rPr>
              <m:t>10</m:t>
            </m:r>
          </m:e>
          <m:sup>
            <m:r>
              <w:rPr>
                <w:rFonts w:ascii="Cambria Math" w:hAnsi="Cambria Math"/>
              </w:rPr>
              <m:t>-16</m:t>
            </m:r>
          </m:sup>
        </m:sSup>
      </m:oMath>
      <w:r w:rsidR="00850746">
        <w:t xml:space="preserve"> (henceforth the H2014 interactions)</w:t>
      </w:r>
      <w:r w:rsidR="00EE1D21">
        <w:t>.</w:t>
      </w:r>
      <w:r w:rsidR="00E51C13">
        <w:t xml:space="preserve"> </w:t>
      </w:r>
      <w:r w:rsidR="00EE1D21">
        <w:t>The majority of these interactions were long-range ‘</w:t>
      </w:r>
      <w:r w:rsidR="00EE1D21" w:rsidRPr="00420D7C">
        <w:rPr>
          <w:i/>
          <w:iCs/>
        </w:rPr>
        <w:t>cis-trans</w:t>
      </w:r>
      <w:r w:rsidR="00EE1D21">
        <w:t>’ associations, where one interacting variant was close to the gene whose expression level was influenced, and the other interacting variant was on a different chromosome. In two independent datasets, together comprising 2,131 individuals, 30 of these interactions replicated at a Bonferroni multiple testing correction (</w:t>
      </w:r>
      <m:oMath>
        <m:r>
          <w:rPr>
            <w:rFonts w:ascii="Cambria Math" w:hAnsi="Cambria Math"/>
          </w:rPr>
          <m:t>p&lt;0.05/501</m:t>
        </m:r>
      </m:oMath>
      <w:r w:rsidR="009C587C">
        <w:t>).</w:t>
      </w:r>
      <w:r w:rsidR="00850746">
        <w:t xml:space="preserve"> </w:t>
      </w:r>
    </w:p>
    <w:p w14:paraId="433BAF9C" w14:textId="206C4700" w:rsidR="00C5195D" w:rsidRDefault="00EE1D21" w:rsidP="00420D7C">
      <w:pPr>
        <w:pStyle w:val="BodyText"/>
      </w:pPr>
      <w:r>
        <w:t>Soon after publication, these findings were further</w:t>
      </w:r>
      <w:r w:rsidR="00626DFC">
        <w:t xml:space="preserve"> statistically</w:t>
      </w:r>
      <w:r>
        <w:t xml:space="preserve"> replicated in an independent dataset by Wood </w:t>
      </w:r>
      <w:r w:rsidRPr="00A77B67">
        <w:rPr>
          <w:i/>
        </w:rPr>
        <w:t>et al</w:t>
      </w:r>
      <w:r w:rsidR="00C303BB">
        <w:t>.</w:t>
      </w:r>
      <w:r>
        <w:t xml:space="preserve"> (2014)</w:t>
      </w:r>
      <w:r w:rsidR="00285D58">
        <w:fldChar w:fldCharType="begin" w:fldLock="1"/>
      </w:r>
      <w:r w:rsidR="008F7F55">
        <w:instrText>ADDIN CSL_CITATION {"citationItems":[{"id":"ITEM-1","itemData":{"DOI":"10.1038/nature13691","ISSN":"14764687","abstract":"Epistasis occurs when the effect of a genetic variant on a trait is dependent on genotypes of other variants elsewhere in the genome. Hemani et al. recently reported the detection and replication of many instances of epistasis between pairs of variants influencing gene expression levels in humans. Using whole-genome sequencing data from 450 individuals we strongly replicated many of the reported interactions but, in each case, a single third variant captured by our sequencing data could explain all of the apparent epistasis. Our results provide an alternative explanation for the apparent epistasis observed for gene expression in humans. There is a Reply to this Brief Communication Arising by Hemani, G. et al. Nature 514, http://dx.doi.org/10.1038/nature13692 (2014).","author":[{"dropping-particle":"","family":"Wood","given":"Andrew R.","non-dropping-particle":"","parse-names":false,"suffix":""},{"dropping-particle":"","family":"Tuke","given":"Marcus A.","non-dropping-particle":"","parse-names":false,"suffix":""},{"dropping-particle":"","family":"Nalls","given":"Mike A.","non-dropping-particle":"","parse-names":false,"suffix":""},{"dropping-particle":"","family":"Hernandez","given":"Dena G.","non-dropping-particle":"","parse-names":false,"suffix":""},{"dropping-particle":"","family":"Bandinelli","given":"Stefania","non-dropping-particle":"","parse-names":false,"suffix":""},{"dropping-particle":"","family":"Singleton","given":"Andrew B.","non-dropping-particle":"","parse-names":false,"suffix":""},{"dropping-particle":"","family":"Melzer","given":"David","non-dropping-particle":"","parse-names":false,"suffix":""},{"dropping-particle":"","family":"Ferrucci","given":"Luigi","non-dropping-particle":"","parse-names":false,"suffix":""},{"dropping-particle":"","family":"Frayling","given":"Timothy M.","non-dropping-particle":"","parse-names":false,"suffix":""},{"dropping-particle":"","family":"Weedon","given":"Michael N.","non-dropping-particle":"","parse-names":false,"suffix":""}],"container-title":"Nature","id":"ITEM-1","issue":"7520","issued":{"date-parts":[["2014","10","1"]]},"page":"E3-E5","publisher":"Nature Publishing Group","title":"Another explanation for apparent epistasis","type":"article-journal","volume":"514"},"uris":["http://www.mendeley.com/documents/?uuid=c8616a80-6c0e-35fa-8e61-90083cfd8de5"]}],"mendeley":{"formattedCitation":"&lt;sup&gt;6&lt;/sup&gt;","plainTextFormattedCitation":"6","previouslyFormattedCitation":"&lt;sup&gt;5&lt;/sup&gt;"},"properties":{"noteIndex":0},"schema":"https://github.com/citation-style-language/schema/raw/master/csl-citation.json"}</w:instrText>
      </w:r>
      <w:r w:rsidR="00285D58">
        <w:fldChar w:fldCharType="separate"/>
      </w:r>
      <w:r w:rsidR="008F7F55" w:rsidRPr="008F7F55">
        <w:rPr>
          <w:noProof/>
          <w:vertAlign w:val="superscript"/>
        </w:rPr>
        <w:t>6</w:t>
      </w:r>
      <w:r w:rsidR="00285D58">
        <w:fldChar w:fldCharType="end"/>
      </w:r>
      <w:r>
        <w:t xml:space="preserve">. </w:t>
      </w:r>
      <w:r w:rsidR="00850746">
        <w:t>However, u</w:t>
      </w:r>
      <w:r>
        <w:t xml:space="preserve">pon including fine-mapped </w:t>
      </w:r>
      <w:r w:rsidR="00850746">
        <w:t xml:space="preserve">sequenced </w:t>
      </w:r>
      <w:r>
        <w:t>additive effects as covariates in the interaction models</w:t>
      </w:r>
      <w:r w:rsidR="00A1379A">
        <w:t>,</w:t>
      </w:r>
      <w:r>
        <w:t xml:space="preserve"> they found that most of the interaction effects substantially attenuated. </w:t>
      </w:r>
      <w:r w:rsidR="00A1379A">
        <w:t>W</w:t>
      </w:r>
      <w:r>
        <w:t xml:space="preserve">e </w:t>
      </w:r>
      <w:r w:rsidR="00A1379A">
        <w:t xml:space="preserve">subsequently </w:t>
      </w:r>
      <w:r>
        <w:t>found a similar attenuation of effects in the original data by using fine-mapped imputed additive effects as covariates</w:t>
      </w:r>
      <w:r w:rsidR="00285D58">
        <w:fldChar w:fldCharType="begin" w:fldLock="1"/>
      </w:r>
      <w:r w:rsidR="008F7F55">
        <w:instrText>ADDIN CSL_CITATION {"citationItems":[{"id":"ITEM-1","itemData":{"author":[{"dropping-particle":"","family":"Hemani","given":"Gibran","non-dropping-particle":"","parse-names":false,"suffix":""},{"dropping-particle":"","family":"Shakhbazov","given":"Konstantin","non-dropping-particle":"","parse-names":false,"suffix":""},{"dropping-particle":"","family":"Westra","given":"Harm-Jan","non-dropping-particle":"","parse-names":false,"suffix":""},{"dropping-particle":"","family":"Esko","given":"Tonu","non-dropping-particle":"","parse-names":false,"suffix":""},{"dropping-particle":"","family":"Henders","given":"Anjali K","non-dropping-particle":"","parse-names":false,"suffix":""},{"dropping-particle":"","family":"McRae","given":"Allan F","non-dropping-particle":"","parse-names":false,"suffix":""},{"dropping-particle":"","family":"Yang","given":"Jian","non-dropping-particle":"","parse-names":false,"suffix":""},{"dropping-particle":"","family":"Gibson","given":"Greg","non-dropping-particle":"","parse-names":false,"suffix":""},{"dropping-particle":"","family":"Martin","given":"Nicholas G","non-dropping-particle":"","parse-names":false,"suffix":""},{"dropping-particle":"","family":"Metspalu","given":"Andres","non-dropping-particle":"","parse-names":false,"suffix":""},{"dropping-particle":"","family":"others","given":"","non-dropping-particle":"","parse-names":false,"suffix":""}],"container-title":"Nature","id":"ITEM-1","issue":"7520","issued":{"date-parts":[["2014"]]},"page":"E5","publisher":"NIH Public Access","title":"Another Explanation for Apparent Epistasis","type":"article-journal","volume":"514"},"uris":["http://www.mendeley.com/documents/?uuid=cc477bba-96b2-4423-819c-649a994c0e68"]}],"mendeley":{"formattedCitation":"&lt;sup&gt;7&lt;/sup&gt;","plainTextFormattedCitation":"7","previouslyFormattedCitation":"&lt;sup&gt;6&lt;/sup&gt;"},"properties":{"noteIndex":0},"schema":"https://github.com/citation-style-language/schema/raw/master/csl-citation.json"}</w:instrText>
      </w:r>
      <w:r w:rsidR="00285D58">
        <w:fldChar w:fldCharType="separate"/>
      </w:r>
      <w:r w:rsidR="008F7F55" w:rsidRPr="008F7F55">
        <w:rPr>
          <w:noProof/>
          <w:vertAlign w:val="superscript"/>
        </w:rPr>
        <w:t>7</w:t>
      </w:r>
      <w:r w:rsidR="00285D58">
        <w:fldChar w:fldCharType="end"/>
      </w:r>
      <w:r>
        <w:t xml:space="preserve">. </w:t>
      </w:r>
      <w:r w:rsidR="00850746">
        <w:t xml:space="preserve">This exchange </w:t>
      </w:r>
      <w:r>
        <w:t xml:space="preserve">raised the question of why </w:t>
      </w:r>
      <w:r w:rsidR="00DC2519">
        <w:t>a standard</w:t>
      </w:r>
      <w:r>
        <w:t xml:space="preserve"> method</w:t>
      </w:r>
      <w:r w:rsidR="00DC2519">
        <w:t xml:space="preserve"> of analysis</w:t>
      </w:r>
      <w:r>
        <w:t xml:space="preserve"> was giving rise to </w:t>
      </w:r>
      <w:r w:rsidR="00DC2519">
        <w:t xml:space="preserve">changeable </w:t>
      </w:r>
      <w:r>
        <w:t>results</w:t>
      </w:r>
      <w:r w:rsidR="0082003C">
        <w:t>, which we explore here</w:t>
      </w:r>
      <w:r>
        <w:t>.</w:t>
      </w:r>
    </w:p>
    <w:p w14:paraId="7E26E2C7" w14:textId="46B96BFB" w:rsidR="00850746" w:rsidRDefault="00EE1D21">
      <w:pPr>
        <w:pStyle w:val="BodyText"/>
      </w:pPr>
      <w:r>
        <w:t xml:space="preserve">Wood </w:t>
      </w:r>
      <w:r w:rsidRPr="00A77B67">
        <w:rPr>
          <w:i/>
        </w:rPr>
        <w:t>et al</w:t>
      </w:r>
      <w:r w:rsidR="00C303BB">
        <w:t>.</w:t>
      </w:r>
      <w:r>
        <w:t xml:space="preserve"> (2014) interpreted the original discovery interactions as haplotype effects, a well-understood mechanism by which two loci can appear epistatic but be due to a simple additive effect. </w:t>
      </w:r>
      <w:r w:rsidR="002224E5">
        <w:t>That is</w:t>
      </w:r>
      <w:r>
        <w:t xml:space="preserve">, the observed loci flank a causal variant and are in incomplete </w:t>
      </w:r>
      <w:r w:rsidR="002224E5">
        <w:t>LD</w:t>
      </w:r>
      <w:r>
        <w:t xml:space="preserve"> with each other and the causal variant</w:t>
      </w:r>
      <w:r w:rsidR="002224E5">
        <w:t>;</w:t>
      </w:r>
      <w:r>
        <w:t xml:space="preserve"> </w:t>
      </w:r>
      <w:r w:rsidR="002224E5">
        <w:t xml:space="preserve">a </w:t>
      </w:r>
      <w:r>
        <w:t xml:space="preserve">statistical interaction between the observed loci can capture more of the additive variance of the causal variant than the marginal additive effects of both the observed loci combined. </w:t>
      </w:r>
      <w:r w:rsidR="000C07E1">
        <w:t>The haplotype effect model has subsequently been explored in more detail</w:t>
      </w:r>
      <w:r w:rsidR="000C07E1">
        <w:fldChar w:fldCharType="begin" w:fldLock="1"/>
      </w:r>
      <w:r w:rsidR="000C07E1">
        <w:instrText>ADDIN CSL_CITATION {"citationItems":[{"id":"ITEM-1","itemData":{"DOI":"10.1534/g3.119.400101","ISSN":"2160-1836","author":[{"dropping-particle":"","family":"los Campos","given":"Gustavo","non-dropping-particle":"de","parse-names":false,"suffix":""},{"dropping-particle":"","family":"Sorensen","given":"Daniel Alberto","non-dropping-particle":"","parse-names":false,"suffix":""},{"dropping-particle":"","family":"Toro","given":"Miguel Angel","non-dropping-particle":"","parse-names":false,"suffix":""}],"container-title":"G3&amp;amp;#58; Genes|Genomes|Genetics","id":"ITEM-1","issue":"5","issued":{"date-parts":[["2019","5"]]},"page":"1429-1436","title":"Imperfect Linkage Disequilibrium Generates Phantom Epistasis (&amp;amp; Perils of Big Data)","type":"article-journal","volume":"9"},"uris":["http://www.mendeley.com/documents/?uuid=fea4b2e5-8bc0-34a9-a6ec-979739ec0b12"]}],"mendeley":{"formattedCitation":"&lt;sup&gt;8&lt;/sup&gt;","plainTextFormattedCitation":"8","previouslyFormattedCitation":"&lt;sup&gt;7&lt;/sup&gt;"},"properties":{"noteIndex":0},"schema":"https://github.com/citation-style-language/schema/raw/master/csl-citation.json"}</w:instrText>
      </w:r>
      <w:r w:rsidR="000C07E1">
        <w:fldChar w:fldCharType="separate"/>
      </w:r>
      <w:r w:rsidR="000C07E1" w:rsidRPr="008F7F55">
        <w:rPr>
          <w:noProof/>
          <w:vertAlign w:val="superscript"/>
        </w:rPr>
        <w:t>8</w:t>
      </w:r>
      <w:r w:rsidR="000C07E1">
        <w:fldChar w:fldCharType="end"/>
      </w:r>
      <w:r w:rsidR="000C07E1">
        <w:t xml:space="preserve">. </w:t>
      </w:r>
      <w:r w:rsidR="00C303BB">
        <w:t>However,</w:t>
      </w:r>
      <w:r>
        <w:t xml:space="preserve"> </w:t>
      </w:r>
      <w:r w:rsidR="00422258">
        <w:t xml:space="preserve">this explanation is not </w:t>
      </w:r>
      <w:r w:rsidR="000C07E1">
        <w:t xml:space="preserve">plausible </w:t>
      </w:r>
      <w:r w:rsidR="00422258">
        <w:t xml:space="preserve">for </w:t>
      </w:r>
      <w:r w:rsidR="00F21C4A">
        <w:t xml:space="preserve">the majority of the H2014 signals which were </w:t>
      </w:r>
      <w:r w:rsidR="00422258">
        <w:rPr>
          <w:i/>
          <w:iCs/>
        </w:rPr>
        <w:t xml:space="preserve">cis-trans </w:t>
      </w:r>
      <w:r w:rsidR="00422258">
        <w:t>interactions, where the two interacting loci are on different chromosomes.</w:t>
      </w:r>
      <w:r>
        <w:t xml:space="preserve"> </w:t>
      </w:r>
    </w:p>
    <w:p w14:paraId="19AD8CAC" w14:textId="40ADD40F" w:rsidR="005A0D64" w:rsidRDefault="00EE1D21" w:rsidP="005727FA">
      <w:pPr>
        <w:pStyle w:val="BodyText"/>
      </w:pPr>
      <w:r>
        <w:t xml:space="preserve">If the test statistic for </w:t>
      </w:r>
      <w:r w:rsidR="000C07E1">
        <w:t xml:space="preserve">a long-range </w:t>
      </w:r>
      <w:r>
        <w:t xml:space="preserve">interaction term can be attenuated with the inclusion of a single additive term, this implies that the interaction test statistic is inflated under the null hypothesis of no epistasis. </w:t>
      </w:r>
      <w:r w:rsidR="000C07E1">
        <w:t>To explore</w:t>
      </w:r>
      <w:r>
        <w:t xml:space="preserve"> this </w:t>
      </w:r>
      <w:proofErr w:type="gramStart"/>
      <w:r>
        <w:t>assumption</w:t>
      </w:r>
      <w:proofErr w:type="gramEnd"/>
      <w:r>
        <w:t xml:space="preserve"> </w:t>
      </w:r>
      <w:r w:rsidR="000C07E1">
        <w:t xml:space="preserve">we began </w:t>
      </w:r>
      <w:r>
        <w:t>by estimating the genomic inflation factor for each of the 501 H2014</w:t>
      </w:r>
      <w:r w:rsidR="00422258">
        <w:t xml:space="preserve"> signals</w:t>
      </w:r>
      <w:r>
        <w:t xml:space="preserve">. In each case, we ran a genome-wide analysis where we performed an interaction test of the detected </w:t>
      </w:r>
      <w:r w:rsidRPr="00A77B67">
        <w:rPr>
          <w:i/>
        </w:rPr>
        <w:t>cis</w:t>
      </w:r>
      <w:r>
        <w:t xml:space="preserve">-SNP against every other SNP excluding those on the </w:t>
      </w:r>
      <w:r w:rsidRPr="00A77B67">
        <w:rPr>
          <w:i/>
        </w:rPr>
        <w:t>cis</w:t>
      </w:r>
      <w:r>
        <w:t xml:space="preserve"> chromosome. The genomic inflation factor was then calculated for the interaction test statistics across the set of genome-wide tests</w:t>
      </w:r>
      <w:r w:rsidR="00766F21">
        <w:t xml:space="preserve"> </w:t>
      </w:r>
      <w:r w:rsidR="00766F21">
        <w:lastRenderedPageBreak/>
        <w:t>(Supplementary Methods)</w:t>
      </w:r>
      <w:r>
        <w:t xml:space="preserve">. </w:t>
      </w:r>
      <w:r w:rsidR="00296833">
        <w:t xml:space="preserve">Supplementary </w:t>
      </w:r>
      <w:r>
        <w:t xml:space="preserve">Figure 1 shows that </w:t>
      </w:r>
      <w:r w:rsidR="00F35CF4">
        <w:t xml:space="preserve">some loci have no obvious genomic inflation, while for </w:t>
      </w:r>
      <w:r>
        <w:t>many loci the inflation factor is much larger than</w:t>
      </w:r>
      <w:r w:rsidR="00796EC5">
        <w:t xml:space="preserve"> that</w:t>
      </w:r>
      <w:r>
        <w:t xml:space="preserve"> expected under the null</w:t>
      </w:r>
      <w:r w:rsidR="00F35CF4">
        <w:t>. This is c</w:t>
      </w:r>
      <w:r>
        <w:t xml:space="preserve">onsistent with the idea that </w:t>
      </w:r>
      <w:r w:rsidR="00F35CF4">
        <w:t xml:space="preserve">for many of the loci </w:t>
      </w:r>
      <w:r>
        <w:t>the test statistics are inflated.</w:t>
      </w:r>
      <w:r w:rsidR="000C07E1">
        <w:t xml:space="preserve"> </w:t>
      </w:r>
      <w:r>
        <w:t>There are other possible explanations that could give rise to high genomic inflation factors, such as an epistatic polygenic component, though this is unlikely given the discovery sample size</w:t>
      </w:r>
      <w:r w:rsidR="00422258">
        <w:fldChar w:fldCharType="begin" w:fldLock="1"/>
      </w:r>
      <w:r w:rsidR="008F7F55">
        <w:instrText>ADDIN CSL_CITATION {"citationItems":[{"id":"ITEM-1","itemData":{"DOI":"10.1038/ejhg.2011.39","ISSN":"1476-5438","PMID":"21407268","abstract":"Population structure, including population stratification and cryptic relatedness, can cause spurious associations in genome-wide association studies (GWAS). Usually, the scaled median or mean test statistic for association calculated from multiple single-nucleotide-polymorphisms across the genome is used to assess such effects, and 'genomic control' can be applied subsequently to adjust test statistics at individual loci by a genomic inflation factor. Published GWAS have clearly shown that there are many loci underlying genetic variation for a wide range of complex diseases and traits, implying that a substantial proportion of the genome should show inflation of the test statistic. Here, we show by theory, simulation and analysis of data that in the absence of population structure and other technical artefacts, but in the presence of polygenic inheritance, substantial genomic inflation is expected. Its magnitude depends on sample size, heritability, linkage disequilibrium structure and the number of causal variants. Our predictions are consistent with empirical observations on height in independent samples of ~4000 and ~133,000 individuals.","author":[{"dropping-particle":"","family":"Yang","given":"Jian","non-dropping-particle":"","parse-names":false,"suffix":""},{"dropping-particle":"","family":"Weedon","given":"Michael N","non-dropping-particle":"","parse-names":false,"suffix":""},{"dropping-particle":"","family":"Purcell","given":"Shaun","non-dropping-particle":"","parse-names":false,"suffix":""},{"dropping-particle":"","family":"Lettre","given":"Guillaume","non-dropping-particle":"","parse-names":false,"suffix":""},{"dropping-particle":"","family":"Estrada","given":"Karol","non-dropping-particle":"","parse-names":false,"suffix":""},{"dropping-particle":"","family":"Willer","given":"Cristen J","non-dropping-particle":"","parse-names":false,"suffix":""},{"dropping-particle":"V","family":"Smith","given":"Albert","non-dropping-particle":"","parse-names":false,"suffix":""},{"dropping-particle":"","family":"Ingelsson","given":"Erik","non-dropping-particle":"","parse-names":false,"suffix":""},{"dropping-particle":"","family":"O'Connell","given":"Jeffrey R","non-dropping-particle":"","parse-names":false,"suffix":""},{"dropping-particle":"","family":"Mangino","given":"Massimo","non-dropping-particle":"","parse-names":false,"suffix":""},{"dropping-particle":"","family":"Mägi","given":"Reedik","non-dropping-particle":"","parse-names":false,"suffix":""},{"dropping-particle":"","family":"Madden","given":"Pamela a","non-dropping-particle":"","parse-names":false,"suffix":""},{"dropping-particle":"","family":"Heath","given":"Andrew C","non-dropping-particle":"","parse-names":false,"suffix":""},{"dropping-particle":"","family":"Nyholt","given":"Dale R","non-dropping-particle":"","parse-names":false,"suffix":""},{"dropping-particle":"","family":"Martin","given":"Nicholas G","non-dropping-particle":"","parse-names":false,"suffix":""},{"dropping-particle":"","family":"Montgomery","given":"Grant W","non-dropping-particle":"","parse-names":false,"suffix":""},{"dropping-particle":"","family":"Frayling","given":"Timothy M","non-dropping-particle":"","parse-names":false,"suffix":""},{"dropping-particle":"","family":"Hirschhorn","given":"Joel N","non-dropping-particle":"","parse-names":false,"suffix":""},{"dropping-particle":"","family":"McCarthy","given":"Mark I","non-dropping-particle":"","parse-names":false,"suffix":""},{"dropping-particle":"","family":"Goddard","given":"Michael E","non-dropping-particle":"","parse-names":false,"suffix":""},{"dropping-particle":"","family":"Visscher","given":"Peter M","non-dropping-particle":"","parse-names":false,"suffix":""}],"container-title":"European journal of human genetics","id":"ITEM-1","issue":"7","issued":{"date-parts":[["2011","7"]]},"page":"807-12","title":"Genomic inflation factors under polygenic inheritance.","type":"article-journal","volume":"19"},"uris":["http://www.mendeley.com/documents/?uuid=1d5bde39-e27d-401f-b397-c7341b2995b5"]}],"mendeley":{"formattedCitation":"&lt;sup&gt;9&lt;/sup&gt;","plainTextFormattedCitation":"9","previouslyFormattedCitation":"&lt;sup&gt;8&lt;/sup&gt;"},"properties":{"noteIndex":0},"schema":"https://github.com/citation-style-language/schema/raw/master/csl-citation.json"}</w:instrText>
      </w:r>
      <w:r w:rsidR="00422258">
        <w:fldChar w:fldCharType="separate"/>
      </w:r>
      <w:r w:rsidR="008F7F55" w:rsidRPr="008F7F55">
        <w:rPr>
          <w:noProof/>
          <w:vertAlign w:val="superscript"/>
        </w:rPr>
        <w:t>9</w:t>
      </w:r>
      <w:r w:rsidR="00422258">
        <w:fldChar w:fldCharType="end"/>
      </w:r>
      <w:r>
        <w:t xml:space="preserve">. We also observe that many loci that had discovered </w:t>
      </w:r>
      <w:r w:rsidR="007D3D8C">
        <w:t xml:space="preserve">epistatic </w:t>
      </w:r>
      <w:r>
        <w:t>associations have low genomic inflation factors, which raises the question of whether this metric is a reliable indicator of false positives.</w:t>
      </w:r>
      <w:bookmarkStart w:id="1" w:name="Xf616ff8e51503d02ebe487538875d52a0634668"/>
    </w:p>
    <w:bookmarkEnd w:id="1"/>
    <w:p w14:paraId="125EF70E" w14:textId="79658C52" w:rsidR="00850746" w:rsidRDefault="00F54B01" w:rsidP="000D3F37">
      <w:pPr>
        <w:pStyle w:val="FirstParagraph"/>
      </w:pPr>
      <w:r>
        <w:t xml:space="preserve">We </w:t>
      </w:r>
      <w:r w:rsidR="006F26F1">
        <w:t xml:space="preserve">explored the theoretical </w:t>
      </w:r>
      <w:r>
        <w:t xml:space="preserve">mechanism by which </w:t>
      </w:r>
      <w:r w:rsidR="0045332D">
        <w:t>the classic</w:t>
      </w:r>
      <w:r w:rsidR="008F28AC">
        <w:t xml:space="preserve"> interaction</w:t>
      </w:r>
      <w:r w:rsidR="0045332D">
        <w:t xml:space="preserve"> test statistic can be inflated </w:t>
      </w:r>
      <w:r>
        <w:t xml:space="preserve">when only one </w:t>
      </w:r>
      <w:r w:rsidR="0045332D">
        <w:t xml:space="preserve">of the interaction </w:t>
      </w:r>
      <w:r>
        <w:t>variant</w:t>
      </w:r>
      <w:r w:rsidR="0045332D">
        <w:t>s</w:t>
      </w:r>
      <w:r>
        <w:t xml:space="preserve"> is in </w:t>
      </w:r>
      <w:r w:rsidR="006D0098">
        <w:t>LD</w:t>
      </w:r>
      <w:r>
        <w:t xml:space="preserve"> with a causal additive variant</w:t>
      </w:r>
      <w:r w:rsidR="008F28AC">
        <w:t xml:space="preserve">, which mimics the </w:t>
      </w:r>
      <w:r w:rsidR="008F28AC">
        <w:rPr>
          <w:i/>
          <w:iCs/>
        </w:rPr>
        <w:t>cis-trans</w:t>
      </w:r>
      <w:r w:rsidR="008F28AC">
        <w:t xml:space="preserve"> interactions that form the majority of the H2014 signals</w:t>
      </w:r>
      <w:r>
        <w:t xml:space="preserve">. </w:t>
      </w:r>
      <w:r w:rsidR="00FB2D97">
        <w:t xml:space="preserve">Under a simplified haploid model with completely penetrant </w:t>
      </w:r>
      <w:r w:rsidR="00850746">
        <w:t xml:space="preserve">additive </w:t>
      </w:r>
      <w:r w:rsidR="00FB2D97">
        <w:t>genetic effects w</w:t>
      </w:r>
      <w:r>
        <w:t>e find that the residuals from a linear model are a mixture of normal and binomial distributions</w:t>
      </w:r>
      <w:r w:rsidR="0082003C">
        <w:t xml:space="preserve"> (Supplementary Note 2)</w:t>
      </w:r>
      <w:r w:rsidR="00064AB7">
        <w:t xml:space="preserve">. This </w:t>
      </w:r>
      <w:r>
        <w:t xml:space="preserve">leads to systematic inflation or deflation of the test statistic. The more variance explained by the additive variant, the larger the proportion of variance of the residuals arises from the binomial distribution. </w:t>
      </w:r>
      <w:r w:rsidR="006F26F1">
        <w:t xml:space="preserve">Under this model we </w:t>
      </w:r>
      <w:r w:rsidR="00064AB7">
        <w:t xml:space="preserve">show that </w:t>
      </w:r>
      <w:r>
        <w:t>both the mean and the variance of the expected F value from the classical interaction model are increased.</w:t>
      </w:r>
      <w:r w:rsidR="0045332D">
        <w:t xml:space="preserve"> </w:t>
      </w:r>
      <w:r w:rsidR="00FB2D97">
        <w:t xml:space="preserve">This </w:t>
      </w:r>
      <w:r>
        <w:t xml:space="preserve">mechanism is entirely separate from the sources of test statistic inflation that have been previously suggested. </w:t>
      </w:r>
    </w:p>
    <w:p w14:paraId="67BC3731" w14:textId="67FBFFDD" w:rsidR="006F26F1" w:rsidRDefault="006F26F1" w:rsidP="006F26F1">
      <w:pPr>
        <w:pStyle w:val="FirstParagraph"/>
      </w:pPr>
      <w:r>
        <w:t>Following this finding, w</w:t>
      </w:r>
      <w:r w:rsidR="00EE1D21">
        <w:t>e use</w:t>
      </w:r>
      <w:r w:rsidR="00FB2D97">
        <w:t>d</w:t>
      </w:r>
      <w:r w:rsidR="00EE1D21">
        <w:t xml:space="preserve"> simulations to explore the </w:t>
      </w:r>
      <w:r w:rsidR="00766274">
        <w:t>behavior</w:t>
      </w:r>
      <w:r w:rsidR="00EE1D21">
        <w:t xml:space="preserve"> of the test statistic </w:t>
      </w:r>
      <w:r w:rsidR="00C04944">
        <w:t>in the diploid context</w:t>
      </w:r>
      <w:r w:rsidR="008F28AC">
        <w:t xml:space="preserve"> with incomplete penetrance</w:t>
      </w:r>
      <w:r w:rsidR="00C04944">
        <w:t xml:space="preserve">, </w:t>
      </w:r>
      <w:r w:rsidR="008F28AC">
        <w:t xml:space="preserve">attempting to mimic the </w:t>
      </w:r>
      <w:r w:rsidR="00EE1D21">
        <w:t xml:space="preserve">H2014 </w:t>
      </w:r>
      <w:r w:rsidR="001572B8">
        <w:t xml:space="preserve">signals </w:t>
      </w:r>
      <w:r w:rsidR="00EE1D21">
        <w:t>(</w:t>
      </w:r>
      <w:r w:rsidR="006506C9">
        <w:t>Supplementary Methods</w:t>
      </w:r>
      <w:r w:rsidR="00EE1D21">
        <w:t>).</w:t>
      </w:r>
      <w:r w:rsidR="001572B8">
        <w:t xml:space="preserve"> </w:t>
      </w:r>
      <w:r>
        <w:t xml:space="preserve">We began by recreating the conditions within the </w:t>
      </w:r>
      <w:r>
        <w:rPr>
          <w:i/>
          <w:iCs/>
        </w:rPr>
        <w:t>MBNL1</w:t>
      </w:r>
      <w:r>
        <w:t xml:space="preserve"> locus, where 11 </w:t>
      </w:r>
      <w:r w:rsidR="008F28AC">
        <w:t xml:space="preserve">independent </w:t>
      </w:r>
      <w:r w:rsidRPr="00420D7C">
        <w:rPr>
          <w:i/>
          <w:iCs/>
        </w:rPr>
        <w:t>cis-trans</w:t>
      </w:r>
      <w:r>
        <w:t xml:space="preserve"> associations were originally discovered, of which five replicated at the Bonferroni level</w:t>
      </w:r>
      <w:r w:rsidR="006506C9">
        <w:t xml:space="preserve"> (Supplementary Note 3)</w:t>
      </w:r>
      <w:r>
        <w:t>. These simulations show that the genomic inflation factor relates strongly to the variance explained by the additive causal effect</w:t>
      </w:r>
      <w:r w:rsidR="008F28AC">
        <w:t xml:space="preserve"> (Supplementary Figure 2)</w:t>
      </w:r>
      <w:r>
        <w:t>, and that as genomic inflation grows, the number of false positive interactions grows</w:t>
      </w:r>
      <w:r w:rsidR="008F28AC">
        <w:t xml:space="preserve"> (Supplementary Figure 3)</w:t>
      </w:r>
      <w:r>
        <w:t xml:space="preserve">. We also observe that it is possible to obtain several false discovery signals per simulation even when the genomic inflation factor is low. This is consistent with the variance of the test statistic theoretically being inflated. Extending these simulations to other loci amongst </w:t>
      </w:r>
      <w:r w:rsidR="008B4CBB">
        <w:t xml:space="preserve">the </w:t>
      </w:r>
      <w:r>
        <w:t xml:space="preserve">H2014 signals resulted in less inflation </w:t>
      </w:r>
      <w:r w:rsidR="008B4CBB">
        <w:t xml:space="preserve">and lower false discovery rates </w:t>
      </w:r>
      <w:r>
        <w:t>because we are no longer ascertaining for a locus that is known to have high inflation and high replication rates.</w:t>
      </w:r>
      <w:r w:rsidR="008B4CBB">
        <w:t xml:space="preserve"> </w:t>
      </w:r>
    </w:p>
    <w:p w14:paraId="296504B0" w14:textId="265CEC0F" w:rsidR="008B4CBB" w:rsidRDefault="008B4CBB" w:rsidP="008B4CBB">
      <w:pPr>
        <w:pStyle w:val="BodyText"/>
      </w:pPr>
      <w:r>
        <w:t>We extended the simulations to evaluate the impact of the test statistic inflation on replication rates</w:t>
      </w:r>
      <w:r w:rsidR="00435DA5">
        <w:t xml:space="preserve"> of type 1 errors in the discovery sample</w:t>
      </w:r>
      <w:r w:rsidR="0082003C">
        <w:t xml:space="preserve"> (Supplementary Note 4)</w:t>
      </w:r>
      <w:r>
        <w:t>. We observed that the genomic inflation factor between independent discovery and replication datasets tends to be strongly correlated</w:t>
      </w:r>
      <w:r w:rsidR="008F28AC">
        <w:t xml:space="preserve"> (Supplementary Figure 4)</w:t>
      </w:r>
      <w:r>
        <w:t>. However, if the discovery had a significant interaction due to test statistic inflation, they were seldom independently replicated at the Bonferroni threshold</w:t>
      </w:r>
      <w:r w:rsidR="00F566C4">
        <w:t xml:space="preserve">, even at the </w:t>
      </w:r>
      <w:r w:rsidR="00F566C4">
        <w:rPr>
          <w:i/>
          <w:iCs/>
        </w:rPr>
        <w:t>MBNL1</w:t>
      </w:r>
      <w:r w:rsidR="00F566C4">
        <w:t xml:space="preserve"> locus which showed a relatively high replication rate in the original study</w:t>
      </w:r>
      <w:r w:rsidR="008F28AC">
        <w:t xml:space="preserve"> (Supplementary Figure 5)</w:t>
      </w:r>
      <w:r>
        <w:t>.</w:t>
      </w:r>
      <w:r w:rsidR="00F566C4">
        <w:t xml:space="preserve"> </w:t>
      </w:r>
    </w:p>
    <w:p w14:paraId="01D29D2E" w14:textId="062EA131" w:rsidR="008B4CBB" w:rsidRDefault="00F97779" w:rsidP="008B4CBB">
      <w:pPr>
        <w:pStyle w:val="BodyText"/>
      </w:pPr>
      <w:r>
        <w:t>The implied</w:t>
      </w:r>
      <w:r w:rsidR="00F566C4">
        <w:t xml:space="preserve"> solution to avoiding the interaction test statistic inflation is to control for the fine-mapped cis-additive </w:t>
      </w:r>
      <w:proofErr w:type="spellStart"/>
      <w:r w:rsidR="00F566C4">
        <w:t>eQTLs</w:t>
      </w:r>
      <w:proofErr w:type="spellEnd"/>
      <w:r w:rsidR="00F566C4">
        <w:t xml:space="preserve">. However, this may not reliably control the type 1 error rate under </w:t>
      </w:r>
      <w:r>
        <w:t>at least two scenarios</w:t>
      </w:r>
      <w:r w:rsidR="00F566C4">
        <w:t xml:space="preserve">. First, we explored the impact of measurement error in the </w:t>
      </w:r>
      <w:r w:rsidR="00F566C4">
        <w:rPr>
          <w:i/>
          <w:iCs/>
        </w:rPr>
        <w:t>cis</w:t>
      </w:r>
      <w:r w:rsidR="00F566C4">
        <w:t xml:space="preserve"> additive causal variant</w:t>
      </w:r>
      <w:r w:rsidR="0082003C">
        <w:t xml:space="preserve"> (Supplementary note 5)</w:t>
      </w:r>
      <w:r w:rsidR="00F566C4">
        <w:t>. We found that</w:t>
      </w:r>
      <w:r>
        <w:t xml:space="preserve"> imperfectly adjusting </w:t>
      </w:r>
      <w:r>
        <w:lastRenderedPageBreak/>
        <w:t>for the additive effect due to</w:t>
      </w:r>
      <w:r w:rsidR="00F566C4">
        <w:t xml:space="preserve"> realistic levels of imputation error </w:t>
      </w:r>
      <w:r>
        <w:t xml:space="preserve">at the </w:t>
      </w:r>
      <w:r w:rsidRPr="00F97779">
        <w:rPr>
          <w:i/>
          <w:iCs/>
        </w:rPr>
        <w:t>cis</w:t>
      </w:r>
      <w:r>
        <w:t xml:space="preserve"> additive causal variant </w:t>
      </w:r>
      <w:r w:rsidR="00F566C4" w:rsidRPr="00F97779">
        <w:t>led</w:t>
      </w:r>
      <w:r w:rsidR="00F566C4">
        <w:t xml:space="preserve"> to poor control of the genomic inflation factor</w:t>
      </w:r>
      <w:r>
        <w:t xml:space="preserve"> </w:t>
      </w:r>
      <w:r w:rsidR="008F28AC">
        <w:t>(Supplementary Figures 6 and 7)</w:t>
      </w:r>
      <w:r w:rsidR="00F566C4">
        <w:t>.</w:t>
      </w:r>
    </w:p>
    <w:p w14:paraId="4C53A8A6" w14:textId="7352A906" w:rsidR="004A19E9" w:rsidRDefault="004A19E9" w:rsidP="008B4CBB">
      <w:pPr>
        <w:pStyle w:val="BodyText"/>
      </w:pPr>
      <w:r>
        <w:t>Second, we evaluated the influence of additive effect heterogeneity on the ability to control interaction test statistic inflation</w:t>
      </w:r>
      <w:r w:rsidR="0082003C">
        <w:t xml:space="preserve"> (Supplementary Note 6)</w:t>
      </w:r>
      <w:r>
        <w:t xml:space="preserve">. Here, the additive causal variant is simulated to have varying effects from individual to individual, and when estimating its average effect in the population its </w:t>
      </w:r>
      <w:r w:rsidR="00F97779">
        <w:t>variance is only partially captured</w:t>
      </w:r>
      <w:r>
        <w:t xml:space="preserve">. </w:t>
      </w:r>
      <w:r w:rsidR="00966A1E">
        <w:t>T</w:t>
      </w:r>
      <w:r>
        <w:t>he test statistic inflation will not be</w:t>
      </w:r>
      <w:r w:rsidR="00F97779">
        <w:t xml:space="preserve"> fully</w:t>
      </w:r>
      <w:r>
        <w:t xml:space="preserve"> controlled by fitting the additive effect as a covariate, even if the additive variant is sequenced without error</w:t>
      </w:r>
      <w:r w:rsidR="008F28AC">
        <w:t xml:space="preserve"> (Supplementary Figure 8)</w:t>
      </w:r>
      <w:r>
        <w:t>.</w:t>
      </w:r>
    </w:p>
    <w:p w14:paraId="699167EF" w14:textId="5A359063" w:rsidR="002A2A7F" w:rsidRDefault="004A19E9" w:rsidP="008B4CBB">
      <w:pPr>
        <w:pStyle w:val="BodyText"/>
      </w:pPr>
      <w:r>
        <w:t>There is a long history of problems arising in genetic analysis due to the interplay between statistical tests and background genetic architecture being poorly understood or experimental design being misaligned</w:t>
      </w:r>
      <w:r w:rsidR="0082003C">
        <w:fldChar w:fldCharType="begin" w:fldLock="1"/>
      </w:r>
      <w:r w:rsidR="008F7F55">
        <w:instrText>ADDIN CSL_CITATION {"citationItems":[{"id":"ITEM-1","itemData":{"DOI":"10.1016/j.ajhg.2013.10.005","ISSN":"1537-6605","PMID":"24183453","abstract":"Evidence that complex traits are highly polygenic has been presented by population-based genome-wide association studies (GWASs) through the identification of many significant variants, as well as by family-based de novo sequencing studies indicating that several traits have a large mutational target size. Here, using a third study design, we show results consistent with extreme polygenicity for body mass index (BMI) and height. On a sample of 20,240 siblings (from 9,570 nuclear families), we used a within-family method to obtain narrow-sense heritability estimates of 0.42 (SE = 0.17, p = 0.01) and 0.69 (SE = 0.14, p = 6 × 10(-)(7)) for BMI and height, respectively, after adjusting for covariates. The genomic inflation factors from locus-specific linkage analysis were 1.69 (SE = 0.21, p = 0.04) for BMI and 2.18 (SE = 0.21, p = 2 × 10(-10)) for height. This inflation is free of confounding and congruent with polygenicity, consistent with observations of ever-increasing genomic-inflation factors from GWASs with large sample sizes, implying that those signals are due to true genetic signals across the genome rather than population stratification. We also demonstrate that the distribution of the observed test statistics is consistent with both rare and common variants underlying a polygenic architecture and that previous reports of linkage signals in complex traits are probably a consequence of polygenic architecture rather than the segregation of variants with large effects. The convergent empirical evidence from GWASs, de novo studies, and within-family segregation implies that family-based sequencing studies for complex traits require very large sample sizes because the effects of causal variants are small on average.","author":[{"dropping-particle":"","family":"Hemani","given":"Gibran","non-dropping-particle":"","parse-names":false,"suffix":""},{"dropping-particle":"","family":"Yang","given":"Jian","non-dropping-particle":"","parse-names":false,"suffix":""},{"dropping-particle":"","family":"Vinkhuyzen","given":"Anna","non-dropping-particle":"","parse-names":false,"suffix":""},{"dropping-particle":"","family":"Powell","given":"Joseph E","non-dropping-particle":"","parse-names":false,"suffix":""},{"dropping-particle":"","family":"Willemsen","given":"Gonneke","non-dropping-particle":"","parse-names":false,"suffix":""},{"dropping-particle":"","family":"Hottenga","given":"Jouke-Jan","non-dropping-particle":"","parse-names":false,"suffix":""},{"dropping-particle":"","family":"Abdellaoui","given":"Abdel","non-dropping-particle":"","parse-names":false,"suffix":""},{"dropping-particle":"","family":"Mangino","given":"Massimo","non-dropping-particle":"","parse-names":false,"suffix":""},{"dropping-particle":"","family":"Valdes","given":"Ana M","non-dropping-particle":"","parse-names":false,"suffix":""},{"dropping-particle":"","family":"Medland","given":"Sarah E","non-dropping-particle":"","parse-names":false,"suffix":""},{"dropping-particle":"","family":"Madden","given":"Pamela A","non-dropping-particle":"","parse-names":false,"suffix":""},{"dropping-particle":"","family":"Heath","given":"Andrew C","non-dropping-particle":"","parse-names":false,"suffix":""},{"dropping-particle":"","family":"Henders","given":"Anjali K","non-dropping-particle":"","parse-names":false,"suffix":""},{"dropping-particle":"","family":"Nyholt","given":"Dale R","non-dropping-particle":"","parse-names":false,"suffix":""},{"dropping-particle":"De","family":"Geus","given":"Eco J C","non-dropping-particle":"","parse-names":false,"suffix":""},{"dropping-particle":"","family":"Magnusson","given":"Patrik K E","non-dropping-particle":"","parse-names":false,"suffix":""},{"dropping-particle":"","family":"Ingelsson","given":"Erik","non-dropping-particle":"","parse-names":false,"suffix":""},{"dropping-particle":"","family":"Montgomery","given":"Grant W","non-dropping-particle":"","parse-names":false,"suffix":""},{"dropping-particle":"","family":"Spector","given":"Timothy D","non-dropping-particle":"","parse-names":false,"suffix":""},{"dropping-particle":"","family":"Boomsma","given":"Dorret I","non-dropping-particle":"","parse-names":false,"suffix":""},{"dropping-particle":"","family":"Pedersen","given":"Nancy L","non-dropping-particle":"","parse-names":false,"suffix":""},{"dropping-particle":"","family":"Martin","given":"Nicholas G","non-dropping-particle":"","parse-names":false,"suffix":""},{"dropping-particle":"","family":"Visscher","given":"Peter M","non-dropping-particle":"","parse-names":false,"suffix":""},{"dropping-particle":"","family":"Geus","given":"Eco J C","non-dropping-particle":"de","parse-names":false,"suffix":""},{"dropping-particle":"","family":"Magnusson","given":"Patrik K E","non-dropping-particle":"","parse-names":false,"suffix":""},{"dropping-particle":"","family":"Ingelsson","given":"Erik","non-dropping-particle":"","parse-names":false,"suffix":""},{"dropping-particle":"","family":"Montgomery","given":"Grant W","non-dropping-particle":"","parse-names":false,"suffix":""},{"dropping-particle":"","family":"Spector","given":"Timothy D","non-dropping-particle":"","parse-names":false,"suffix":""},{"dropping-particle":"","family":"Boomsma","given":"Dorret I","non-dropping-particle":"","parse-names":false,"suffix":""},{"dropping-particle":"","family":"Pedersen","given":"Nancy L","non-dropping-particle":"","parse-names":false,"suffix":""},{"dropping-particle":"","family":"Martin","given":"Nicholas G","non-dropping-particle":"","parse-names":false,"suffix":""},{"dropping-particle":"","family":"Visscher","given":"Peter M","non-dropping-particle":"","parse-names":false,"suffix":""},{"dropping-particle":"","family":"others","given":"","non-dropping-particle":"","parse-names":false,"suffix":""}],"container-title":"The American Journal of Human Genetics","id":"ITEM-1","issue":"5","issued":{"date-parts":[["2013","10","29"]]},"page":"865-875","publisher":"The American Society of Human Genetics","title":"Inference of the Genetic Architecture Underlying BMI and Height with the Use of 20,240 Sibling Pairs.","type":"article-journal","volume":"93"},"uris":["http://www.mendeley.com/documents/?uuid=5dc4fbab-af62-4f0b-8b49-63a7a7f65ee8"]}],"mendeley":{"formattedCitation":"&lt;sup&gt;10&lt;/sup&gt;","plainTextFormattedCitation":"10","previouslyFormattedCitation":"&lt;sup&gt;9&lt;/sup&gt;"},"properties":{"noteIndex":0},"schema":"https://github.com/citation-style-language/schema/raw/master/csl-citation.json"}</w:instrText>
      </w:r>
      <w:r w:rsidR="0082003C">
        <w:fldChar w:fldCharType="separate"/>
      </w:r>
      <w:r w:rsidR="008F7F55" w:rsidRPr="008F7F55">
        <w:rPr>
          <w:noProof/>
          <w:vertAlign w:val="superscript"/>
        </w:rPr>
        <w:t>10</w:t>
      </w:r>
      <w:r w:rsidR="0082003C">
        <w:fldChar w:fldCharType="end"/>
      </w:r>
      <w:r w:rsidR="0082003C">
        <w:t>,</w:t>
      </w:r>
      <w:r w:rsidR="0082003C" w:rsidRPr="0082003C">
        <w:t xml:space="preserve"> </w:t>
      </w:r>
      <w:r w:rsidR="0082003C">
        <w:fldChar w:fldCharType="begin" w:fldLock="1"/>
      </w:r>
      <w:r w:rsidR="008F7F55">
        <w:instrText>ADDIN CSL_CITATION {"citationItems":[{"id":"ITEM-1","itemData":{"DOI":"10.1016/j.gene.2014.11.052","ISBN":"0378-1119","ISSN":"18790038","PMID":"25433329","abstract":"Genome-wide association studies have eclipsed candidate gene association studies in genetic epidemiology in providing robust, unbiased evidence for the role of genetic variants in complex traits and diseases. The hypothesis-free nature of GWAS inherently minimises the risk of publication bias, and where available these studies should be considered in any meta-analysis of genetic association studies.","author":[{"dropping-particle":"","family":"Gaunt","given":"Tom R.","non-dropping-particle":"","parse-names":false,"suffix":""},{"dropping-particle":"","family":"Davey Smith","given":"George","non-dropping-particle":"","parse-names":false,"suffix":""}],"container-title":"Gene","id":"ITEM-1","issue":"2","issued":{"date-parts":[["2015"]]},"page":"257-258","publisher":"Elsevier B.V.","title":"ENOS and coronary artery disease: Publication bias and the eclipse of hypothesis-driven meta-analysis in genetic association studies","type":"article-journal","volume":"556"},"uris":["http://www.mendeley.com/documents/?uuid=94246c09-85b7-4adf-818f-fe0824bbd19b"]}],"mendeley":{"formattedCitation":"&lt;sup&gt;11&lt;/sup&gt;","plainTextFormattedCitation":"11","previouslyFormattedCitation":"&lt;sup&gt;10&lt;/sup&gt;"},"properties":{"noteIndex":0},"schema":"https://github.com/citation-style-language/schema/raw/master/csl-citation.json"}</w:instrText>
      </w:r>
      <w:r w:rsidR="0082003C">
        <w:fldChar w:fldCharType="separate"/>
      </w:r>
      <w:r w:rsidR="008F7F55" w:rsidRPr="008F7F55">
        <w:rPr>
          <w:noProof/>
          <w:vertAlign w:val="superscript"/>
        </w:rPr>
        <w:t>11</w:t>
      </w:r>
      <w:r w:rsidR="0082003C">
        <w:fldChar w:fldCharType="end"/>
      </w:r>
      <w:r>
        <w:t xml:space="preserve">. In the case of the </w:t>
      </w:r>
      <w:r w:rsidRPr="00A77B67">
        <w:rPr>
          <w:i/>
        </w:rPr>
        <w:t>F</w:t>
      </w:r>
      <w:r>
        <w:t>-statistic used for detecting epistasis, the problem of inflation that we describe here arises due to two forces. First, when there is imperfect LD between causal variant</w:t>
      </w:r>
      <w:r w:rsidR="00DC2519">
        <w:t xml:space="preserve"> with large additive effect size</w:t>
      </w:r>
      <w:r>
        <w:t xml:space="preserve"> and a tagging locus nearby, the mean and the variance of the test statistic for interaction terms of the tagging locus will be inflated. Second, </w:t>
      </w:r>
      <w:r w:rsidR="006173AC">
        <w:t>a broad</w:t>
      </w:r>
      <w:r>
        <w:t xml:space="preserve"> search for epistasis</w:t>
      </w:r>
      <w:r w:rsidR="00D62E40">
        <w:t>,</w:t>
      </w:r>
      <w:r>
        <w:t xml:space="preserve"> </w:t>
      </w:r>
      <w:r w:rsidR="00D62E40">
        <w:t xml:space="preserve">in which </w:t>
      </w:r>
      <w:r w:rsidR="008B0646">
        <w:t xml:space="preserve">strict significance thresholds </w:t>
      </w:r>
      <w:r w:rsidR="00D62E40">
        <w:t xml:space="preserve">are applied, </w:t>
      </w:r>
      <w:r w:rsidR="006173AC">
        <w:t xml:space="preserve">is liable </w:t>
      </w:r>
      <w:r w:rsidR="008B0646">
        <w:t xml:space="preserve">to </w:t>
      </w:r>
      <w:r>
        <w:t>ascertain</w:t>
      </w:r>
      <w:r w:rsidR="006173AC">
        <w:t xml:space="preserve"> </w:t>
      </w:r>
      <w:r w:rsidR="00D62E40">
        <w:t xml:space="preserve">for </w:t>
      </w:r>
      <w:r>
        <w:t xml:space="preserve">loci </w:t>
      </w:r>
      <w:r w:rsidR="006173AC">
        <w:t xml:space="preserve">that have LD properties with large additive variants that </w:t>
      </w:r>
      <w:proofErr w:type="spellStart"/>
      <w:r>
        <w:t>maximise</w:t>
      </w:r>
      <w:r w:rsidR="00D62E40">
        <w:t>s</w:t>
      </w:r>
      <w:proofErr w:type="spellEnd"/>
      <w:r>
        <w:t xml:space="preserve"> test statistic inflation. </w:t>
      </w:r>
    </w:p>
    <w:p w14:paraId="434FF1C0" w14:textId="5151F03A" w:rsidR="00F566C4" w:rsidRPr="00F566C4" w:rsidRDefault="002A2A7F" w:rsidP="008B4CBB">
      <w:pPr>
        <w:pStyle w:val="BodyText"/>
      </w:pPr>
      <w:r>
        <w:t xml:space="preserve">Going forwards, adjusting for fine-mapped additive effects should be done routinely when testing for interactions as it is likely </w:t>
      </w:r>
      <w:r w:rsidR="00A269FF">
        <w:t>to reduce test statistic inflation at the least</w:t>
      </w:r>
      <w:r>
        <w:t xml:space="preserve">. </w:t>
      </w:r>
      <w:r w:rsidR="00F97779">
        <w:t xml:space="preserve">Per locus permutation testing can control this problem </w:t>
      </w:r>
      <w:r>
        <w:t xml:space="preserve">fully </w:t>
      </w:r>
      <w:r w:rsidR="00F97779">
        <w:t>but</w:t>
      </w:r>
      <w:r>
        <w:t xml:space="preserve"> will be difficult to apply</w:t>
      </w:r>
      <w:r w:rsidR="00F97779">
        <w:t xml:space="preserve"> </w:t>
      </w:r>
      <w:r>
        <w:t>at scale</w:t>
      </w:r>
      <w:r w:rsidR="004A19E9">
        <w:t xml:space="preserve">. </w:t>
      </w:r>
      <w:r>
        <w:t>If there is no large additive effect, as is the case with most complex traits and for most trans regions of ’</w:t>
      </w:r>
      <w:proofErr w:type="spellStart"/>
      <w:r>
        <w:t>omic</w:t>
      </w:r>
      <w:proofErr w:type="spellEnd"/>
      <w:r>
        <w:t xml:space="preserve"> variables, then the problem of the residual being a mixture of binomial and normal distributions is unlikely to </w:t>
      </w:r>
      <w:r w:rsidR="00766F21">
        <w:t>be substantial</w:t>
      </w:r>
      <w:r>
        <w:t>.</w:t>
      </w:r>
    </w:p>
    <w:p w14:paraId="3F62D956" w14:textId="77777777" w:rsidR="00850746" w:rsidRDefault="00850746" w:rsidP="001572B8">
      <w:pPr>
        <w:pStyle w:val="FirstParagraph"/>
      </w:pPr>
    </w:p>
    <w:p w14:paraId="4CB68073" w14:textId="77777777" w:rsidR="009C1170" w:rsidRDefault="009C1170" w:rsidP="00D229D5">
      <w:pPr>
        <w:pStyle w:val="Heading2"/>
      </w:pPr>
      <w:bookmarkStart w:id="2" w:name="methods"/>
    </w:p>
    <w:bookmarkEnd w:id="2"/>
    <w:p w14:paraId="64471BEA" w14:textId="77777777" w:rsidR="007B1008" w:rsidRDefault="007B1008" w:rsidP="007B1008">
      <w:pPr>
        <w:pStyle w:val="FirstParagraph"/>
      </w:pPr>
    </w:p>
    <w:p w14:paraId="707C1111" w14:textId="77777777" w:rsidR="007B1008" w:rsidRDefault="007B1008">
      <w:pPr>
        <w:rPr>
          <w:rFonts w:asciiTheme="majorHAnsi" w:eastAsiaTheme="majorEastAsia" w:hAnsiTheme="majorHAnsi" w:cstheme="majorBidi"/>
          <w:b/>
          <w:bCs/>
          <w:color w:val="4F81BD" w:themeColor="accent1"/>
          <w:sz w:val="32"/>
          <w:szCs w:val="32"/>
        </w:rPr>
      </w:pPr>
      <w:r>
        <w:br w:type="page"/>
      </w:r>
    </w:p>
    <w:p w14:paraId="2C1E7496" w14:textId="074EAE29" w:rsidR="00F573F2" w:rsidRDefault="00F573F2" w:rsidP="00F573F2">
      <w:pPr>
        <w:pStyle w:val="Heading2"/>
      </w:pPr>
      <w:r>
        <w:lastRenderedPageBreak/>
        <w:t>Acknowledgements</w:t>
      </w:r>
    </w:p>
    <w:p w14:paraId="5D5F2FCE" w14:textId="48A9E9EE" w:rsidR="00F573F2" w:rsidRPr="00D229D5" w:rsidRDefault="00F573F2" w:rsidP="005727FA">
      <w:pPr>
        <w:jc w:val="both"/>
      </w:pPr>
      <w:r>
        <w:t xml:space="preserve">GH was funded by the </w:t>
      </w:r>
      <w:proofErr w:type="spellStart"/>
      <w:r>
        <w:t>Wellcome</w:t>
      </w:r>
      <w:proofErr w:type="spellEnd"/>
      <w:r>
        <w:t xml:space="preserve"> Trust and Royal Society [</w:t>
      </w:r>
      <w:r w:rsidRPr="009C1170">
        <w:t>208806/Z/17/Z</w:t>
      </w:r>
      <w:r>
        <w:t>]. JEP is supported by National Health and Medical Research Council Fellowship (</w:t>
      </w:r>
      <w:r w:rsidR="00EA47A4" w:rsidRPr="00EA47A4">
        <w:t>APP1175781</w:t>
      </w:r>
      <w:r>
        <w:t xml:space="preserve">). </w:t>
      </w:r>
      <w:r w:rsidR="00281EAE">
        <w:t>JY and PMV are supported by the Australian Research Council (DP160101343, DP160101056, FT180100186 and FL180100072) and the Australian National Health and Medical Research Council (1078037, 1078901, 1113400, and 1107258).</w:t>
      </w:r>
      <w:r w:rsidR="00620896">
        <w:t xml:space="preserve"> </w:t>
      </w:r>
      <w:r w:rsidR="00620896" w:rsidRPr="00620896">
        <w:rPr>
          <w:lang w:val="en-GB"/>
        </w:rPr>
        <w:t>We are extremely grateful to all the families who took part in th</w:t>
      </w:r>
      <w:r w:rsidR="00620896">
        <w:rPr>
          <w:lang w:val="en-GB"/>
        </w:rPr>
        <w:t>e ALSPAC study</w:t>
      </w:r>
      <w:r w:rsidR="00620896" w:rsidRPr="00620896">
        <w:rPr>
          <w:lang w:val="en-GB"/>
        </w:rPr>
        <w:t>, the midwives for their help in recruiting them, and the whole ALSPAC team, which includes interviewers, computer and laboratory technicians, clerical workers, research scientists, volunteers, managers, receptionists and nurses</w:t>
      </w:r>
      <w:r w:rsidR="00620896">
        <w:rPr>
          <w:lang w:val="en-GB"/>
        </w:rPr>
        <w:t>.</w:t>
      </w:r>
    </w:p>
    <w:p w14:paraId="15DECCDE" w14:textId="77777777" w:rsidR="00C5195D" w:rsidRDefault="00D229D5" w:rsidP="004C7C54">
      <w:pPr>
        <w:pStyle w:val="Heading2"/>
      </w:pPr>
      <w:r>
        <w:t>References</w:t>
      </w:r>
    </w:p>
    <w:p w14:paraId="543D11EA" w14:textId="0CBEA944" w:rsidR="008F7F55" w:rsidRPr="008F7F55" w:rsidRDefault="00D229D5" w:rsidP="008F7F55">
      <w:pPr>
        <w:widowControl w:val="0"/>
        <w:autoSpaceDE w:val="0"/>
        <w:autoSpaceDN w:val="0"/>
        <w:adjustRightInd w:val="0"/>
        <w:spacing w:before="180" w:after="180"/>
        <w:ind w:left="640" w:hanging="640"/>
        <w:rPr>
          <w:rFonts w:ascii="Cambria" w:hAnsi="Cambria" w:cs="Times New Roman"/>
          <w:noProof/>
        </w:rPr>
      </w:pPr>
      <w:r>
        <w:fldChar w:fldCharType="begin" w:fldLock="1"/>
      </w:r>
      <w:r>
        <w:instrText xml:space="preserve">ADDIN Mendeley Bibliography CSL_BIBLIOGRAPHY </w:instrText>
      </w:r>
      <w:r>
        <w:fldChar w:fldCharType="separate"/>
      </w:r>
      <w:r w:rsidR="008F7F55" w:rsidRPr="008F7F55">
        <w:rPr>
          <w:rFonts w:ascii="Cambria" w:hAnsi="Cambria" w:cs="Times New Roman"/>
          <w:noProof/>
        </w:rPr>
        <w:t>1.</w:t>
      </w:r>
      <w:r w:rsidR="008F7F55" w:rsidRPr="008F7F55">
        <w:rPr>
          <w:rFonts w:ascii="Cambria" w:hAnsi="Cambria" w:cs="Times New Roman"/>
          <w:noProof/>
        </w:rPr>
        <w:tab/>
        <w:t xml:space="preserve">Hemani, G. </w:t>
      </w:r>
      <w:r w:rsidR="008F7F55" w:rsidRPr="008F7F55">
        <w:rPr>
          <w:rFonts w:ascii="Cambria" w:hAnsi="Cambria" w:cs="Times New Roman"/>
          <w:i/>
          <w:iCs/>
          <w:noProof/>
        </w:rPr>
        <w:t>et al.</w:t>
      </w:r>
      <w:r w:rsidR="008F7F55" w:rsidRPr="008F7F55">
        <w:rPr>
          <w:rFonts w:ascii="Cambria" w:hAnsi="Cambria" w:cs="Times New Roman"/>
          <w:noProof/>
        </w:rPr>
        <w:t xml:space="preserve"> Detection and replication of epistasis influencing transcription in humans. </w:t>
      </w:r>
      <w:r w:rsidR="008F7F55" w:rsidRPr="008F7F55">
        <w:rPr>
          <w:rFonts w:ascii="Cambria" w:hAnsi="Cambria" w:cs="Times New Roman"/>
          <w:i/>
          <w:iCs/>
          <w:noProof/>
        </w:rPr>
        <w:t>Nature</w:t>
      </w:r>
      <w:r w:rsidR="008F7F55" w:rsidRPr="008F7F55">
        <w:rPr>
          <w:rFonts w:ascii="Cambria" w:hAnsi="Cambria" w:cs="Times New Roman"/>
          <w:noProof/>
        </w:rPr>
        <w:t xml:space="preserve"> </w:t>
      </w:r>
      <w:r w:rsidR="008F7F55" w:rsidRPr="008F7F55">
        <w:rPr>
          <w:rFonts w:ascii="Cambria" w:hAnsi="Cambria" w:cs="Times New Roman"/>
          <w:b/>
          <w:bCs/>
          <w:noProof/>
        </w:rPr>
        <w:t>10</w:t>
      </w:r>
      <w:r w:rsidR="008F7F55" w:rsidRPr="008F7F55">
        <w:rPr>
          <w:rFonts w:ascii="Cambria" w:hAnsi="Cambria" w:cs="Times New Roman"/>
          <w:noProof/>
        </w:rPr>
        <w:t>, 249–53 (2014).</w:t>
      </w:r>
    </w:p>
    <w:p w14:paraId="45E5251C" w14:textId="77777777" w:rsidR="008F7F55" w:rsidRPr="008F7F55" w:rsidRDefault="008F7F55" w:rsidP="008F7F55">
      <w:pPr>
        <w:widowControl w:val="0"/>
        <w:autoSpaceDE w:val="0"/>
        <w:autoSpaceDN w:val="0"/>
        <w:adjustRightInd w:val="0"/>
        <w:spacing w:before="180" w:after="180"/>
        <w:ind w:left="640" w:hanging="640"/>
        <w:rPr>
          <w:rFonts w:ascii="Cambria" w:hAnsi="Cambria" w:cs="Times New Roman"/>
          <w:noProof/>
        </w:rPr>
      </w:pPr>
      <w:r w:rsidRPr="008F7F55">
        <w:rPr>
          <w:rFonts w:ascii="Cambria" w:hAnsi="Cambria" w:cs="Times New Roman"/>
          <w:noProof/>
        </w:rPr>
        <w:t>2.</w:t>
      </w:r>
      <w:r w:rsidRPr="008F7F55">
        <w:rPr>
          <w:rFonts w:ascii="Cambria" w:hAnsi="Cambria" w:cs="Times New Roman"/>
          <w:noProof/>
        </w:rPr>
        <w:tab/>
        <w:t xml:space="preserve">Hemani, G., Theocharidis, A., Wei, W. &amp; Haley, C. EpiGPU: exhaustive pairwise epistasis scans parallelized on consumer level graphics cards. </w:t>
      </w:r>
      <w:r w:rsidRPr="008F7F55">
        <w:rPr>
          <w:rFonts w:ascii="Cambria" w:hAnsi="Cambria" w:cs="Times New Roman"/>
          <w:i/>
          <w:iCs/>
          <w:noProof/>
        </w:rPr>
        <w:t>Bioinformatics</w:t>
      </w:r>
      <w:r w:rsidRPr="008F7F55">
        <w:rPr>
          <w:rFonts w:ascii="Cambria" w:hAnsi="Cambria" w:cs="Times New Roman"/>
          <w:noProof/>
        </w:rPr>
        <w:t xml:space="preserve"> </w:t>
      </w:r>
      <w:r w:rsidRPr="008F7F55">
        <w:rPr>
          <w:rFonts w:ascii="Cambria" w:hAnsi="Cambria" w:cs="Times New Roman"/>
          <w:b/>
          <w:bCs/>
          <w:noProof/>
        </w:rPr>
        <w:t>27</w:t>
      </w:r>
      <w:r w:rsidRPr="008F7F55">
        <w:rPr>
          <w:rFonts w:ascii="Cambria" w:hAnsi="Cambria" w:cs="Times New Roman"/>
          <w:noProof/>
        </w:rPr>
        <w:t>, 1462–5 (2011).</w:t>
      </w:r>
    </w:p>
    <w:p w14:paraId="02CD7A9E" w14:textId="77777777" w:rsidR="008F7F55" w:rsidRPr="008F7F55" w:rsidRDefault="008F7F55" w:rsidP="008F7F55">
      <w:pPr>
        <w:widowControl w:val="0"/>
        <w:autoSpaceDE w:val="0"/>
        <w:autoSpaceDN w:val="0"/>
        <w:adjustRightInd w:val="0"/>
        <w:spacing w:before="180" w:after="180"/>
        <w:ind w:left="640" w:hanging="640"/>
        <w:rPr>
          <w:rFonts w:ascii="Cambria" w:hAnsi="Cambria" w:cs="Times New Roman"/>
          <w:noProof/>
        </w:rPr>
      </w:pPr>
      <w:r w:rsidRPr="008F7F55">
        <w:rPr>
          <w:rFonts w:ascii="Cambria" w:hAnsi="Cambria" w:cs="Times New Roman"/>
          <w:noProof/>
        </w:rPr>
        <w:t>3.</w:t>
      </w:r>
      <w:r w:rsidRPr="008F7F55">
        <w:rPr>
          <w:rFonts w:ascii="Cambria" w:hAnsi="Cambria" w:cs="Times New Roman"/>
          <w:noProof/>
        </w:rPr>
        <w:tab/>
        <w:t xml:space="preserve">Cockerham, C. C. An extension of the concept of partitioning hereditary variance for analysis of covariances among relatives when epistasis is present. </w:t>
      </w:r>
      <w:r w:rsidRPr="008F7F55">
        <w:rPr>
          <w:rFonts w:ascii="Cambria" w:hAnsi="Cambria" w:cs="Times New Roman"/>
          <w:i/>
          <w:iCs/>
          <w:noProof/>
        </w:rPr>
        <w:t>Genetics</w:t>
      </w:r>
      <w:r w:rsidRPr="008F7F55">
        <w:rPr>
          <w:rFonts w:ascii="Cambria" w:hAnsi="Cambria" w:cs="Times New Roman"/>
          <w:noProof/>
        </w:rPr>
        <w:t xml:space="preserve"> </w:t>
      </w:r>
      <w:r w:rsidRPr="008F7F55">
        <w:rPr>
          <w:rFonts w:ascii="Cambria" w:hAnsi="Cambria" w:cs="Times New Roman"/>
          <w:b/>
          <w:bCs/>
          <w:noProof/>
        </w:rPr>
        <w:t>39</w:t>
      </w:r>
      <w:r w:rsidRPr="008F7F55">
        <w:rPr>
          <w:rFonts w:ascii="Cambria" w:hAnsi="Cambria" w:cs="Times New Roman"/>
          <w:noProof/>
        </w:rPr>
        <w:t>, 859–882 (1954).</w:t>
      </w:r>
    </w:p>
    <w:p w14:paraId="1FE5B1E7" w14:textId="77777777" w:rsidR="008F7F55" w:rsidRPr="008F7F55" w:rsidRDefault="008F7F55" w:rsidP="008F7F55">
      <w:pPr>
        <w:widowControl w:val="0"/>
        <w:autoSpaceDE w:val="0"/>
        <w:autoSpaceDN w:val="0"/>
        <w:adjustRightInd w:val="0"/>
        <w:spacing w:before="180" w:after="180"/>
        <w:ind w:left="640" w:hanging="640"/>
        <w:rPr>
          <w:rFonts w:ascii="Cambria" w:hAnsi="Cambria" w:cs="Times New Roman"/>
          <w:noProof/>
        </w:rPr>
      </w:pPr>
      <w:r w:rsidRPr="008F7F55">
        <w:rPr>
          <w:rFonts w:ascii="Cambria" w:hAnsi="Cambria" w:cs="Times New Roman"/>
          <w:noProof/>
        </w:rPr>
        <w:t>4.</w:t>
      </w:r>
      <w:r w:rsidRPr="008F7F55">
        <w:rPr>
          <w:rFonts w:ascii="Cambria" w:hAnsi="Cambria" w:cs="Times New Roman"/>
          <w:noProof/>
        </w:rPr>
        <w:tab/>
        <w:t xml:space="preserve">Cordell, H. J. Epistasis: what it means, what it doesn’t mean, and statistical methods to detect it in humans. </w:t>
      </w:r>
      <w:r w:rsidRPr="008F7F55">
        <w:rPr>
          <w:rFonts w:ascii="Cambria" w:hAnsi="Cambria" w:cs="Times New Roman"/>
          <w:i/>
          <w:iCs/>
          <w:noProof/>
        </w:rPr>
        <w:t>Hum. Mol. Genet.</w:t>
      </w:r>
      <w:r w:rsidRPr="008F7F55">
        <w:rPr>
          <w:rFonts w:ascii="Cambria" w:hAnsi="Cambria" w:cs="Times New Roman"/>
          <w:noProof/>
        </w:rPr>
        <w:t xml:space="preserve"> </w:t>
      </w:r>
      <w:r w:rsidRPr="008F7F55">
        <w:rPr>
          <w:rFonts w:ascii="Cambria" w:hAnsi="Cambria" w:cs="Times New Roman"/>
          <w:b/>
          <w:bCs/>
          <w:noProof/>
        </w:rPr>
        <w:t>11</w:t>
      </w:r>
      <w:r w:rsidRPr="008F7F55">
        <w:rPr>
          <w:rFonts w:ascii="Cambria" w:hAnsi="Cambria" w:cs="Times New Roman"/>
          <w:noProof/>
        </w:rPr>
        <w:t>, 2463–2468 (2002).</w:t>
      </w:r>
    </w:p>
    <w:p w14:paraId="49E6AEBB" w14:textId="77777777" w:rsidR="008F7F55" w:rsidRPr="008F7F55" w:rsidRDefault="008F7F55" w:rsidP="008F7F55">
      <w:pPr>
        <w:widowControl w:val="0"/>
        <w:autoSpaceDE w:val="0"/>
        <w:autoSpaceDN w:val="0"/>
        <w:adjustRightInd w:val="0"/>
        <w:spacing w:before="180" w:after="180"/>
        <w:ind w:left="640" w:hanging="640"/>
        <w:rPr>
          <w:rFonts w:ascii="Cambria" w:hAnsi="Cambria" w:cs="Times New Roman"/>
          <w:noProof/>
        </w:rPr>
      </w:pPr>
      <w:r w:rsidRPr="008F7F55">
        <w:rPr>
          <w:rFonts w:ascii="Cambria" w:hAnsi="Cambria" w:cs="Times New Roman"/>
          <w:noProof/>
        </w:rPr>
        <w:t>5.</w:t>
      </w:r>
      <w:r w:rsidRPr="008F7F55">
        <w:rPr>
          <w:rFonts w:ascii="Cambria" w:hAnsi="Cambria" w:cs="Times New Roman"/>
          <w:noProof/>
        </w:rPr>
        <w:tab/>
        <w:t xml:space="preserve">Wei, W.-H., Hemani, G. &amp; Haley, C. S. Detecting epistasis in human complex traits. </w:t>
      </w:r>
      <w:r w:rsidRPr="008F7F55">
        <w:rPr>
          <w:rFonts w:ascii="Cambria" w:hAnsi="Cambria" w:cs="Times New Roman"/>
          <w:i/>
          <w:iCs/>
          <w:noProof/>
        </w:rPr>
        <w:t>Nat. Rev. Genet.</w:t>
      </w:r>
      <w:r w:rsidRPr="008F7F55">
        <w:rPr>
          <w:rFonts w:ascii="Cambria" w:hAnsi="Cambria" w:cs="Times New Roman"/>
          <w:noProof/>
        </w:rPr>
        <w:t xml:space="preserve"> (2014). doi:10.1038/nrg3747</w:t>
      </w:r>
    </w:p>
    <w:p w14:paraId="31CA152D" w14:textId="77777777" w:rsidR="008F7F55" w:rsidRPr="008F7F55" w:rsidRDefault="008F7F55" w:rsidP="008F7F55">
      <w:pPr>
        <w:widowControl w:val="0"/>
        <w:autoSpaceDE w:val="0"/>
        <w:autoSpaceDN w:val="0"/>
        <w:adjustRightInd w:val="0"/>
        <w:spacing w:before="180" w:after="180"/>
        <w:ind w:left="640" w:hanging="640"/>
        <w:rPr>
          <w:rFonts w:ascii="Cambria" w:hAnsi="Cambria" w:cs="Times New Roman"/>
          <w:noProof/>
        </w:rPr>
      </w:pPr>
      <w:r w:rsidRPr="008F7F55">
        <w:rPr>
          <w:rFonts w:ascii="Cambria" w:hAnsi="Cambria" w:cs="Times New Roman"/>
          <w:noProof/>
        </w:rPr>
        <w:t>6.</w:t>
      </w:r>
      <w:r w:rsidRPr="008F7F55">
        <w:rPr>
          <w:rFonts w:ascii="Cambria" w:hAnsi="Cambria" w:cs="Times New Roman"/>
          <w:noProof/>
        </w:rPr>
        <w:tab/>
        <w:t xml:space="preserve">Wood, A. R. </w:t>
      </w:r>
      <w:r w:rsidRPr="008F7F55">
        <w:rPr>
          <w:rFonts w:ascii="Cambria" w:hAnsi="Cambria" w:cs="Times New Roman"/>
          <w:i/>
          <w:iCs/>
          <w:noProof/>
        </w:rPr>
        <w:t>et al.</w:t>
      </w:r>
      <w:r w:rsidRPr="008F7F55">
        <w:rPr>
          <w:rFonts w:ascii="Cambria" w:hAnsi="Cambria" w:cs="Times New Roman"/>
          <w:noProof/>
        </w:rPr>
        <w:t xml:space="preserve"> Another explanation for apparent epistasis. </w:t>
      </w:r>
      <w:r w:rsidRPr="008F7F55">
        <w:rPr>
          <w:rFonts w:ascii="Cambria" w:hAnsi="Cambria" w:cs="Times New Roman"/>
          <w:i/>
          <w:iCs/>
          <w:noProof/>
        </w:rPr>
        <w:t>Nature</w:t>
      </w:r>
      <w:r w:rsidRPr="008F7F55">
        <w:rPr>
          <w:rFonts w:ascii="Cambria" w:hAnsi="Cambria" w:cs="Times New Roman"/>
          <w:noProof/>
        </w:rPr>
        <w:t xml:space="preserve"> </w:t>
      </w:r>
      <w:r w:rsidRPr="008F7F55">
        <w:rPr>
          <w:rFonts w:ascii="Cambria" w:hAnsi="Cambria" w:cs="Times New Roman"/>
          <w:b/>
          <w:bCs/>
          <w:noProof/>
        </w:rPr>
        <w:t>514</w:t>
      </w:r>
      <w:r w:rsidRPr="008F7F55">
        <w:rPr>
          <w:rFonts w:ascii="Cambria" w:hAnsi="Cambria" w:cs="Times New Roman"/>
          <w:noProof/>
        </w:rPr>
        <w:t>, E3–E5 (2014).</w:t>
      </w:r>
    </w:p>
    <w:p w14:paraId="309B1FA3" w14:textId="77777777" w:rsidR="008F7F55" w:rsidRPr="008F7F55" w:rsidRDefault="008F7F55" w:rsidP="008F7F55">
      <w:pPr>
        <w:widowControl w:val="0"/>
        <w:autoSpaceDE w:val="0"/>
        <w:autoSpaceDN w:val="0"/>
        <w:adjustRightInd w:val="0"/>
        <w:spacing w:before="180" w:after="180"/>
        <w:ind w:left="640" w:hanging="640"/>
        <w:rPr>
          <w:rFonts w:ascii="Cambria" w:hAnsi="Cambria" w:cs="Times New Roman"/>
          <w:noProof/>
        </w:rPr>
      </w:pPr>
      <w:r w:rsidRPr="008F7F55">
        <w:rPr>
          <w:rFonts w:ascii="Cambria" w:hAnsi="Cambria" w:cs="Times New Roman"/>
          <w:noProof/>
        </w:rPr>
        <w:t>7.</w:t>
      </w:r>
      <w:r w:rsidRPr="008F7F55">
        <w:rPr>
          <w:rFonts w:ascii="Cambria" w:hAnsi="Cambria" w:cs="Times New Roman"/>
          <w:noProof/>
        </w:rPr>
        <w:tab/>
        <w:t xml:space="preserve">Hemani, G. </w:t>
      </w:r>
      <w:r w:rsidRPr="008F7F55">
        <w:rPr>
          <w:rFonts w:ascii="Cambria" w:hAnsi="Cambria" w:cs="Times New Roman"/>
          <w:i/>
          <w:iCs/>
          <w:noProof/>
        </w:rPr>
        <w:t>et al.</w:t>
      </w:r>
      <w:r w:rsidRPr="008F7F55">
        <w:rPr>
          <w:rFonts w:ascii="Cambria" w:hAnsi="Cambria" w:cs="Times New Roman"/>
          <w:noProof/>
        </w:rPr>
        <w:t xml:space="preserve"> Another Explanation for Apparent Epistasis. </w:t>
      </w:r>
      <w:r w:rsidRPr="008F7F55">
        <w:rPr>
          <w:rFonts w:ascii="Cambria" w:hAnsi="Cambria" w:cs="Times New Roman"/>
          <w:i/>
          <w:iCs/>
          <w:noProof/>
        </w:rPr>
        <w:t>Nature</w:t>
      </w:r>
      <w:r w:rsidRPr="008F7F55">
        <w:rPr>
          <w:rFonts w:ascii="Cambria" w:hAnsi="Cambria" w:cs="Times New Roman"/>
          <w:noProof/>
        </w:rPr>
        <w:t xml:space="preserve"> </w:t>
      </w:r>
      <w:r w:rsidRPr="008F7F55">
        <w:rPr>
          <w:rFonts w:ascii="Cambria" w:hAnsi="Cambria" w:cs="Times New Roman"/>
          <w:b/>
          <w:bCs/>
          <w:noProof/>
        </w:rPr>
        <w:t>514</w:t>
      </w:r>
      <w:r w:rsidRPr="008F7F55">
        <w:rPr>
          <w:rFonts w:ascii="Cambria" w:hAnsi="Cambria" w:cs="Times New Roman"/>
          <w:noProof/>
        </w:rPr>
        <w:t>, E5 (2014).</w:t>
      </w:r>
    </w:p>
    <w:p w14:paraId="4A198436" w14:textId="77777777" w:rsidR="008F7F55" w:rsidRPr="008F7F55" w:rsidRDefault="008F7F55" w:rsidP="008F7F55">
      <w:pPr>
        <w:widowControl w:val="0"/>
        <w:autoSpaceDE w:val="0"/>
        <w:autoSpaceDN w:val="0"/>
        <w:adjustRightInd w:val="0"/>
        <w:spacing w:before="180" w:after="180"/>
        <w:ind w:left="640" w:hanging="640"/>
        <w:rPr>
          <w:rFonts w:ascii="Cambria" w:hAnsi="Cambria" w:cs="Times New Roman"/>
          <w:noProof/>
        </w:rPr>
      </w:pPr>
      <w:r w:rsidRPr="008F7F55">
        <w:rPr>
          <w:rFonts w:ascii="Cambria" w:hAnsi="Cambria" w:cs="Times New Roman"/>
          <w:noProof/>
        </w:rPr>
        <w:t>8.</w:t>
      </w:r>
      <w:r w:rsidRPr="008F7F55">
        <w:rPr>
          <w:rFonts w:ascii="Cambria" w:hAnsi="Cambria" w:cs="Times New Roman"/>
          <w:noProof/>
        </w:rPr>
        <w:tab/>
        <w:t xml:space="preserve">de los Campos, G., Sorensen, D. A. &amp; Toro, M. A. Imperfect Linkage Disequilibrium Generates Phantom Epistasis (&amp;amp; Perils of Big Data). </w:t>
      </w:r>
      <w:r w:rsidRPr="008F7F55">
        <w:rPr>
          <w:rFonts w:ascii="Cambria" w:hAnsi="Cambria" w:cs="Times New Roman"/>
          <w:i/>
          <w:iCs/>
          <w:noProof/>
        </w:rPr>
        <w:t>G3&amp;amp;#58; Genes|Genomes|Genetics</w:t>
      </w:r>
      <w:r w:rsidRPr="008F7F55">
        <w:rPr>
          <w:rFonts w:ascii="Cambria" w:hAnsi="Cambria" w:cs="Times New Roman"/>
          <w:noProof/>
        </w:rPr>
        <w:t xml:space="preserve"> </w:t>
      </w:r>
      <w:r w:rsidRPr="008F7F55">
        <w:rPr>
          <w:rFonts w:ascii="Cambria" w:hAnsi="Cambria" w:cs="Times New Roman"/>
          <w:b/>
          <w:bCs/>
          <w:noProof/>
        </w:rPr>
        <w:t>9</w:t>
      </w:r>
      <w:r w:rsidRPr="008F7F55">
        <w:rPr>
          <w:rFonts w:ascii="Cambria" w:hAnsi="Cambria" w:cs="Times New Roman"/>
          <w:noProof/>
        </w:rPr>
        <w:t>, 1429–1436 (2019).</w:t>
      </w:r>
    </w:p>
    <w:p w14:paraId="4FF1D6D8" w14:textId="77777777" w:rsidR="008F7F55" w:rsidRPr="008F7F55" w:rsidRDefault="008F7F55" w:rsidP="008F7F55">
      <w:pPr>
        <w:widowControl w:val="0"/>
        <w:autoSpaceDE w:val="0"/>
        <w:autoSpaceDN w:val="0"/>
        <w:adjustRightInd w:val="0"/>
        <w:spacing w:before="180" w:after="180"/>
        <w:ind w:left="640" w:hanging="640"/>
        <w:rPr>
          <w:rFonts w:ascii="Cambria" w:hAnsi="Cambria" w:cs="Times New Roman"/>
          <w:noProof/>
        </w:rPr>
      </w:pPr>
      <w:r w:rsidRPr="008F7F55">
        <w:rPr>
          <w:rFonts w:ascii="Cambria" w:hAnsi="Cambria" w:cs="Times New Roman"/>
          <w:noProof/>
        </w:rPr>
        <w:t>9.</w:t>
      </w:r>
      <w:r w:rsidRPr="008F7F55">
        <w:rPr>
          <w:rFonts w:ascii="Cambria" w:hAnsi="Cambria" w:cs="Times New Roman"/>
          <w:noProof/>
        </w:rPr>
        <w:tab/>
        <w:t xml:space="preserve">Yang, J. </w:t>
      </w:r>
      <w:r w:rsidRPr="008F7F55">
        <w:rPr>
          <w:rFonts w:ascii="Cambria" w:hAnsi="Cambria" w:cs="Times New Roman"/>
          <w:i/>
          <w:iCs/>
          <w:noProof/>
        </w:rPr>
        <w:t>et al.</w:t>
      </w:r>
      <w:r w:rsidRPr="008F7F55">
        <w:rPr>
          <w:rFonts w:ascii="Cambria" w:hAnsi="Cambria" w:cs="Times New Roman"/>
          <w:noProof/>
        </w:rPr>
        <w:t xml:space="preserve"> Genomic inflation factors under polygenic inheritance. </w:t>
      </w:r>
      <w:r w:rsidRPr="008F7F55">
        <w:rPr>
          <w:rFonts w:ascii="Cambria" w:hAnsi="Cambria" w:cs="Times New Roman"/>
          <w:i/>
          <w:iCs/>
          <w:noProof/>
        </w:rPr>
        <w:t>Eur. J. Hum. Genet.</w:t>
      </w:r>
      <w:r w:rsidRPr="008F7F55">
        <w:rPr>
          <w:rFonts w:ascii="Cambria" w:hAnsi="Cambria" w:cs="Times New Roman"/>
          <w:noProof/>
        </w:rPr>
        <w:t xml:space="preserve"> </w:t>
      </w:r>
      <w:r w:rsidRPr="008F7F55">
        <w:rPr>
          <w:rFonts w:ascii="Cambria" w:hAnsi="Cambria" w:cs="Times New Roman"/>
          <w:b/>
          <w:bCs/>
          <w:noProof/>
        </w:rPr>
        <w:t>19</w:t>
      </w:r>
      <w:r w:rsidRPr="008F7F55">
        <w:rPr>
          <w:rFonts w:ascii="Cambria" w:hAnsi="Cambria" w:cs="Times New Roman"/>
          <w:noProof/>
        </w:rPr>
        <w:t>, 807–12 (2011).</w:t>
      </w:r>
    </w:p>
    <w:p w14:paraId="0BCC0466" w14:textId="77777777" w:rsidR="008F7F55" w:rsidRPr="008F7F55" w:rsidRDefault="008F7F55" w:rsidP="008F7F55">
      <w:pPr>
        <w:widowControl w:val="0"/>
        <w:autoSpaceDE w:val="0"/>
        <w:autoSpaceDN w:val="0"/>
        <w:adjustRightInd w:val="0"/>
        <w:spacing w:before="180" w:after="180"/>
        <w:ind w:left="640" w:hanging="640"/>
        <w:rPr>
          <w:rFonts w:ascii="Cambria" w:hAnsi="Cambria" w:cs="Times New Roman"/>
          <w:noProof/>
        </w:rPr>
      </w:pPr>
      <w:r w:rsidRPr="008F7F55">
        <w:rPr>
          <w:rFonts w:ascii="Cambria" w:hAnsi="Cambria" w:cs="Times New Roman"/>
          <w:noProof/>
        </w:rPr>
        <w:t>10.</w:t>
      </w:r>
      <w:r w:rsidRPr="008F7F55">
        <w:rPr>
          <w:rFonts w:ascii="Cambria" w:hAnsi="Cambria" w:cs="Times New Roman"/>
          <w:noProof/>
        </w:rPr>
        <w:tab/>
        <w:t xml:space="preserve">Hemani, G. </w:t>
      </w:r>
      <w:r w:rsidRPr="008F7F55">
        <w:rPr>
          <w:rFonts w:ascii="Cambria" w:hAnsi="Cambria" w:cs="Times New Roman"/>
          <w:i/>
          <w:iCs/>
          <w:noProof/>
        </w:rPr>
        <w:t>et al.</w:t>
      </w:r>
      <w:r w:rsidRPr="008F7F55">
        <w:rPr>
          <w:rFonts w:ascii="Cambria" w:hAnsi="Cambria" w:cs="Times New Roman"/>
          <w:noProof/>
        </w:rPr>
        <w:t xml:space="preserve"> Inference of the Genetic Architecture Underlying BMI and Height with the Use of 20,240 Sibling Pairs. </w:t>
      </w:r>
      <w:r w:rsidRPr="008F7F55">
        <w:rPr>
          <w:rFonts w:ascii="Cambria" w:hAnsi="Cambria" w:cs="Times New Roman"/>
          <w:i/>
          <w:iCs/>
          <w:noProof/>
        </w:rPr>
        <w:t>Am. J. Hum. Genet.</w:t>
      </w:r>
      <w:r w:rsidRPr="008F7F55">
        <w:rPr>
          <w:rFonts w:ascii="Cambria" w:hAnsi="Cambria" w:cs="Times New Roman"/>
          <w:noProof/>
        </w:rPr>
        <w:t xml:space="preserve"> </w:t>
      </w:r>
      <w:r w:rsidRPr="008F7F55">
        <w:rPr>
          <w:rFonts w:ascii="Cambria" w:hAnsi="Cambria" w:cs="Times New Roman"/>
          <w:b/>
          <w:bCs/>
          <w:noProof/>
        </w:rPr>
        <w:t>93</w:t>
      </w:r>
      <w:r w:rsidRPr="008F7F55">
        <w:rPr>
          <w:rFonts w:ascii="Cambria" w:hAnsi="Cambria" w:cs="Times New Roman"/>
          <w:noProof/>
        </w:rPr>
        <w:t>, 865–875 (2013).</w:t>
      </w:r>
    </w:p>
    <w:p w14:paraId="2CD16E0F" w14:textId="77777777" w:rsidR="008F7F55" w:rsidRPr="008F7F55" w:rsidRDefault="008F7F55" w:rsidP="008F7F55">
      <w:pPr>
        <w:widowControl w:val="0"/>
        <w:autoSpaceDE w:val="0"/>
        <w:autoSpaceDN w:val="0"/>
        <w:adjustRightInd w:val="0"/>
        <w:spacing w:before="180" w:after="180"/>
        <w:ind w:left="640" w:hanging="640"/>
        <w:rPr>
          <w:rFonts w:ascii="Cambria" w:hAnsi="Cambria"/>
          <w:noProof/>
        </w:rPr>
      </w:pPr>
      <w:r w:rsidRPr="008F7F55">
        <w:rPr>
          <w:rFonts w:ascii="Cambria" w:hAnsi="Cambria" w:cs="Times New Roman"/>
          <w:noProof/>
        </w:rPr>
        <w:t>11.</w:t>
      </w:r>
      <w:r w:rsidRPr="008F7F55">
        <w:rPr>
          <w:rFonts w:ascii="Cambria" w:hAnsi="Cambria" w:cs="Times New Roman"/>
          <w:noProof/>
        </w:rPr>
        <w:tab/>
        <w:t xml:space="preserve">Gaunt, T. R. &amp; Davey Smith, G. ENOS and coronary artery disease: Publication bias and the eclipse of hypothesis-driven meta-analysis in genetic association studies. </w:t>
      </w:r>
      <w:r w:rsidRPr="008F7F55">
        <w:rPr>
          <w:rFonts w:ascii="Cambria" w:hAnsi="Cambria" w:cs="Times New Roman"/>
          <w:i/>
          <w:iCs/>
          <w:noProof/>
        </w:rPr>
        <w:t>Gene</w:t>
      </w:r>
      <w:r w:rsidRPr="008F7F55">
        <w:rPr>
          <w:rFonts w:ascii="Cambria" w:hAnsi="Cambria" w:cs="Times New Roman"/>
          <w:noProof/>
        </w:rPr>
        <w:t xml:space="preserve"> </w:t>
      </w:r>
      <w:r w:rsidRPr="008F7F55">
        <w:rPr>
          <w:rFonts w:ascii="Cambria" w:hAnsi="Cambria" w:cs="Times New Roman"/>
          <w:b/>
          <w:bCs/>
          <w:noProof/>
        </w:rPr>
        <w:t>556</w:t>
      </w:r>
      <w:r w:rsidRPr="008F7F55">
        <w:rPr>
          <w:rFonts w:ascii="Cambria" w:hAnsi="Cambria" w:cs="Times New Roman"/>
          <w:noProof/>
        </w:rPr>
        <w:t>, 257–258 (2015).</w:t>
      </w:r>
    </w:p>
    <w:p w14:paraId="18EE23D1" w14:textId="09E9FBBE" w:rsidR="009654A9" w:rsidRDefault="00D229D5" w:rsidP="00420D7C">
      <w:pPr>
        <w:widowControl w:val="0"/>
        <w:autoSpaceDE w:val="0"/>
        <w:autoSpaceDN w:val="0"/>
        <w:adjustRightInd w:val="0"/>
        <w:spacing w:before="180" w:after="180"/>
      </w:pPr>
      <w:r>
        <w:lastRenderedPageBreak/>
        <w:fldChar w:fldCharType="end"/>
      </w:r>
    </w:p>
    <w:sectPr w:rsidR="009654A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23A2AB" w14:textId="77777777" w:rsidR="00775E79" w:rsidRDefault="00775E79">
      <w:pPr>
        <w:spacing w:after="0"/>
      </w:pPr>
      <w:r>
        <w:separator/>
      </w:r>
    </w:p>
  </w:endnote>
  <w:endnote w:type="continuationSeparator" w:id="0">
    <w:p w14:paraId="6E70569C" w14:textId="77777777" w:rsidR="00775E79" w:rsidRDefault="00775E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250E93" w14:textId="77777777" w:rsidR="00775E79" w:rsidRDefault="00775E79">
      <w:pPr>
        <w:spacing w:after="0"/>
      </w:pPr>
      <w:r>
        <w:separator/>
      </w:r>
    </w:p>
  </w:footnote>
  <w:footnote w:type="continuationSeparator" w:id="0">
    <w:p w14:paraId="74887CE6" w14:textId="77777777" w:rsidR="00775E79" w:rsidRDefault="00775E7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C3460D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FF6C94"/>
    <w:multiLevelType w:val="hybridMultilevel"/>
    <w:tmpl w:val="ACA4BB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8F6D2B"/>
    <w:multiLevelType w:val="multilevel"/>
    <w:tmpl w:val="C8FA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48B0"/>
    <w:rsid w:val="00020664"/>
    <w:rsid w:val="00023A2A"/>
    <w:rsid w:val="00033CE7"/>
    <w:rsid w:val="000340F0"/>
    <w:rsid w:val="00062D1A"/>
    <w:rsid w:val="00064AB7"/>
    <w:rsid w:val="00072457"/>
    <w:rsid w:val="00074839"/>
    <w:rsid w:val="000763FC"/>
    <w:rsid w:val="000C07E1"/>
    <w:rsid w:val="000C5966"/>
    <w:rsid w:val="000D32DB"/>
    <w:rsid w:val="000D3F37"/>
    <w:rsid w:val="000E64D4"/>
    <w:rsid w:val="00113C37"/>
    <w:rsid w:val="0012052D"/>
    <w:rsid w:val="0012311E"/>
    <w:rsid w:val="00124077"/>
    <w:rsid w:val="00144593"/>
    <w:rsid w:val="00151055"/>
    <w:rsid w:val="001572B8"/>
    <w:rsid w:val="00164F8E"/>
    <w:rsid w:val="001815C5"/>
    <w:rsid w:val="00181D42"/>
    <w:rsid w:val="00187E6C"/>
    <w:rsid w:val="0019498E"/>
    <w:rsid w:val="00195BD8"/>
    <w:rsid w:val="001B6B71"/>
    <w:rsid w:val="001C4D99"/>
    <w:rsid w:val="001C7D9E"/>
    <w:rsid w:val="00205D95"/>
    <w:rsid w:val="002224E5"/>
    <w:rsid w:val="00231F77"/>
    <w:rsid w:val="00237C53"/>
    <w:rsid w:val="00256173"/>
    <w:rsid w:val="00261FF6"/>
    <w:rsid w:val="00265934"/>
    <w:rsid w:val="00266F30"/>
    <w:rsid w:val="002673ED"/>
    <w:rsid w:val="00281EAE"/>
    <w:rsid w:val="00285D58"/>
    <w:rsid w:val="00296833"/>
    <w:rsid w:val="002A2A7F"/>
    <w:rsid w:val="002B59C8"/>
    <w:rsid w:val="002C3FEB"/>
    <w:rsid w:val="002C4AA0"/>
    <w:rsid w:val="002E2B83"/>
    <w:rsid w:val="0031267D"/>
    <w:rsid w:val="00321EA1"/>
    <w:rsid w:val="00336F62"/>
    <w:rsid w:val="00344582"/>
    <w:rsid w:val="00350F91"/>
    <w:rsid w:val="00353D47"/>
    <w:rsid w:val="003753F0"/>
    <w:rsid w:val="003805C3"/>
    <w:rsid w:val="003834C3"/>
    <w:rsid w:val="00390E84"/>
    <w:rsid w:val="003A3AAA"/>
    <w:rsid w:val="003B5002"/>
    <w:rsid w:val="003B7E04"/>
    <w:rsid w:val="003C70A6"/>
    <w:rsid w:val="00417E7B"/>
    <w:rsid w:val="00420D7C"/>
    <w:rsid w:val="004215D4"/>
    <w:rsid w:val="00422258"/>
    <w:rsid w:val="00425151"/>
    <w:rsid w:val="00434116"/>
    <w:rsid w:val="00435DA5"/>
    <w:rsid w:val="00442CD0"/>
    <w:rsid w:val="0045332D"/>
    <w:rsid w:val="004860C5"/>
    <w:rsid w:val="004900D4"/>
    <w:rsid w:val="004A0652"/>
    <w:rsid w:val="004A19E9"/>
    <w:rsid w:val="004B3FF0"/>
    <w:rsid w:val="004B7B51"/>
    <w:rsid w:val="004C7C54"/>
    <w:rsid w:val="004D109F"/>
    <w:rsid w:val="004E29B3"/>
    <w:rsid w:val="004E5556"/>
    <w:rsid w:val="004E6CDE"/>
    <w:rsid w:val="00511E17"/>
    <w:rsid w:val="00541A40"/>
    <w:rsid w:val="005727FA"/>
    <w:rsid w:val="00574337"/>
    <w:rsid w:val="00583F24"/>
    <w:rsid w:val="0059042E"/>
    <w:rsid w:val="00590D07"/>
    <w:rsid w:val="005952C2"/>
    <w:rsid w:val="00595B82"/>
    <w:rsid w:val="005A0D64"/>
    <w:rsid w:val="005B293C"/>
    <w:rsid w:val="005B3B59"/>
    <w:rsid w:val="005B5C67"/>
    <w:rsid w:val="005B7894"/>
    <w:rsid w:val="005C067A"/>
    <w:rsid w:val="005C0C65"/>
    <w:rsid w:val="005C70F4"/>
    <w:rsid w:val="005E019F"/>
    <w:rsid w:val="006173AC"/>
    <w:rsid w:val="00620896"/>
    <w:rsid w:val="00624E3A"/>
    <w:rsid w:val="00626DFC"/>
    <w:rsid w:val="006348EB"/>
    <w:rsid w:val="006349C1"/>
    <w:rsid w:val="00646387"/>
    <w:rsid w:val="006506C9"/>
    <w:rsid w:val="006511AB"/>
    <w:rsid w:val="00656C40"/>
    <w:rsid w:val="0067161B"/>
    <w:rsid w:val="00671FF1"/>
    <w:rsid w:val="00691C75"/>
    <w:rsid w:val="00693254"/>
    <w:rsid w:val="006C6F69"/>
    <w:rsid w:val="006D0098"/>
    <w:rsid w:val="006D067A"/>
    <w:rsid w:val="006E774A"/>
    <w:rsid w:val="006F26F1"/>
    <w:rsid w:val="00721735"/>
    <w:rsid w:val="0072243F"/>
    <w:rsid w:val="00725672"/>
    <w:rsid w:val="00740F6D"/>
    <w:rsid w:val="00742126"/>
    <w:rsid w:val="00751145"/>
    <w:rsid w:val="00754D53"/>
    <w:rsid w:val="00756E73"/>
    <w:rsid w:val="00766274"/>
    <w:rsid w:val="00766F21"/>
    <w:rsid w:val="00770080"/>
    <w:rsid w:val="00775E79"/>
    <w:rsid w:val="00783236"/>
    <w:rsid w:val="00784D58"/>
    <w:rsid w:val="00795585"/>
    <w:rsid w:val="00796EC5"/>
    <w:rsid w:val="007B1008"/>
    <w:rsid w:val="007B4C48"/>
    <w:rsid w:val="007B7860"/>
    <w:rsid w:val="007C5419"/>
    <w:rsid w:val="007D3CEE"/>
    <w:rsid w:val="007D3D8C"/>
    <w:rsid w:val="007F7EED"/>
    <w:rsid w:val="00803FD2"/>
    <w:rsid w:val="00806BFC"/>
    <w:rsid w:val="008103CD"/>
    <w:rsid w:val="00813FCE"/>
    <w:rsid w:val="00816C77"/>
    <w:rsid w:val="0082003C"/>
    <w:rsid w:val="00850746"/>
    <w:rsid w:val="008535EB"/>
    <w:rsid w:val="008541CB"/>
    <w:rsid w:val="008728B3"/>
    <w:rsid w:val="0087352A"/>
    <w:rsid w:val="008744D1"/>
    <w:rsid w:val="00892793"/>
    <w:rsid w:val="008B0646"/>
    <w:rsid w:val="008B4CBB"/>
    <w:rsid w:val="008C3B4A"/>
    <w:rsid w:val="008D1A43"/>
    <w:rsid w:val="008D6863"/>
    <w:rsid w:val="008F28AC"/>
    <w:rsid w:val="008F4346"/>
    <w:rsid w:val="008F7F55"/>
    <w:rsid w:val="00907788"/>
    <w:rsid w:val="00923A73"/>
    <w:rsid w:val="00923E14"/>
    <w:rsid w:val="00931B66"/>
    <w:rsid w:val="009417AC"/>
    <w:rsid w:val="00942811"/>
    <w:rsid w:val="00954D23"/>
    <w:rsid w:val="009654A9"/>
    <w:rsid w:val="00966A1E"/>
    <w:rsid w:val="00977D79"/>
    <w:rsid w:val="009834D1"/>
    <w:rsid w:val="009840E7"/>
    <w:rsid w:val="009854D5"/>
    <w:rsid w:val="00990BC3"/>
    <w:rsid w:val="009A127E"/>
    <w:rsid w:val="009A2396"/>
    <w:rsid w:val="009A6ECF"/>
    <w:rsid w:val="009B3D1C"/>
    <w:rsid w:val="009C1170"/>
    <w:rsid w:val="009C587C"/>
    <w:rsid w:val="009D6954"/>
    <w:rsid w:val="00A1379A"/>
    <w:rsid w:val="00A23F47"/>
    <w:rsid w:val="00A269FF"/>
    <w:rsid w:val="00A46AA5"/>
    <w:rsid w:val="00A76F68"/>
    <w:rsid w:val="00A77B67"/>
    <w:rsid w:val="00AC68EB"/>
    <w:rsid w:val="00AF4C8A"/>
    <w:rsid w:val="00B106BB"/>
    <w:rsid w:val="00B10FA1"/>
    <w:rsid w:val="00B1279D"/>
    <w:rsid w:val="00B20FDA"/>
    <w:rsid w:val="00B30D43"/>
    <w:rsid w:val="00B37331"/>
    <w:rsid w:val="00B40718"/>
    <w:rsid w:val="00B55C2A"/>
    <w:rsid w:val="00B731AD"/>
    <w:rsid w:val="00B77755"/>
    <w:rsid w:val="00B85E85"/>
    <w:rsid w:val="00B86B75"/>
    <w:rsid w:val="00BB4A0A"/>
    <w:rsid w:val="00BC48D5"/>
    <w:rsid w:val="00BD575C"/>
    <w:rsid w:val="00BF2340"/>
    <w:rsid w:val="00C0199E"/>
    <w:rsid w:val="00C04944"/>
    <w:rsid w:val="00C1042A"/>
    <w:rsid w:val="00C25F82"/>
    <w:rsid w:val="00C303BB"/>
    <w:rsid w:val="00C36279"/>
    <w:rsid w:val="00C5195D"/>
    <w:rsid w:val="00C674A9"/>
    <w:rsid w:val="00C71FCC"/>
    <w:rsid w:val="00C77311"/>
    <w:rsid w:val="00C77455"/>
    <w:rsid w:val="00CA4B99"/>
    <w:rsid w:val="00CE14E1"/>
    <w:rsid w:val="00D00271"/>
    <w:rsid w:val="00D22278"/>
    <w:rsid w:val="00D229D5"/>
    <w:rsid w:val="00D27652"/>
    <w:rsid w:val="00D27FC5"/>
    <w:rsid w:val="00D526E8"/>
    <w:rsid w:val="00D62E40"/>
    <w:rsid w:val="00D83C51"/>
    <w:rsid w:val="00D95259"/>
    <w:rsid w:val="00DA2E36"/>
    <w:rsid w:val="00DC2519"/>
    <w:rsid w:val="00DD3442"/>
    <w:rsid w:val="00DD7081"/>
    <w:rsid w:val="00E2427E"/>
    <w:rsid w:val="00E24741"/>
    <w:rsid w:val="00E315A3"/>
    <w:rsid w:val="00E31EBD"/>
    <w:rsid w:val="00E51C13"/>
    <w:rsid w:val="00E757A1"/>
    <w:rsid w:val="00E962B0"/>
    <w:rsid w:val="00EA47A4"/>
    <w:rsid w:val="00EB3ADC"/>
    <w:rsid w:val="00EE0552"/>
    <w:rsid w:val="00EE1D21"/>
    <w:rsid w:val="00EF37ED"/>
    <w:rsid w:val="00EF7723"/>
    <w:rsid w:val="00F14DBD"/>
    <w:rsid w:val="00F21C4A"/>
    <w:rsid w:val="00F23542"/>
    <w:rsid w:val="00F35CF4"/>
    <w:rsid w:val="00F46020"/>
    <w:rsid w:val="00F50111"/>
    <w:rsid w:val="00F50FAA"/>
    <w:rsid w:val="00F54B01"/>
    <w:rsid w:val="00F55C7D"/>
    <w:rsid w:val="00F566C4"/>
    <w:rsid w:val="00F573F2"/>
    <w:rsid w:val="00F661B2"/>
    <w:rsid w:val="00F674AF"/>
    <w:rsid w:val="00F775F1"/>
    <w:rsid w:val="00F822AE"/>
    <w:rsid w:val="00F90673"/>
    <w:rsid w:val="00F94CA6"/>
    <w:rsid w:val="00F97779"/>
    <w:rsid w:val="00FB2D97"/>
    <w:rsid w:val="00FE672C"/>
    <w:rsid w:val="00FF30D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8404B"/>
  <w15:docId w15:val="{B9228A83-EE6E-1D4B-9A32-DCE023FC2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EE1D21"/>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EE1D21"/>
    <w:rPr>
      <w:rFonts w:ascii="Times New Roman" w:hAnsi="Times New Roman" w:cs="Times New Roman"/>
      <w:sz w:val="18"/>
      <w:szCs w:val="18"/>
    </w:rPr>
  </w:style>
  <w:style w:type="character" w:styleId="CommentReference">
    <w:name w:val="annotation reference"/>
    <w:basedOn w:val="DefaultParagraphFont"/>
    <w:semiHidden/>
    <w:unhideWhenUsed/>
    <w:rsid w:val="00C303BB"/>
    <w:rPr>
      <w:sz w:val="16"/>
      <w:szCs w:val="16"/>
    </w:rPr>
  </w:style>
  <w:style w:type="paragraph" w:styleId="CommentText">
    <w:name w:val="annotation text"/>
    <w:basedOn w:val="Normal"/>
    <w:link w:val="CommentTextChar"/>
    <w:semiHidden/>
    <w:unhideWhenUsed/>
    <w:rsid w:val="00C303BB"/>
    <w:rPr>
      <w:sz w:val="20"/>
      <w:szCs w:val="20"/>
    </w:rPr>
  </w:style>
  <w:style w:type="character" w:customStyle="1" w:styleId="CommentTextChar">
    <w:name w:val="Comment Text Char"/>
    <w:basedOn w:val="DefaultParagraphFont"/>
    <w:link w:val="CommentText"/>
    <w:semiHidden/>
    <w:rsid w:val="00C303BB"/>
    <w:rPr>
      <w:sz w:val="20"/>
      <w:szCs w:val="20"/>
    </w:rPr>
  </w:style>
  <w:style w:type="paragraph" w:styleId="CommentSubject">
    <w:name w:val="annotation subject"/>
    <w:basedOn w:val="CommentText"/>
    <w:next w:val="CommentText"/>
    <w:link w:val="CommentSubjectChar"/>
    <w:semiHidden/>
    <w:unhideWhenUsed/>
    <w:rsid w:val="00C303BB"/>
    <w:rPr>
      <w:b/>
      <w:bCs/>
    </w:rPr>
  </w:style>
  <w:style w:type="character" w:customStyle="1" w:styleId="CommentSubjectChar">
    <w:name w:val="Comment Subject Char"/>
    <w:basedOn w:val="CommentTextChar"/>
    <w:link w:val="CommentSubject"/>
    <w:semiHidden/>
    <w:rsid w:val="00C303BB"/>
    <w:rPr>
      <w:b/>
      <w:bCs/>
      <w:sz w:val="20"/>
      <w:szCs w:val="20"/>
    </w:rPr>
  </w:style>
  <w:style w:type="character" w:styleId="FollowedHyperlink">
    <w:name w:val="FollowedHyperlink"/>
    <w:basedOn w:val="DefaultParagraphFont"/>
    <w:semiHidden/>
    <w:unhideWhenUsed/>
    <w:rsid w:val="003B7E04"/>
    <w:rPr>
      <w:color w:val="800080" w:themeColor="followedHyperlink"/>
      <w:u w:val="single"/>
    </w:rPr>
  </w:style>
  <w:style w:type="character" w:styleId="PlaceholderText">
    <w:name w:val="Placeholder Text"/>
    <w:basedOn w:val="DefaultParagraphFont"/>
    <w:semiHidden/>
    <w:rsid w:val="00062D1A"/>
    <w:rPr>
      <w:color w:val="808080"/>
    </w:rPr>
  </w:style>
  <w:style w:type="paragraph" w:styleId="NormalWeb">
    <w:name w:val="Normal (Web)"/>
    <w:basedOn w:val="Normal"/>
    <w:semiHidden/>
    <w:unhideWhenUsed/>
    <w:rsid w:val="009A2396"/>
    <w:rPr>
      <w:rFonts w:ascii="Times New Roman" w:hAnsi="Times New Roman" w:cs="Times New Roman"/>
    </w:rPr>
  </w:style>
  <w:style w:type="paragraph" w:styleId="ListParagraph">
    <w:name w:val="List Paragraph"/>
    <w:basedOn w:val="Normal"/>
    <w:rsid w:val="0087352A"/>
    <w:pPr>
      <w:ind w:left="720"/>
      <w:contextualSpacing/>
    </w:pPr>
  </w:style>
  <w:style w:type="character" w:customStyle="1" w:styleId="BodyTextChar">
    <w:name w:val="Body Text Char"/>
    <w:basedOn w:val="DefaultParagraphFont"/>
    <w:link w:val="BodyText"/>
    <w:rsid w:val="007B1008"/>
  </w:style>
  <w:style w:type="paragraph" w:styleId="Revision">
    <w:name w:val="Revision"/>
    <w:hidden/>
    <w:semiHidden/>
    <w:rsid w:val="009417A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427524">
      <w:bodyDiv w:val="1"/>
      <w:marLeft w:val="0"/>
      <w:marRight w:val="0"/>
      <w:marTop w:val="0"/>
      <w:marBottom w:val="0"/>
      <w:divBdr>
        <w:top w:val="none" w:sz="0" w:space="0" w:color="auto"/>
        <w:left w:val="none" w:sz="0" w:space="0" w:color="auto"/>
        <w:bottom w:val="none" w:sz="0" w:space="0" w:color="auto"/>
        <w:right w:val="none" w:sz="0" w:space="0" w:color="auto"/>
      </w:divBdr>
    </w:div>
    <w:div w:id="92746907">
      <w:bodyDiv w:val="1"/>
      <w:marLeft w:val="0"/>
      <w:marRight w:val="0"/>
      <w:marTop w:val="0"/>
      <w:marBottom w:val="0"/>
      <w:divBdr>
        <w:top w:val="none" w:sz="0" w:space="0" w:color="auto"/>
        <w:left w:val="none" w:sz="0" w:space="0" w:color="auto"/>
        <w:bottom w:val="none" w:sz="0" w:space="0" w:color="auto"/>
        <w:right w:val="none" w:sz="0" w:space="0" w:color="auto"/>
      </w:divBdr>
    </w:div>
    <w:div w:id="119806136">
      <w:bodyDiv w:val="1"/>
      <w:marLeft w:val="0"/>
      <w:marRight w:val="0"/>
      <w:marTop w:val="0"/>
      <w:marBottom w:val="0"/>
      <w:divBdr>
        <w:top w:val="none" w:sz="0" w:space="0" w:color="auto"/>
        <w:left w:val="none" w:sz="0" w:space="0" w:color="auto"/>
        <w:bottom w:val="none" w:sz="0" w:space="0" w:color="auto"/>
        <w:right w:val="none" w:sz="0" w:space="0" w:color="auto"/>
      </w:divBdr>
    </w:div>
    <w:div w:id="169490749">
      <w:bodyDiv w:val="1"/>
      <w:marLeft w:val="0"/>
      <w:marRight w:val="0"/>
      <w:marTop w:val="0"/>
      <w:marBottom w:val="0"/>
      <w:divBdr>
        <w:top w:val="none" w:sz="0" w:space="0" w:color="auto"/>
        <w:left w:val="none" w:sz="0" w:space="0" w:color="auto"/>
        <w:bottom w:val="none" w:sz="0" w:space="0" w:color="auto"/>
        <w:right w:val="none" w:sz="0" w:space="0" w:color="auto"/>
      </w:divBdr>
    </w:div>
    <w:div w:id="174852465">
      <w:bodyDiv w:val="1"/>
      <w:marLeft w:val="0"/>
      <w:marRight w:val="0"/>
      <w:marTop w:val="0"/>
      <w:marBottom w:val="0"/>
      <w:divBdr>
        <w:top w:val="none" w:sz="0" w:space="0" w:color="auto"/>
        <w:left w:val="none" w:sz="0" w:space="0" w:color="auto"/>
        <w:bottom w:val="none" w:sz="0" w:space="0" w:color="auto"/>
        <w:right w:val="none" w:sz="0" w:space="0" w:color="auto"/>
      </w:divBdr>
    </w:div>
    <w:div w:id="343946504">
      <w:bodyDiv w:val="1"/>
      <w:marLeft w:val="0"/>
      <w:marRight w:val="0"/>
      <w:marTop w:val="0"/>
      <w:marBottom w:val="0"/>
      <w:divBdr>
        <w:top w:val="none" w:sz="0" w:space="0" w:color="auto"/>
        <w:left w:val="none" w:sz="0" w:space="0" w:color="auto"/>
        <w:bottom w:val="none" w:sz="0" w:space="0" w:color="auto"/>
        <w:right w:val="none" w:sz="0" w:space="0" w:color="auto"/>
      </w:divBdr>
      <w:divsChild>
        <w:div w:id="441733129">
          <w:marLeft w:val="0"/>
          <w:marRight w:val="0"/>
          <w:marTop w:val="0"/>
          <w:marBottom w:val="0"/>
          <w:divBdr>
            <w:top w:val="none" w:sz="0" w:space="0" w:color="auto"/>
            <w:left w:val="none" w:sz="0" w:space="0" w:color="auto"/>
            <w:bottom w:val="none" w:sz="0" w:space="0" w:color="auto"/>
            <w:right w:val="none" w:sz="0" w:space="0" w:color="auto"/>
          </w:divBdr>
          <w:divsChild>
            <w:div w:id="613286796">
              <w:marLeft w:val="0"/>
              <w:marRight w:val="0"/>
              <w:marTop w:val="0"/>
              <w:marBottom w:val="0"/>
              <w:divBdr>
                <w:top w:val="none" w:sz="0" w:space="0" w:color="auto"/>
                <w:left w:val="none" w:sz="0" w:space="0" w:color="auto"/>
                <w:bottom w:val="none" w:sz="0" w:space="0" w:color="auto"/>
                <w:right w:val="none" w:sz="0" w:space="0" w:color="auto"/>
              </w:divBdr>
              <w:divsChild>
                <w:div w:id="42743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589450">
      <w:bodyDiv w:val="1"/>
      <w:marLeft w:val="0"/>
      <w:marRight w:val="0"/>
      <w:marTop w:val="0"/>
      <w:marBottom w:val="0"/>
      <w:divBdr>
        <w:top w:val="none" w:sz="0" w:space="0" w:color="auto"/>
        <w:left w:val="none" w:sz="0" w:space="0" w:color="auto"/>
        <w:bottom w:val="none" w:sz="0" w:space="0" w:color="auto"/>
        <w:right w:val="none" w:sz="0" w:space="0" w:color="auto"/>
      </w:divBdr>
    </w:div>
    <w:div w:id="693000756">
      <w:bodyDiv w:val="1"/>
      <w:marLeft w:val="0"/>
      <w:marRight w:val="0"/>
      <w:marTop w:val="0"/>
      <w:marBottom w:val="0"/>
      <w:divBdr>
        <w:top w:val="none" w:sz="0" w:space="0" w:color="auto"/>
        <w:left w:val="none" w:sz="0" w:space="0" w:color="auto"/>
        <w:bottom w:val="none" w:sz="0" w:space="0" w:color="auto"/>
        <w:right w:val="none" w:sz="0" w:space="0" w:color="auto"/>
      </w:divBdr>
    </w:div>
    <w:div w:id="770861533">
      <w:bodyDiv w:val="1"/>
      <w:marLeft w:val="0"/>
      <w:marRight w:val="0"/>
      <w:marTop w:val="0"/>
      <w:marBottom w:val="0"/>
      <w:divBdr>
        <w:top w:val="none" w:sz="0" w:space="0" w:color="auto"/>
        <w:left w:val="none" w:sz="0" w:space="0" w:color="auto"/>
        <w:bottom w:val="none" w:sz="0" w:space="0" w:color="auto"/>
        <w:right w:val="none" w:sz="0" w:space="0" w:color="auto"/>
      </w:divBdr>
      <w:divsChild>
        <w:div w:id="27492068">
          <w:marLeft w:val="0"/>
          <w:marRight w:val="0"/>
          <w:marTop w:val="0"/>
          <w:marBottom w:val="0"/>
          <w:divBdr>
            <w:top w:val="none" w:sz="0" w:space="0" w:color="auto"/>
            <w:left w:val="none" w:sz="0" w:space="0" w:color="auto"/>
            <w:bottom w:val="none" w:sz="0" w:space="0" w:color="auto"/>
            <w:right w:val="none" w:sz="0" w:space="0" w:color="auto"/>
          </w:divBdr>
          <w:divsChild>
            <w:div w:id="15731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3046">
      <w:bodyDiv w:val="1"/>
      <w:marLeft w:val="0"/>
      <w:marRight w:val="0"/>
      <w:marTop w:val="0"/>
      <w:marBottom w:val="0"/>
      <w:divBdr>
        <w:top w:val="none" w:sz="0" w:space="0" w:color="auto"/>
        <w:left w:val="none" w:sz="0" w:space="0" w:color="auto"/>
        <w:bottom w:val="none" w:sz="0" w:space="0" w:color="auto"/>
        <w:right w:val="none" w:sz="0" w:space="0" w:color="auto"/>
      </w:divBdr>
    </w:div>
    <w:div w:id="920866761">
      <w:bodyDiv w:val="1"/>
      <w:marLeft w:val="0"/>
      <w:marRight w:val="0"/>
      <w:marTop w:val="0"/>
      <w:marBottom w:val="0"/>
      <w:divBdr>
        <w:top w:val="none" w:sz="0" w:space="0" w:color="auto"/>
        <w:left w:val="none" w:sz="0" w:space="0" w:color="auto"/>
        <w:bottom w:val="none" w:sz="0" w:space="0" w:color="auto"/>
        <w:right w:val="none" w:sz="0" w:space="0" w:color="auto"/>
      </w:divBdr>
    </w:div>
    <w:div w:id="1472866413">
      <w:bodyDiv w:val="1"/>
      <w:marLeft w:val="0"/>
      <w:marRight w:val="0"/>
      <w:marTop w:val="0"/>
      <w:marBottom w:val="0"/>
      <w:divBdr>
        <w:top w:val="none" w:sz="0" w:space="0" w:color="auto"/>
        <w:left w:val="none" w:sz="0" w:space="0" w:color="auto"/>
        <w:bottom w:val="none" w:sz="0" w:space="0" w:color="auto"/>
        <w:right w:val="none" w:sz="0" w:space="0" w:color="auto"/>
      </w:divBdr>
    </w:div>
    <w:div w:id="1487358552">
      <w:bodyDiv w:val="1"/>
      <w:marLeft w:val="0"/>
      <w:marRight w:val="0"/>
      <w:marTop w:val="0"/>
      <w:marBottom w:val="0"/>
      <w:divBdr>
        <w:top w:val="none" w:sz="0" w:space="0" w:color="auto"/>
        <w:left w:val="none" w:sz="0" w:space="0" w:color="auto"/>
        <w:bottom w:val="none" w:sz="0" w:space="0" w:color="auto"/>
        <w:right w:val="none" w:sz="0" w:space="0" w:color="auto"/>
      </w:divBdr>
    </w:div>
    <w:div w:id="1547909124">
      <w:bodyDiv w:val="1"/>
      <w:marLeft w:val="0"/>
      <w:marRight w:val="0"/>
      <w:marTop w:val="0"/>
      <w:marBottom w:val="0"/>
      <w:divBdr>
        <w:top w:val="none" w:sz="0" w:space="0" w:color="auto"/>
        <w:left w:val="none" w:sz="0" w:space="0" w:color="auto"/>
        <w:bottom w:val="none" w:sz="0" w:space="0" w:color="auto"/>
        <w:right w:val="none" w:sz="0" w:space="0" w:color="auto"/>
      </w:divBdr>
    </w:div>
    <w:div w:id="1588076722">
      <w:bodyDiv w:val="1"/>
      <w:marLeft w:val="0"/>
      <w:marRight w:val="0"/>
      <w:marTop w:val="0"/>
      <w:marBottom w:val="0"/>
      <w:divBdr>
        <w:top w:val="none" w:sz="0" w:space="0" w:color="auto"/>
        <w:left w:val="none" w:sz="0" w:space="0" w:color="auto"/>
        <w:bottom w:val="none" w:sz="0" w:space="0" w:color="auto"/>
        <w:right w:val="none" w:sz="0" w:space="0" w:color="auto"/>
      </w:divBdr>
    </w:div>
    <w:div w:id="1709142330">
      <w:bodyDiv w:val="1"/>
      <w:marLeft w:val="0"/>
      <w:marRight w:val="0"/>
      <w:marTop w:val="0"/>
      <w:marBottom w:val="0"/>
      <w:divBdr>
        <w:top w:val="none" w:sz="0" w:space="0" w:color="auto"/>
        <w:left w:val="none" w:sz="0" w:space="0" w:color="auto"/>
        <w:bottom w:val="none" w:sz="0" w:space="0" w:color="auto"/>
        <w:right w:val="none" w:sz="0" w:space="0" w:color="auto"/>
      </w:divBdr>
    </w:div>
    <w:div w:id="1711419048">
      <w:bodyDiv w:val="1"/>
      <w:marLeft w:val="0"/>
      <w:marRight w:val="0"/>
      <w:marTop w:val="0"/>
      <w:marBottom w:val="0"/>
      <w:divBdr>
        <w:top w:val="none" w:sz="0" w:space="0" w:color="auto"/>
        <w:left w:val="none" w:sz="0" w:space="0" w:color="auto"/>
        <w:bottom w:val="none" w:sz="0" w:space="0" w:color="auto"/>
        <w:right w:val="none" w:sz="0" w:space="0" w:color="auto"/>
      </w:divBdr>
    </w:div>
    <w:div w:id="1836870920">
      <w:bodyDiv w:val="1"/>
      <w:marLeft w:val="0"/>
      <w:marRight w:val="0"/>
      <w:marTop w:val="0"/>
      <w:marBottom w:val="0"/>
      <w:divBdr>
        <w:top w:val="none" w:sz="0" w:space="0" w:color="auto"/>
        <w:left w:val="none" w:sz="0" w:space="0" w:color="auto"/>
        <w:bottom w:val="none" w:sz="0" w:space="0" w:color="auto"/>
        <w:right w:val="none" w:sz="0" w:space="0" w:color="auto"/>
      </w:divBdr>
    </w:div>
    <w:div w:id="1867669908">
      <w:bodyDiv w:val="1"/>
      <w:marLeft w:val="0"/>
      <w:marRight w:val="0"/>
      <w:marTop w:val="0"/>
      <w:marBottom w:val="0"/>
      <w:divBdr>
        <w:top w:val="none" w:sz="0" w:space="0" w:color="auto"/>
        <w:left w:val="none" w:sz="0" w:space="0" w:color="auto"/>
        <w:bottom w:val="none" w:sz="0" w:space="0" w:color="auto"/>
        <w:right w:val="none" w:sz="0" w:space="0" w:color="auto"/>
      </w:divBdr>
    </w:div>
    <w:div w:id="1955668914">
      <w:bodyDiv w:val="1"/>
      <w:marLeft w:val="0"/>
      <w:marRight w:val="0"/>
      <w:marTop w:val="0"/>
      <w:marBottom w:val="0"/>
      <w:divBdr>
        <w:top w:val="none" w:sz="0" w:space="0" w:color="auto"/>
        <w:left w:val="none" w:sz="0" w:space="0" w:color="auto"/>
        <w:bottom w:val="none" w:sz="0" w:space="0" w:color="auto"/>
        <w:right w:val="none" w:sz="0" w:space="0" w:color="auto"/>
      </w:divBdr>
    </w:div>
    <w:div w:id="1996957966">
      <w:bodyDiv w:val="1"/>
      <w:marLeft w:val="0"/>
      <w:marRight w:val="0"/>
      <w:marTop w:val="0"/>
      <w:marBottom w:val="0"/>
      <w:divBdr>
        <w:top w:val="none" w:sz="0" w:space="0" w:color="auto"/>
        <w:left w:val="none" w:sz="0" w:space="0" w:color="auto"/>
        <w:bottom w:val="none" w:sz="0" w:space="0" w:color="auto"/>
        <w:right w:val="none" w:sz="0" w:space="0" w:color="auto"/>
      </w:divBdr>
    </w:div>
    <w:div w:id="2123651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86F2D-A3F1-604F-855C-6D364C72F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6089</Words>
  <Characters>34710</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Testing for genetic interactions with imperfect information about additive causal effects</vt:lpstr>
    </vt:vector>
  </TitlesOfParts>
  <Company/>
  <LinksUpToDate>false</LinksUpToDate>
  <CharactersWithSpaces>40718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for genetic interactions with imperfect information about additive causal effects</dc:title>
  <dc:creator>Joseph Powell</dc:creator>
  <cp:keywords/>
  <cp:lastModifiedBy>Gibran Hemani</cp:lastModifiedBy>
  <cp:revision>8</cp:revision>
  <cp:lastPrinted>2020-05-28T04:59:00Z</cp:lastPrinted>
  <dcterms:created xsi:type="dcterms:W3CDTF">2020-05-28T13:15:00Z</dcterms:created>
  <dcterms:modified xsi:type="dcterms:W3CDTF">2020-05-29T19:42:00Z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Mendeley Document_1">
    <vt:lpwstr>True</vt:lpwstr>
  </property>
  <property fmtid="{D5CDD505-2E9C-101B-9397-08002B2CF9AE}" pid="4" name="Mendeley Citation Style_1">
    <vt:lpwstr>http://www.zotero.org/styles/nature</vt:lpwstr>
  </property>
  <property fmtid="{D5CDD505-2E9C-101B-9397-08002B2CF9AE}" pid="5" name="Mendeley Unique User Id_1">
    <vt:lpwstr>09befabc-6f86-3d20-831f-26ff014234b6</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6th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http://www.zotero.org/styles/elsevier-harvard2</vt:lpwstr>
  </property>
  <property fmtid="{D5CDD505-2E9C-101B-9397-08002B2CF9AE}" pid="17" name="Mendeley Recent Style Name 5_1">
    <vt:lpwstr>Elsevier - Harvard 2</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